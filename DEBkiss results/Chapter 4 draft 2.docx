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E11DC3" w14:textId="28931A2A" w:rsidR="00FB3DD0" w:rsidRDefault="00725FAE" w:rsidP="00AB2324">
      <w:pPr>
        <w:pStyle w:val="TS"/>
        <w:spacing w:line="480" w:lineRule="auto"/>
      </w:pPr>
      <w:r>
        <w:t>Chapter 4 Draft</w:t>
      </w:r>
    </w:p>
    <w:p w14:paraId="7BD41879" w14:textId="2E5F7C46" w:rsidR="00AB7842" w:rsidRDefault="00AB7842" w:rsidP="00AB2324">
      <w:pPr>
        <w:pStyle w:val="TS"/>
        <w:spacing w:line="480" w:lineRule="auto"/>
      </w:pPr>
    </w:p>
    <w:p w14:paraId="202F5A0E" w14:textId="7999BD61" w:rsidR="00725FAE" w:rsidRPr="00725FAE" w:rsidRDefault="00725FAE" w:rsidP="00AB2324">
      <w:pPr>
        <w:pStyle w:val="TS"/>
        <w:spacing w:line="480" w:lineRule="auto"/>
        <w:rPr>
          <w:b/>
          <w:bCs/>
        </w:rPr>
      </w:pPr>
      <w:r>
        <w:rPr>
          <w:b/>
          <w:bCs/>
        </w:rPr>
        <w:t>Abstract</w:t>
      </w:r>
    </w:p>
    <w:p w14:paraId="04F98E81" w14:textId="77777777" w:rsidR="00725FAE" w:rsidRDefault="00725FAE" w:rsidP="00AB2324">
      <w:pPr>
        <w:pStyle w:val="TS"/>
        <w:spacing w:line="480" w:lineRule="auto"/>
      </w:pPr>
    </w:p>
    <w:p w14:paraId="79990050" w14:textId="7E193AE5" w:rsidR="00D05B50" w:rsidRDefault="00D05B50" w:rsidP="00AB2324">
      <w:pPr>
        <w:pStyle w:val="TS"/>
        <w:spacing w:line="480" w:lineRule="auto"/>
      </w:pPr>
      <w:r>
        <w:rPr>
          <w:b/>
          <w:bCs/>
        </w:rPr>
        <w:t>Introduction</w:t>
      </w:r>
    </w:p>
    <w:p w14:paraId="23C1A363" w14:textId="726A8D81" w:rsidR="008301C5" w:rsidRDefault="00783211" w:rsidP="00AB2324">
      <w:pPr>
        <w:pStyle w:val="TS"/>
        <w:spacing w:line="480" w:lineRule="auto"/>
      </w:pPr>
      <w:r>
        <w:tab/>
        <w:t>Hypoxia is common in coastal and estuarine waters and is expected to intensify with global warming (</w:t>
      </w:r>
      <w:commentRangeStart w:id="0"/>
      <w:r w:rsidR="003B36A9">
        <w:t>Diaz</w:t>
      </w:r>
      <w:commentRangeEnd w:id="0"/>
      <w:r w:rsidR="003B36A9">
        <w:rPr>
          <w:rStyle w:val="CommentReference"/>
          <w:rFonts w:asciiTheme="minorHAnsi" w:hAnsiTheme="minorHAnsi"/>
        </w:rPr>
        <w:commentReference w:id="0"/>
      </w:r>
      <w:r w:rsidR="003B36A9">
        <w:t xml:space="preserve"> and Rosenb</w:t>
      </w:r>
      <w:ins w:id="1" w:author="Teresa G Schwemmer" w:date="2023-03-06T09:43:00Z">
        <w:r w:rsidR="006D12B8">
          <w:t>e</w:t>
        </w:r>
      </w:ins>
      <w:r w:rsidR="003B36A9">
        <w:t xml:space="preserve">rg 2008, </w:t>
      </w:r>
      <w:proofErr w:type="spellStart"/>
      <w:r>
        <w:t>Breitburg</w:t>
      </w:r>
      <w:proofErr w:type="spellEnd"/>
      <w:r>
        <w:t xml:space="preserve"> et al., 2018).</w:t>
      </w:r>
      <w:r w:rsidR="00D80B1B">
        <w:t xml:space="preserve"> Between anthropogenic influence on nearshore waters and the natural dynamics of shallow, partially enclosed water bodies, hypoxia</w:t>
      </w:r>
      <w:r>
        <w:t xml:space="preserve"> </w:t>
      </w:r>
      <w:r w:rsidR="00D80B1B">
        <w:t>often</w:t>
      </w:r>
      <w:r>
        <w:t xml:space="preserve"> co-occurs with other stressors such as high temperature, carbon dioxide (CO</w:t>
      </w:r>
      <w:r>
        <w:rPr>
          <w:vertAlign w:val="subscript"/>
        </w:rPr>
        <w:t>2</w:t>
      </w:r>
      <w:r>
        <w:t>)</w:t>
      </w:r>
      <w:r w:rsidR="00D80B1B">
        <w:t xml:space="preserve"> acidification</w:t>
      </w:r>
      <w:r>
        <w:t xml:space="preserve">, and </w:t>
      </w:r>
      <w:r w:rsidR="00D80B1B">
        <w:t>pollutants</w:t>
      </w:r>
      <w:r>
        <w:t xml:space="preserve"> (Gruber, 2011</w:t>
      </w:r>
      <w:r w:rsidR="00D80B1B">
        <w:t xml:space="preserve">). </w:t>
      </w:r>
      <w:r w:rsidR="00F02D30">
        <w:t>Along the Northeast United States coast, stratification and productivity associated with high temperatures in spring and summer cause hypoxic and eutrophic zones to form and great fluctuations in dissolved oxygen (DO) on diel to monthly time scales (O’Donnell et al., 2004; Baumann and Smith, 2018</w:t>
      </w:r>
      <w:r w:rsidR="00794F38">
        <w:t>; Testa et al., 2018</w:t>
      </w:r>
      <w:r w:rsidR="00F02D30">
        <w:t xml:space="preserve">). </w:t>
      </w:r>
      <w:r w:rsidR="00794F38">
        <w:t xml:space="preserve">While </w:t>
      </w:r>
      <w:r w:rsidR="008301C5">
        <w:t xml:space="preserve">fish </w:t>
      </w:r>
      <w:r w:rsidR="00794F38">
        <w:t>species that currently live in such areas tend to have mechanisms to cope with periods of hypoxia (</w:t>
      </w:r>
      <w:r w:rsidR="00E00685">
        <w:t xml:space="preserve">Farrell and </w:t>
      </w:r>
      <w:proofErr w:type="spellStart"/>
      <w:r w:rsidR="00E00685">
        <w:t>Brauner</w:t>
      </w:r>
      <w:proofErr w:type="spellEnd"/>
      <w:r w:rsidR="00E00685">
        <w:t xml:space="preserve">, 2009; </w:t>
      </w:r>
      <w:r w:rsidR="00794F38">
        <w:t>Zhu et al., 2013; Baumann, 20</w:t>
      </w:r>
      <w:r w:rsidR="008301C5">
        <w:t>19</w:t>
      </w:r>
      <w:r w:rsidR="00794F38">
        <w:t xml:space="preserve">), these do not necessarily confer tolerance of longer durations. </w:t>
      </w:r>
      <w:r w:rsidR="008301C5">
        <w:t>Fishes that spawn in the spring and summer face the additional threat of experiencing hypoxia during the particularly sensitive early life stages.</w:t>
      </w:r>
      <w:r w:rsidR="00A83794">
        <w:t xml:space="preserve"> Embryos and young larvae </w:t>
      </w:r>
      <w:r w:rsidR="00B968EE">
        <w:t xml:space="preserve">rely largely on diffusion for oxygen uptake and lack well-developed mechanisms, such as high surface area gills, to meet oxygen demands in low DO water and are not mobile enough to escape hypoxic zones. Mortality can result directly from severe hypoxia or indirectly from reduced growth increasing susceptibility to predation. Even fish that survive may incur sublethal effects with lifelong consequences for growth, development, and reproduction. </w:t>
      </w:r>
      <w:commentRangeStart w:id="2"/>
      <w:r w:rsidR="00B968EE">
        <w:t>Understanding</w:t>
      </w:r>
      <w:commentRangeEnd w:id="2"/>
      <w:r w:rsidR="008931A1">
        <w:rPr>
          <w:rStyle w:val="CommentReference"/>
          <w:rFonts w:asciiTheme="minorHAnsi" w:hAnsiTheme="minorHAnsi"/>
        </w:rPr>
        <w:commentReference w:id="2"/>
      </w:r>
      <w:r w:rsidR="00B968EE">
        <w:t xml:space="preserve"> the mechanistic responses to hypoxia can help predict how tolerant fishes will be </w:t>
      </w:r>
      <w:r w:rsidR="00B968EE">
        <w:lastRenderedPageBreak/>
        <w:t xml:space="preserve">to intensifying hypoxic zones and how their sensitivity to predation and additional environmental stressors could change. </w:t>
      </w:r>
    </w:p>
    <w:p w14:paraId="2ACB32B7" w14:textId="4C4457A0" w:rsidR="00044FD2" w:rsidRDefault="008301C5" w:rsidP="00725FAE">
      <w:pPr>
        <w:pStyle w:val="TS"/>
        <w:spacing w:line="480" w:lineRule="auto"/>
        <w:ind w:firstLine="720"/>
        <w:rPr>
          <w:ins w:id="3" w:author="Janet A Nye" w:date="2023-03-05T21:43:00Z"/>
        </w:rPr>
      </w:pPr>
      <w:r>
        <w:t xml:space="preserve">When targeted conservation action is </w:t>
      </w:r>
      <w:r w:rsidR="00725FAE">
        <w:t>desired</w:t>
      </w:r>
      <w:r>
        <w:t xml:space="preserve">, </w:t>
      </w:r>
      <w:del w:id="4" w:author="Janet A Nye" w:date="2023-03-03T20:25:00Z">
        <w:r w:rsidDel="002233B5">
          <w:delText xml:space="preserve">population-level </w:delText>
        </w:r>
      </w:del>
      <w:r>
        <w:t>risks associated with stressors are important to quantify</w:t>
      </w:r>
      <w:r w:rsidR="008F477E">
        <w:t xml:space="preserve"> </w:t>
      </w:r>
      <w:ins w:id="5" w:author="Janet A Nye" w:date="2023-03-03T20:25:00Z">
        <w:r w:rsidR="002233B5">
          <w:t xml:space="preserve">at the population-level </w:t>
        </w:r>
      </w:ins>
      <w:r w:rsidR="008F477E">
        <w:t xml:space="preserve">because </w:t>
      </w:r>
      <w:ins w:id="6" w:author="Janet A Nye" w:date="2023-03-03T20:26:00Z">
        <w:r w:rsidR="002233B5">
          <w:t>management actions act at this</w:t>
        </w:r>
      </w:ins>
      <w:del w:id="7" w:author="Janet A Nye" w:date="2023-03-03T20:26:00Z">
        <w:r w:rsidR="008F477E" w:rsidDel="002233B5">
          <w:delText>this level is most often used for management</w:delText>
        </w:r>
      </w:del>
      <w:r>
        <w:t xml:space="preserve">. </w:t>
      </w:r>
      <w:del w:id="8" w:author="Janet A Nye" w:date="2023-03-03T20:27:00Z">
        <w:r w:rsidR="00725FAE" w:rsidDel="002233B5">
          <w:delText>M</w:delText>
        </w:r>
        <w:r w:rsidR="008F477E" w:rsidDel="002233B5">
          <w:delText>uch</w:delText>
        </w:r>
        <w:r w:rsidR="00725FAE" w:rsidDel="002233B5">
          <w:delText xml:space="preserve"> research on </w:delText>
        </w:r>
        <w:r w:rsidR="008F477E" w:rsidDel="002233B5">
          <w:delText>stressor</w:delText>
        </w:r>
        <w:r w:rsidR="00725FAE" w:rsidDel="002233B5">
          <w:delText xml:space="preserve"> effects uses l</w:delText>
        </w:r>
      </w:del>
      <w:ins w:id="9" w:author="Janet A Nye" w:date="2023-03-03T20:27:00Z">
        <w:r w:rsidR="002233B5">
          <w:t>While many l</w:t>
        </w:r>
      </w:ins>
      <w:r w:rsidR="00725FAE">
        <w:t xml:space="preserve">aboratory experiments </w:t>
      </w:r>
      <w:ins w:id="10" w:author="Janet A Nye" w:date="2023-03-03T20:27:00Z">
        <w:r w:rsidR="002233B5">
          <w:t xml:space="preserve">have </w:t>
        </w:r>
      </w:ins>
      <w:del w:id="11" w:author="Janet A Nye" w:date="2023-03-03T20:27:00Z">
        <w:r w:rsidR="00725FAE" w:rsidDel="002233B5">
          <w:delText xml:space="preserve">to </w:delText>
        </w:r>
      </w:del>
      <w:r w:rsidR="00725FAE">
        <w:t>measure</w:t>
      </w:r>
      <w:ins w:id="12" w:author="Janet A Nye" w:date="2023-03-03T20:27:00Z">
        <w:r w:rsidR="002233B5">
          <w:t>d</w:t>
        </w:r>
      </w:ins>
      <w:r w:rsidR="00725FAE">
        <w:t xml:space="preserve"> physiological responses</w:t>
      </w:r>
      <w:ins w:id="13" w:author="Janet A Nye" w:date="2023-03-03T20:27:00Z">
        <w:r w:rsidR="002233B5">
          <w:t xml:space="preserve"> at the individual-level</w:t>
        </w:r>
      </w:ins>
      <w:r w:rsidR="00725FAE">
        <w:t>,</w:t>
      </w:r>
      <w:del w:id="14" w:author="Janet A Nye" w:date="2023-03-03T20:27:00Z">
        <w:r w:rsidR="00725FAE" w:rsidDel="002233B5">
          <w:delText xml:space="preserve"> but</w:delText>
        </w:r>
      </w:del>
      <w:r w:rsidR="008F477E">
        <w:t xml:space="preserve"> additional steps </w:t>
      </w:r>
      <w:ins w:id="15" w:author="Janet A Nye" w:date="2023-03-03T20:27:00Z">
        <w:r w:rsidR="002233B5">
          <w:t>must</w:t>
        </w:r>
      </w:ins>
      <w:del w:id="16" w:author="Janet A Nye" w:date="2023-03-03T20:27:00Z">
        <w:r w:rsidR="008F477E" w:rsidDel="002233B5">
          <w:delText>can</w:delText>
        </w:r>
      </w:del>
      <w:r w:rsidR="008F477E">
        <w:t xml:space="preserve"> be taken to </w:t>
      </w:r>
      <w:del w:id="17" w:author="Janet A Nye" w:date="2023-03-03T20:28:00Z">
        <w:r w:rsidR="008F477E" w:rsidDel="002233B5">
          <w:delText xml:space="preserve">elucidate how these </w:delText>
        </w:r>
      </w:del>
      <w:r w:rsidR="008F477E">
        <w:t xml:space="preserve">translate </w:t>
      </w:r>
      <w:del w:id="18" w:author="Janet A Nye" w:date="2023-03-03T20:29:00Z">
        <w:r w:rsidR="008F477E" w:rsidDel="002233B5">
          <w:delText>to life history outcomes such as</w:delText>
        </w:r>
      </w:del>
      <w:ins w:id="19" w:author="Janet A Nye" w:date="2023-03-03T20:29:00Z">
        <w:r w:rsidR="002233B5">
          <w:t>demographic rates like</w:t>
        </w:r>
      </w:ins>
      <w:r w:rsidR="008F477E">
        <w:t xml:space="preserve"> recruitment and reproductive investment in the next generation</w:t>
      </w:r>
      <w:r w:rsidR="00794F38">
        <w:t xml:space="preserve">. </w:t>
      </w:r>
      <w:r w:rsidR="00244892">
        <w:t>Models that connect</w:t>
      </w:r>
      <w:r w:rsidR="00D33B80">
        <w:t xml:space="preserve"> physiological and energetic mechanisms of </w:t>
      </w:r>
      <w:r w:rsidR="00244892">
        <w:t>stressor</w:t>
      </w:r>
      <w:r w:rsidR="00D33B80">
        <w:t xml:space="preserve"> effects</w:t>
      </w:r>
      <w:r w:rsidR="00244892">
        <w:t xml:space="preserve"> to life history</w:t>
      </w:r>
      <w:r w:rsidR="00D33B80">
        <w:t xml:space="preserve"> create widely applicable tool</w:t>
      </w:r>
      <w:r w:rsidR="00244892">
        <w:t xml:space="preserve">s </w:t>
      </w:r>
      <w:r w:rsidR="00D33B80">
        <w:t xml:space="preserve">that can be used </w:t>
      </w:r>
      <w:r w:rsidR="00244892">
        <w:t>to make</w:t>
      </w:r>
      <w:r w:rsidR="00D33B80">
        <w:t xml:space="preserve"> </w:t>
      </w:r>
      <w:commentRangeStart w:id="20"/>
      <w:r w:rsidR="00D33B80">
        <w:t>population-level predictions</w:t>
      </w:r>
      <w:commentRangeEnd w:id="20"/>
      <w:r w:rsidR="008931A1">
        <w:rPr>
          <w:rStyle w:val="CommentReference"/>
          <w:rFonts w:asciiTheme="minorHAnsi" w:hAnsiTheme="minorHAnsi"/>
        </w:rPr>
        <w:commentReference w:id="20"/>
      </w:r>
      <w:r w:rsidR="00244892">
        <w:t xml:space="preserve">. </w:t>
      </w:r>
      <w:ins w:id="21" w:author="Janet A Nye" w:date="2023-03-05T21:43:00Z">
        <w:r w:rsidR="00044FD2">
          <w:t xml:space="preserve">Scaling experimental studies to population-level processes remains a challenge (but see </w:t>
        </w:r>
        <w:proofErr w:type="spellStart"/>
        <w:r w:rsidR="00044FD2">
          <w:t>Grear</w:t>
        </w:r>
        <w:proofErr w:type="spellEnd"/>
        <w:r w:rsidR="00044FD2">
          <w:t xml:space="preserve"> et al. 2020</w:t>
        </w:r>
      </w:ins>
      <w:ins w:id="22" w:author="Janet A Nye" w:date="2023-03-05T21:44:00Z">
        <w:r w:rsidR="00044FD2">
          <w:t xml:space="preserve"> and maybe references </w:t>
        </w:r>
        <w:commentRangeStart w:id="23"/>
        <w:commentRangeStart w:id="24"/>
        <w:r w:rsidR="00044FD2">
          <w:t>within</w:t>
        </w:r>
      </w:ins>
      <w:commentRangeEnd w:id="23"/>
      <w:commentRangeEnd w:id="24"/>
      <w:ins w:id="25" w:author="Janet A Nye" w:date="2023-03-05T21:45:00Z">
        <w:r w:rsidR="00044FD2">
          <w:rPr>
            <w:rStyle w:val="CommentReference"/>
            <w:rFonts w:asciiTheme="minorHAnsi" w:hAnsiTheme="minorHAnsi"/>
          </w:rPr>
          <w:commentReference w:id="23"/>
        </w:r>
      </w:ins>
      <w:ins w:id="26" w:author="Janet A Nye" w:date="2023-03-05T21:44:00Z">
        <w:r w:rsidR="00044FD2">
          <w:rPr>
            <w:rStyle w:val="CommentReference"/>
            <w:rFonts w:asciiTheme="minorHAnsi" w:hAnsiTheme="minorHAnsi"/>
          </w:rPr>
          <w:commentReference w:id="24"/>
        </w:r>
        <w:r w:rsidR="00044FD2">
          <w:t xml:space="preserve">).  </w:t>
        </w:r>
      </w:ins>
    </w:p>
    <w:p w14:paraId="21322DE6" w14:textId="65BD50A2" w:rsidR="00244892" w:rsidRDefault="00244892" w:rsidP="00725FAE">
      <w:pPr>
        <w:pStyle w:val="TS"/>
        <w:spacing w:line="480" w:lineRule="auto"/>
        <w:ind w:firstLine="720"/>
      </w:pPr>
      <w:r>
        <w:t xml:space="preserve">Dynamic Energy Budget (DEB) modeling is a bioenergetic framework designed to bridge multiple levels of biological organization in assessing stressor effects in </w:t>
      </w:r>
      <w:r w:rsidR="00B56D28">
        <w:t>a vast variety of species</w:t>
      </w:r>
      <w:r>
        <w:t xml:space="preserve"> (</w:t>
      </w:r>
      <w:proofErr w:type="spellStart"/>
      <w:r>
        <w:t>Kooijman</w:t>
      </w:r>
      <w:proofErr w:type="spellEnd"/>
      <w:r>
        <w:t>, 2010</w:t>
      </w:r>
      <w:r w:rsidR="00B56D28">
        <w:t xml:space="preserve">; </w:t>
      </w:r>
      <w:proofErr w:type="spellStart"/>
      <w:r w:rsidR="00B56D28">
        <w:t>AmP</w:t>
      </w:r>
      <w:proofErr w:type="spellEnd"/>
      <w:r w:rsidR="00B56D28">
        <w:t>, 202</w:t>
      </w:r>
      <w:r w:rsidR="00F22C10">
        <w:t>3</w:t>
      </w:r>
      <w:r>
        <w:t xml:space="preserve">). </w:t>
      </w:r>
      <w:r w:rsidR="0024173E">
        <w:t>Th</w:t>
      </w:r>
      <w:ins w:id="27" w:author="Janet A Nye" w:date="2023-03-03T20:30:00Z">
        <w:r w:rsidR="002233B5">
          <w:t>is approach</w:t>
        </w:r>
      </w:ins>
      <w:del w:id="28" w:author="Janet A Nye" w:date="2023-03-03T20:30:00Z">
        <w:r w:rsidR="0024173E" w:rsidDel="002233B5">
          <w:delText>e model</w:delText>
        </w:r>
      </w:del>
      <w:r w:rsidR="0024173E">
        <w:t xml:space="preserve"> follows energy allocation, in the form of </w:t>
      </w:r>
      <w:proofErr w:type="spellStart"/>
      <w:r w:rsidR="0024173E">
        <w:t>suborganismal</w:t>
      </w:r>
      <w:proofErr w:type="spellEnd"/>
      <w:r w:rsidR="0024173E">
        <w:t xml:space="preserve"> metabolic fluxes, and how it leads to life history outcomes such as growth rate, reproductive output, and survival</w:t>
      </w:r>
      <w:r w:rsidR="00B56D28">
        <w:t>, using physical and biological concepts that are generalizable to most species (</w:t>
      </w:r>
      <w:proofErr w:type="spellStart"/>
      <w:r w:rsidR="00B56D28">
        <w:t>Jusup</w:t>
      </w:r>
      <w:proofErr w:type="spellEnd"/>
      <w:r w:rsidR="00B56D28">
        <w:t xml:space="preserve"> et al., 2017)</w:t>
      </w:r>
      <w:r w:rsidR="0024173E">
        <w:t>. It accounts for differences in the energy budget at each stage to allow modeling of life stage transition timing and stage-specific mortality (</w:t>
      </w:r>
      <w:proofErr w:type="spellStart"/>
      <w:r w:rsidR="0024173E">
        <w:t>Kooijman</w:t>
      </w:r>
      <w:proofErr w:type="spellEnd"/>
      <w:r w:rsidR="0024173E">
        <w:t>, 2010). DEB theory is often used to connect experimental observations of multiple stressor effects to both the underlying energetic mechanisms</w:t>
      </w:r>
      <w:r w:rsidR="00B56D28">
        <w:t xml:space="preserve"> (</w:t>
      </w:r>
      <w:proofErr w:type="spellStart"/>
      <w:r w:rsidR="00967ED2">
        <w:t>Kooijman</w:t>
      </w:r>
      <w:proofErr w:type="spellEnd"/>
      <w:r w:rsidR="00967ED2">
        <w:t>, 201</w:t>
      </w:r>
      <w:r w:rsidR="009011E3">
        <w:t>8</w:t>
      </w:r>
      <w:r w:rsidR="00967ED2">
        <w:t>)</w:t>
      </w:r>
      <w:r w:rsidR="0024173E">
        <w:t xml:space="preserve"> and life history outcomes that feed into population dynamics (Martin et al., 2013; </w:t>
      </w:r>
      <w:proofErr w:type="spellStart"/>
      <w:r w:rsidR="0024173E">
        <w:t>Smallegange</w:t>
      </w:r>
      <w:proofErr w:type="spellEnd"/>
      <w:r w:rsidR="0024173E">
        <w:t xml:space="preserve"> et al., 2017)</w:t>
      </w:r>
      <w:r w:rsidR="00B56D28">
        <w:t xml:space="preserve">. These capabilities make </w:t>
      </w:r>
      <w:r w:rsidR="00B56D28">
        <w:lastRenderedPageBreak/>
        <w:t xml:space="preserve">DEB theory an excellent tool for enhancing the utility of experimental </w:t>
      </w:r>
      <w:r w:rsidR="002E2496">
        <w:t xml:space="preserve">stressor </w:t>
      </w:r>
      <w:r w:rsidR="00B56D28">
        <w:t>data in conservation and management (</w:t>
      </w:r>
      <w:proofErr w:type="spellStart"/>
      <w:r w:rsidR="00B56D28">
        <w:t>Lavaud</w:t>
      </w:r>
      <w:proofErr w:type="spellEnd"/>
      <w:r w:rsidR="00B56D28">
        <w:t xml:space="preserve"> et al., 2021). </w:t>
      </w:r>
    </w:p>
    <w:p w14:paraId="2C1F6256" w14:textId="58F509DC" w:rsidR="00244892" w:rsidRPr="005C2DF2" w:rsidRDefault="00CF09D7" w:rsidP="00725FAE">
      <w:pPr>
        <w:pStyle w:val="TS"/>
        <w:spacing w:line="480" w:lineRule="auto"/>
        <w:ind w:firstLine="720"/>
      </w:pPr>
      <w:r>
        <w:t>Depending on the application and types of data available, simplified versions of the standard DEB model can be used (</w:t>
      </w:r>
      <w:proofErr w:type="gramStart"/>
      <w:r>
        <w:t>e.g.</w:t>
      </w:r>
      <w:proofErr w:type="gramEnd"/>
      <w:r>
        <w:t xml:space="preserve"> </w:t>
      </w:r>
      <w:proofErr w:type="spellStart"/>
      <w:r>
        <w:t>Kooijman</w:t>
      </w:r>
      <w:proofErr w:type="spellEnd"/>
      <w:r>
        <w:t xml:space="preserve"> and Metz, 1984; Jager, 2018; </w:t>
      </w:r>
      <w:r w:rsidR="00216209">
        <w:t>Martin et al., 2017</w:t>
      </w:r>
      <w:r>
        <w:t>)</w:t>
      </w:r>
      <w:r w:rsidR="00B76865">
        <w:t xml:space="preserve">. </w:t>
      </w:r>
      <w:r w:rsidR="007A2B4B">
        <w:t xml:space="preserve">Although complexity can be </w:t>
      </w:r>
      <w:r w:rsidR="00D85E40">
        <w:t>beneficial</w:t>
      </w:r>
      <w:r w:rsidR="007A2B4B">
        <w:t xml:space="preserve"> (Evans et al., 2013), s</w:t>
      </w:r>
      <w:r w:rsidR="00B76865">
        <w:t>impler models with fewer parameters are often preferable for their predictive power and ability to be applied, tested, and interpreted widely (</w:t>
      </w:r>
      <w:proofErr w:type="spellStart"/>
      <w:r w:rsidR="007A2B4B">
        <w:t>Holling</w:t>
      </w:r>
      <w:proofErr w:type="spellEnd"/>
      <w:r w:rsidR="007A2B4B">
        <w:t xml:space="preserve">, 1966; </w:t>
      </w:r>
      <w:proofErr w:type="gramStart"/>
      <w:r w:rsidR="007A2B4B">
        <w:t>May,</w:t>
      </w:r>
      <w:proofErr w:type="gramEnd"/>
      <w:r w:rsidR="007A2B4B">
        <w:t xml:space="preserve"> </w:t>
      </w:r>
      <w:r w:rsidR="00A11D2B">
        <w:t>2001</w:t>
      </w:r>
      <w:r w:rsidR="007A2B4B">
        <w:t xml:space="preserve">; </w:t>
      </w:r>
      <w:proofErr w:type="spellStart"/>
      <w:r w:rsidR="00906367">
        <w:t>Jusup</w:t>
      </w:r>
      <w:proofErr w:type="spellEnd"/>
      <w:r w:rsidR="00906367">
        <w:t xml:space="preserve"> et al., 2017). </w:t>
      </w:r>
      <w:r w:rsidR="00D85E40">
        <w:t xml:space="preserve">The </w:t>
      </w:r>
      <w:proofErr w:type="spellStart"/>
      <w:r w:rsidR="00D85E40">
        <w:t>DEBkiss</w:t>
      </w:r>
      <w:proofErr w:type="spellEnd"/>
      <w:r w:rsidR="00D85E40">
        <w:t xml:space="preserve"> framework (Figure 1) is a </w:t>
      </w:r>
      <w:r w:rsidR="001C1AE4">
        <w:t xml:space="preserve">moderately </w:t>
      </w:r>
      <w:r w:rsidR="00D85E40">
        <w:t>simplified variation on the standard DEB model for animals that eliminates the concept of reserve</w:t>
      </w:r>
      <w:r w:rsidR="001C1AE4">
        <w:t>, a</w:t>
      </w:r>
      <w:r w:rsidR="00D85E40">
        <w:t xml:space="preserve"> pool of assimilates that are allocated to structure, maintenance, </w:t>
      </w:r>
      <w:r w:rsidR="001C1AE4">
        <w:t>and</w:t>
      </w:r>
      <w:r w:rsidR="00D85E40">
        <w:t xml:space="preserve"> reproduction in the standard DEB model (Jager et al., 2013). </w:t>
      </w:r>
      <w:r w:rsidR="0029731B">
        <w:t xml:space="preserve">This framework reduces the data requirements, the role of compound parameters, and, depending on the data, the total number of parameters to be estimated (Jager et al., 2013). </w:t>
      </w:r>
      <w:commentRangeStart w:id="29"/>
      <w:r w:rsidR="00AB274A">
        <w:t xml:space="preserve">While in the standard DEB model reserve controls embryonic growth and hatch timing, </w:t>
      </w:r>
      <w:proofErr w:type="spellStart"/>
      <w:r w:rsidR="00AB274A">
        <w:t>DEBkiss</w:t>
      </w:r>
      <w:proofErr w:type="spellEnd"/>
      <w:r w:rsidR="00AB274A">
        <w:t xml:space="preserve"> deals with this stage using a state variable for egg buffer mass. Body size increases as egg buffer mass (yolk) is converted into structure</w:t>
      </w:r>
      <w:r w:rsidR="00D7223A">
        <w:t xml:space="preserve"> and used for somatic maintenance,</w:t>
      </w:r>
      <w:r w:rsidR="00AB274A">
        <w:t xml:space="preserve"> and hatching occurs when the egg buffer mass reaches zero (Jager et al., 2013). </w:t>
      </w:r>
      <w:r w:rsidR="001C1AE4">
        <w:t xml:space="preserve">A potential downside to </w:t>
      </w:r>
      <w:r w:rsidR="007A332A">
        <w:t>not using reserve</w:t>
      </w:r>
      <w:r w:rsidR="001C1AE4">
        <w:t xml:space="preserve"> is low resolution for modeling fluctuations in </w:t>
      </w:r>
      <w:r w:rsidR="005C2DF2">
        <w:t xml:space="preserve">food level on small time scales, but this should not be a concern when working with constant feeding over time or when small changes in feeding are not vital to the research question, the model has clear assumptions for sustained starvation (Jager, 2018). </w:t>
      </w:r>
      <w:r w:rsidR="007A332A">
        <w:t xml:space="preserve">The lack of reserve also means that </w:t>
      </w:r>
      <w:proofErr w:type="spellStart"/>
      <w:r w:rsidR="007A332A">
        <w:t>DEBkiss</w:t>
      </w:r>
      <w:proofErr w:type="spellEnd"/>
      <w:r w:rsidR="007A332A">
        <w:t xml:space="preserve"> is best suited for animals with a small ultimate body size because reserve plays a smaller role in such species </w:t>
      </w:r>
      <w:r w:rsidR="00EC616F">
        <w:t>under DEB theory (Nisbet et al., 2000).</w:t>
      </w:r>
      <w:r w:rsidR="007A332A">
        <w:t xml:space="preserve"> </w:t>
      </w:r>
      <w:proofErr w:type="spellStart"/>
      <w:r w:rsidR="007A332A">
        <w:t>DEBkiss</w:t>
      </w:r>
      <w:proofErr w:type="spellEnd"/>
      <w:r w:rsidR="007A332A">
        <w:t xml:space="preserve"> also differs from standard DEB theory by using body size thresholds to trigger life </w:t>
      </w:r>
      <w:r w:rsidR="007A332A">
        <w:lastRenderedPageBreak/>
        <w:t>stage transitions, while DEB theory does this by having a state variable for ‘maturity’ (</w:t>
      </w:r>
      <w:proofErr w:type="spellStart"/>
      <w:r w:rsidR="007A332A">
        <w:t>Kooijman</w:t>
      </w:r>
      <w:proofErr w:type="spellEnd"/>
      <w:r w:rsidR="007A332A">
        <w:t>, 2010; Jager et al., 2013).</w:t>
      </w:r>
      <w:commentRangeEnd w:id="29"/>
      <w:r w:rsidR="00044FD2">
        <w:rPr>
          <w:rStyle w:val="CommentReference"/>
          <w:rFonts w:asciiTheme="minorHAnsi" w:hAnsiTheme="minorHAnsi"/>
        </w:rPr>
        <w:commentReference w:id="29"/>
      </w:r>
    </w:p>
    <w:p w14:paraId="30E89E82" w14:textId="4AD25F28" w:rsidR="0050164F" w:rsidRDefault="0050164F" w:rsidP="0050164F">
      <w:pPr>
        <w:pStyle w:val="TS"/>
        <w:spacing w:line="480" w:lineRule="auto"/>
        <w:ind w:firstLine="720"/>
      </w:pPr>
      <w:commentRangeStart w:id="30"/>
      <w:r>
        <w:t>We</w:t>
      </w:r>
      <w:commentRangeEnd w:id="30"/>
      <w:r w:rsidR="00E8025E">
        <w:rPr>
          <w:rStyle w:val="CommentReference"/>
          <w:rFonts w:asciiTheme="minorHAnsi" w:hAnsiTheme="minorHAnsi"/>
        </w:rPr>
        <w:commentReference w:id="30"/>
      </w:r>
      <w:r>
        <w:t xml:space="preserve"> used a</w:t>
      </w:r>
      <w:commentRangeStart w:id="31"/>
      <w:r>
        <w:t xml:space="preserve"> </w:t>
      </w:r>
      <w:proofErr w:type="spellStart"/>
      <w:r>
        <w:t>DEBkiss</w:t>
      </w:r>
      <w:proofErr w:type="spellEnd"/>
      <w:r>
        <w:t xml:space="preserve"> </w:t>
      </w:r>
      <w:commentRangeEnd w:id="31"/>
      <w:r w:rsidR="002233B5">
        <w:rPr>
          <w:rStyle w:val="CommentReference"/>
          <w:rFonts w:asciiTheme="minorHAnsi" w:hAnsiTheme="minorHAnsi"/>
        </w:rPr>
        <w:commentReference w:id="31"/>
      </w:r>
      <w:r>
        <w:t xml:space="preserve">model to identify the bioenergetic mechanisms underlying observed growth and survival effects of hypoxia in early life stages of the Atlantic silverside, </w:t>
      </w:r>
      <w:r>
        <w:rPr>
          <w:i/>
          <w:iCs/>
        </w:rPr>
        <w:t>M</w:t>
      </w:r>
      <w:r w:rsidR="00142B39">
        <w:rPr>
          <w:i/>
          <w:iCs/>
        </w:rPr>
        <w:t>enidia</w:t>
      </w:r>
      <w:r>
        <w:rPr>
          <w:i/>
          <w:iCs/>
        </w:rPr>
        <w:t xml:space="preserve"> </w:t>
      </w:r>
      <w:proofErr w:type="spellStart"/>
      <w:r>
        <w:rPr>
          <w:i/>
          <w:iCs/>
        </w:rPr>
        <w:t>menidia</w:t>
      </w:r>
      <w:proofErr w:type="spellEnd"/>
      <w:r>
        <w:t xml:space="preserve">. </w:t>
      </w:r>
      <w:commentRangeStart w:id="32"/>
      <w:r w:rsidR="00142B39">
        <w:t>In</w:t>
      </w:r>
      <w:commentRangeEnd w:id="32"/>
      <w:r w:rsidR="00044FD2">
        <w:rPr>
          <w:rStyle w:val="CommentReference"/>
          <w:rFonts w:asciiTheme="minorHAnsi" w:hAnsiTheme="minorHAnsi"/>
        </w:rPr>
        <w:commentReference w:id="32"/>
      </w:r>
      <w:r w:rsidR="00142B39">
        <w:t xml:space="preserve"> a series of experiments, </w:t>
      </w:r>
      <w:r w:rsidR="00142B39">
        <w:rPr>
          <w:i/>
          <w:iCs/>
        </w:rPr>
        <w:t>M. menidia</w:t>
      </w:r>
      <w:r w:rsidR="00142B39">
        <w:t xml:space="preserve"> offspring were reared in static or diel fluctuating combinations of oxygen and CO</w:t>
      </w:r>
      <w:r w:rsidR="00142B39">
        <w:rPr>
          <w:vertAlign w:val="subscript"/>
        </w:rPr>
        <w:t>2</w:t>
      </w:r>
      <w:r w:rsidR="00142B39">
        <w:t xml:space="preserve"> treatments to quantify their sensitivity to two co-occurring stressors prevalent in their early life estuarine habitat</w:t>
      </w:r>
      <w:ins w:id="33" w:author="Janet A Nye" w:date="2023-03-03T20:34:00Z">
        <w:r w:rsidR="002233B5">
          <w:t xml:space="preserve">; hypoxia and </w:t>
        </w:r>
        <w:proofErr w:type="spellStart"/>
        <w:r w:rsidR="002233B5">
          <w:t>acidfication</w:t>
        </w:r>
      </w:ins>
      <w:proofErr w:type="spellEnd"/>
      <w:r w:rsidR="00142B39">
        <w:t xml:space="preserve"> (Cross et al., 2019). </w:t>
      </w:r>
      <w:r w:rsidR="00760952">
        <w:t xml:space="preserve">Although diel fluctuations </w:t>
      </w:r>
      <w:ins w:id="34" w:author="Janet A Nye" w:date="2023-03-03T20:35:00Z">
        <w:r w:rsidR="00E8025E">
          <w:t xml:space="preserve">in </w:t>
        </w:r>
        <w:proofErr w:type="gramStart"/>
        <w:r w:rsidR="00E8025E">
          <w:t>both of these</w:t>
        </w:r>
        <w:proofErr w:type="gramEnd"/>
        <w:r w:rsidR="00E8025E">
          <w:t xml:space="preserve"> properties </w:t>
        </w:r>
      </w:ins>
      <w:r w:rsidR="00760952">
        <w:t xml:space="preserve">provided temporary relief that reduced the overall effects of hypoxia and acidification, static low DO significantly delayed hatching, reduced survival to hatching and larval survival, and reduced embryo and larval growth (Cross et al., 2019). While diel fluctuations are a realistic representation of changes in community photosynthesis and respiration between day and night, environmental change in coming years could extend hypoxic duration to reduce periods of relief. </w:t>
      </w:r>
      <w:commentRangeStart w:id="35"/>
      <w:r w:rsidR="00760952">
        <w:t xml:space="preserve">Warming reduces oxygen solubility while increasing metabolic rates of </w:t>
      </w:r>
      <w:r w:rsidR="006E1415">
        <w:t>organisms. At the same time, higher summer temperatures and precipitation in some regions will</w:t>
      </w:r>
      <w:r w:rsidR="00760952">
        <w:t xml:space="preserve"> intensi</w:t>
      </w:r>
      <w:r w:rsidR="006E1415">
        <w:t xml:space="preserve">fy </w:t>
      </w:r>
      <w:r w:rsidR="00760952">
        <w:t xml:space="preserve">stratification </w:t>
      </w:r>
      <w:r w:rsidR="006E1415">
        <w:t>that separates low-oxygen water from surface oxygen diffusion.</w:t>
      </w:r>
      <w:commentRangeEnd w:id="35"/>
      <w:r w:rsidR="00D762DD">
        <w:rPr>
          <w:rStyle w:val="CommentReference"/>
          <w:rFonts w:asciiTheme="minorHAnsi" w:hAnsiTheme="minorHAnsi"/>
        </w:rPr>
        <w:commentReference w:id="35"/>
      </w:r>
      <w:r w:rsidR="006E1415">
        <w:t xml:space="preserve"> </w:t>
      </w:r>
      <w:r w:rsidR="00C9033F">
        <w:t>Using DEB theory to model</w:t>
      </w:r>
      <w:r w:rsidR="00E43F91">
        <w:t xml:space="preserve"> the metabolic mechanisms behind the </w:t>
      </w:r>
      <w:r w:rsidR="00A65034">
        <w:t xml:space="preserve">early-life </w:t>
      </w:r>
      <w:r w:rsidR="00E43F91">
        <w:t>responses to</w:t>
      </w:r>
      <w:r w:rsidR="00A65034">
        <w:t xml:space="preserve"> chronic </w:t>
      </w:r>
      <w:r w:rsidR="00E43F91">
        <w:t xml:space="preserve">hypoxia can help build understanding of </w:t>
      </w:r>
      <w:r w:rsidR="00A65034">
        <w:t>full-life consequences for individuals and the life history traits that feed into population dynamics</w:t>
      </w:r>
      <w:r w:rsidR="0011010D">
        <w:t xml:space="preserve"> (</w:t>
      </w:r>
      <w:r w:rsidR="00C9033F">
        <w:t xml:space="preserve">Nisbet et al., 2000; </w:t>
      </w:r>
      <w:proofErr w:type="spellStart"/>
      <w:r w:rsidR="0011010D">
        <w:t>Lavaud</w:t>
      </w:r>
      <w:proofErr w:type="spellEnd"/>
      <w:r w:rsidR="0011010D">
        <w:t xml:space="preserve"> et al., 2021)</w:t>
      </w:r>
      <w:r w:rsidR="00A65034">
        <w:t>. Currently the species is tolerant enough that population declines are not a concern, but without knowledge of the mechanisms of early life impacts it is hard to predict whether this will change under increased hypoxia</w:t>
      </w:r>
      <w:r w:rsidR="00D90FCB">
        <w:t xml:space="preserve"> duration or with additional stressors</w:t>
      </w:r>
      <w:r w:rsidR="00A65034">
        <w:t xml:space="preserve"> (</w:t>
      </w:r>
      <w:r w:rsidR="00A65034">
        <w:rPr>
          <w:rFonts w:cs="Times New Roman"/>
          <w:szCs w:val="24"/>
        </w:rPr>
        <w:t>Baumann, 2019</w:t>
      </w:r>
      <w:r w:rsidR="00A65034">
        <w:t xml:space="preserve">). </w:t>
      </w:r>
      <w:r w:rsidR="00D90FCB">
        <w:t xml:space="preserve">Hypoxia is a widespread condition that often co-occurs with other stressors, but logistical constraints generally prevent the experimental testing of more </w:t>
      </w:r>
      <w:r w:rsidR="00D90FCB">
        <w:lastRenderedPageBreak/>
        <w:t>than a handful of levels of two or three different stressors at once. A DEB</w:t>
      </w:r>
      <w:r w:rsidR="00A65034">
        <w:t xml:space="preserve"> model</w:t>
      </w:r>
      <w:r w:rsidR="00D90FCB">
        <w:t xml:space="preserve"> of hypoxia effects</w:t>
      </w:r>
      <w:r w:rsidR="00A65034">
        <w:t xml:space="preserve"> could be incorporated into future models with other stressors, such as acidification or contaminants, because knowing the</w:t>
      </w:r>
      <w:r w:rsidR="00D90FCB">
        <w:t xml:space="preserve"> underlying</w:t>
      </w:r>
      <w:r w:rsidR="00A65034">
        <w:t xml:space="preserve"> mechanisms can </w:t>
      </w:r>
      <w:r w:rsidR="00D90FCB">
        <w:t xml:space="preserve">help researchers predict how multiple stressors interact without having to conduct enormous </w:t>
      </w:r>
      <w:proofErr w:type="spellStart"/>
      <w:r w:rsidR="00D90FCB">
        <w:t>multistressor</w:t>
      </w:r>
      <w:proofErr w:type="spellEnd"/>
      <w:r w:rsidR="00D90FCB">
        <w:t xml:space="preserve"> experiments and sacrifice large numbers of animals</w:t>
      </w:r>
      <w:r w:rsidR="00A65034">
        <w:t xml:space="preserve">. </w:t>
      </w:r>
      <w:r w:rsidR="009E0C2B">
        <w:t xml:space="preserve">Furthermore, the </w:t>
      </w:r>
      <w:proofErr w:type="spellStart"/>
      <w:r w:rsidR="009E0C2B">
        <w:t>DEBkiss</w:t>
      </w:r>
      <w:proofErr w:type="spellEnd"/>
      <w:r w:rsidR="009E0C2B">
        <w:t xml:space="preserve"> framework is simple enough to be adapted to other species and the types of data we used – growth and survival – are some of the </w:t>
      </w:r>
      <w:proofErr w:type="gramStart"/>
      <w:r w:rsidR="009E0C2B">
        <w:t>most commonly measured</w:t>
      </w:r>
      <w:proofErr w:type="gramEnd"/>
      <w:r w:rsidR="009E0C2B">
        <w:t xml:space="preserve"> variables in laboratory experiments, so this method could easily be applied to other species of ecological or commercial importance. </w:t>
      </w:r>
    </w:p>
    <w:p w14:paraId="4BB94593" w14:textId="7766941C" w:rsidR="00FB78FC" w:rsidRDefault="00D762DD" w:rsidP="00FB78FC">
      <w:pPr>
        <w:pStyle w:val="TS"/>
        <w:spacing w:line="480" w:lineRule="auto"/>
        <w:ind w:firstLine="720"/>
      </w:pPr>
      <w:r>
        <w:t xml:space="preserve">We aimed to explain with DEB processes the observed hypoxia effects </w:t>
      </w:r>
      <w:r w:rsidR="00286733">
        <w:t xml:space="preserve">on early life </w:t>
      </w:r>
      <w:r w:rsidR="00286733">
        <w:rPr>
          <w:i/>
          <w:iCs/>
        </w:rPr>
        <w:t>M. menidia</w:t>
      </w:r>
      <w:r w:rsidR="00286733">
        <w:t xml:space="preserve"> growth, survival, and hatching</w:t>
      </w:r>
      <w:r>
        <w:t xml:space="preserve">. </w:t>
      </w:r>
      <w:r w:rsidR="00286733">
        <w:t xml:space="preserve">First, we fitted a base </w:t>
      </w:r>
      <w:proofErr w:type="spellStart"/>
      <w:r w:rsidR="00286733">
        <w:t>DEBkiss</w:t>
      </w:r>
      <w:proofErr w:type="spellEnd"/>
      <w:r w:rsidR="00286733">
        <w:t xml:space="preserve"> model to full-life data on total length, reproductive output, hatch timing, and survival and estimated or calculated parameters under fully oxygenated conditions. Second, we modified a subset of parameters with a hypoxia-based stress function parameterized to replicate the early-life data for three low DO treatments. We evaluated the extent to which each parameter or combination of parameters was able to best account for the full set of hypoxia responses observed in experiments. We hypothesized that the following parameters would account for some or </w:t>
      </w:r>
      <w:proofErr w:type="gramStart"/>
      <w:r w:rsidR="00286733">
        <w:t>all of</w:t>
      </w:r>
      <w:proofErr w:type="gramEnd"/>
      <w:r w:rsidR="00286733">
        <w:t xml:space="preserve"> the hypoxia effects: maximum assimilation rate, conversion efficiency of assimilates into structure (growth), maximum somatic maintenance rate, </w:t>
      </w:r>
      <w:r w:rsidR="00830A7F">
        <w:t xml:space="preserve">embryo mortality rate, and post-hatch mortality rate. </w:t>
      </w:r>
      <w:r w:rsidR="00FB78FC">
        <w:t xml:space="preserve">The maintenance rate could be elevated by </w:t>
      </w:r>
      <w:r w:rsidR="00D42DCB">
        <w:t>the activity required for some of the</w:t>
      </w:r>
      <w:r w:rsidR="00FB78FC">
        <w:t xml:space="preserve"> behavioral responses fish exhibit under hypoxia (</w:t>
      </w:r>
      <w:r w:rsidR="00D42DCB">
        <w:t>Thomas et al., 201</w:t>
      </w:r>
      <w:r w:rsidR="00CC2B70">
        <w:t>9</w:t>
      </w:r>
      <w:r w:rsidR="00FB78FC">
        <w:t xml:space="preserve">). </w:t>
      </w:r>
      <w:r w:rsidR="00FB78FC">
        <w:rPr>
          <w:i/>
          <w:iCs/>
        </w:rPr>
        <w:t>M. menidia</w:t>
      </w:r>
      <w:r w:rsidR="00FB78FC">
        <w:t xml:space="preserve"> exposed to hypoxia swim to the surface to use aquatic surface respiration, taking advantage of the diffusion of oxygen from the air (Miller et al., 2016). However, this behavior is impossible in embryos and the tendency of larvae to attempt this (successfully or not) has not been documented. Fishes also expend energy </w:t>
      </w:r>
      <w:r w:rsidR="00FB78FC">
        <w:lastRenderedPageBreak/>
        <w:t xml:space="preserve">on faster ventilation and heartbeat to increase oxygen uptake when ambient DO is low </w:t>
      </w:r>
      <w:r w:rsidR="00D42DCB">
        <w:t>(Kramer, 1987; Maxime et al., 2000</w:t>
      </w:r>
      <w:r w:rsidR="00FB78FC">
        <w:t xml:space="preserve">), but these capabilities as well may be limited until development has progressed further. We therefore hypothesize that maintenance does not account for a substantial portion of the early life changes in growth, hatch timing, and survival. The conversion efficiency of assimilates for growth controls growth and hatch timing because it is the fraction of assimilates that are converted into structure rather than burned on overhead costs of growth (Jager, 2018). When oxygen is low enough that anaerobic metabolism must be used, this reduces conversion efficiency so that less growth results from the same amount of yolk or food. This would lead to a smaller hatch size and slower growth post-hatch. </w:t>
      </w:r>
    </w:p>
    <w:p w14:paraId="4A32924E" w14:textId="5477D175" w:rsidR="00B41152" w:rsidRDefault="00FB78FC" w:rsidP="009E0C2B">
      <w:pPr>
        <w:pStyle w:val="TS"/>
        <w:spacing w:line="480" w:lineRule="auto"/>
        <w:ind w:firstLine="720"/>
      </w:pPr>
      <w:r>
        <w:t xml:space="preserve">Maximum assimilation may best explain the observed hypoxia effects. </w:t>
      </w:r>
      <w:r w:rsidR="00CF696B">
        <w:t xml:space="preserve">Assimilation is the transformation of food and oxygen into compounds that will go to structure, maintenance, or reproduction. Reduced food consumption is a primary mechanism by which the fish energy budget is thought to be impacted by hypoxia (Chabot and </w:t>
      </w:r>
      <w:proofErr w:type="spellStart"/>
      <w:r w:rsidR="00CF696B">
        <w:t>Dutil</w:t>
      </w:r>
      <w:proofErr w:type="spellEnd"/>
      <w:r w:rsidR="00CF696B">
        <w:t>, 1999; Thomas et al., 2019). However,</w:t>
      </w:r>
      <w:r>
        <w:t xml:space="preserve"> feeding </w:t>
      </w:r>
      <w:r w:rsidR="00CF696B">
        <w:t xml:space="preserve">effects </w:t>
      </w:r>
      <w:proofErr w:type="spellStart"/>
      <w:r w:rsidR="00CF696B">
        <w:t>can not</w:t>
      </w:r>
      <w:proofErr w:type="spellEnd"/>
      <w:r w:rsidR="00CF696B">
        <w:t xml:space="preserve"> explain the observed hypoxia impacts on </w:t>
      </w:r>
      <w:r w:rsidR="00CF696B">
        <w:rPr>
          <w:i/>
          <w:iCs/>
        </w:rPr>
        <w:t>M. menidia</w:t>
      </w:r>
      <w:r w:rsidR="00CF696B">
        <w:t xml:space="preserve"> hatch survival, timing, and size (Cross et al., 2019) because embryos </w:t>
      </w:r>
      <w:r w:rsidR="00C14C62">
        <w:t xml:space="preserve">do not yet feed. But because oxygen is also used in assimilation, low oxygen could reduce the assimilation rate of yolk resulting in </w:t>
      </w:r>
      <w:r>
        <w:t xml:space="preserve">slower depletion of the egg buffer and </w:t>
      </w:r>
      <w:r w:rsidR="00C14C62">
        <w:t xml:space="preserve">smaller size at hatching. </w:t>
      </w:r>
      <w:r w:rsidR="004349A8">
        <w:t xml:space="preserve">Changes to assimilation efficiency under hypoxia have been recorded in other species, but the direction of that effect is species-dependent (reviewed in Thomas et al., 2019). </w:t>
      </w:r>
      <w:r>
        <w:t xml:space="preserve">Our fitted survival parameter for embryo mortality is greater than that of larvae. If assimilation rate of </w:t>
      </w:r>
      <w:r>
        <w:rPr>
          <w:i/>
          <w:iCs/>
        </w:rPr>
        <w:t>M. menidia</w:t>
      </w:r>
      <w:r>
        <w:t xml:space="preserve"> decreases under hypoxia, the</w:t>
      </w:r>
      <w:r w:rsidR="004349A8">
        <w:t xml:space="preserve"> resulting slower egg buffer depletion would delay hatching, extending individuals’ time in the stage with greater mortality and thus accounting for reduce</w:t>
      </w:r>
      <w:del w:id="36" w:author="Janet A Nye" w:date="2023-03-03T23:00:00Z">
        <w:r w:rsidR="004349A8" w:rsidDel="002406FE">
          <w:delText>s</w:delText>
        </w:r>
      </w:del>
      <w:ins w:id="37" w:author="Janet A Nye" w:date="2023-03-03T23:00:00Z">
        <w:r w:rsidR="002406FE">
          <w:t>d</w:t>
        </w:r>
      </w:ins>
      <w:r w:rsidR="004349A8">
        <w:t xml:space="preserve"> hatch survival under hypoxia. We therefore hypothesize that maximum assimilation rate will be the </w:t>
      </w:r>
      <w:r w:rsidR="004349A8">
        <w:lastRenderedPageBreak/>
        <w:t xml:space="preserve">best parameter to explain the bioenergetic mechanism of early life hypoxia effects, and that modifying the embryo mortality parameter will consequently not be necessary. However, we hypothesize that this will not be the case for the post-hatch mortality parameter because none of the processes in the </w:t>
      </w:r>
      <w:proofErr w:type="spellStart"/>
      <w:r w:rsidR="004349A8">
        <w:t>DEBkiss</w:t>
      </w:r>
      <w:proofErr w:type="spellEnd"/>
      <w:r w:rsidR="004349A8">
        <w:t xml:space="preserve"> model affect mortality after hatching, so using the stress function on assimilation and post-hatch mortality parameters may be necessary to fully replicate the observed hypoxia </w:t>
      </w:r>
      <w:commentRangeStart w:id="38"/>
      <w:r w:rsidR="004349A8">
        <w:t>data</w:t>
      </w:r>
      <w:commentRangeEnd w:id="38"/>
      <w:r w:rsidR="00044FD2">
        <w:rPr>
          <w:rStyle w:val="CommentReference"/>
          <w:rFonts w:asciiTheme="minorHAnsi" w:hAnsiTheme="minorHAnsi"/>
        </w:rPr>
        <w:commentReference w:id="38"/>
      </w:r>
      <w:r w:rsidR="004349A8">
        <w:t xml:space="preserve">. </w:t>
      </w:r>
    </w:p>
    <w:p w14:paraId="3F9A8B4B" w14:textId="77777777" w:rsidR="00162C98" w:rsidRDefault="00162C98" w:rsidP="00AB2324">
      <w:pPr>
        <w:pStyle w:val="TS"/>
        <w:spacing w:line="480" w:lineRule="auto"/>
        <w:rPr>
          <w:b/>
          <w:bCs/>
        </w:rPr>
      </w:pPr>
    </w:p>
    <w:p w14:paraId="0DB27523" w14:textId="3FA0344E" w:rsidR="00AB2324" w:rsidRDefault="0006789D" w:rsidP="00AB2324">
      <w:pPr>
        <w:pStyle w:val="TS"/>
        <w:spacing w:line="480" w:lineRule="auto"/>
        <w:rPr>
          <w:b/>
          <w:bCs/>
        </w:rPr>
      </w:pPr>
      <w:r>
        <w:rPr>
          <w:b/>
          <w:bCs/>
        </w:rPr>
        <w:t xml:space="preserve">Methods </w:t>
      </w:r>
    </w:p>
    <w:p w14:paraId="67404DC1" w14:textId="602B9572" w:rsidR="00AB2324" w:rsidRPr="00AB2324" w:rsidRDefault="00235D9D" w:rsidP="00AB2324">
      <w:pPr>
        <w:pStyle w:val="TS"/>
        <w:spacing w:line="480" w:lineRule="auto"/>
        <w:rPr>
          <w:i/>
          <w:iCs/>
        </w:rPr>
      </w:pPr>
      <w:r>
        <w:rPr>
          <w:i/>
          <w:iCs/>
        </w:rPr>
        <w:t>DEB</w:t>
      </w:r>
      <w:r w:rsidR="00AB2324" w:rsidRPr="00AB2324">
        <w:rPr>
          <w:i/>
          <w:iCs/>
        </w:rPr>
        <w:t xml:space="preserve"> Model</w:t>
      </w:r>
      <w:r>
        <w:rPr>
          <w:i/>
          <w:iCs/>
        </w:rPr>
        <w:t xml:space="preserve"> Description</w:t>
      </w:r>
    </w:p>
    <w:p w14:paraId="7F352BFD" w14:textId="1FE3E4A3" w:rsidR="00A82CC5" w:rsidRPr="003A348D" w:rsidRDefault="00AB2324" w:rsidP="00AB2324">
      <w:pPr>
        <w:pStyle w:val="TS"/>
        <w:spacing w:line="480" w:lineRule="auto"/>
      </w:pPr>
      <w:r>
        <w:tab/>
      </w:r>
      <w:r w:rsidR="0097432D">
        <w:t>To</w:t>
      </w:r>
      <w:r>
        <w:t xml:space="preserve"> model the stage-specific energy budget of </w:t>
      </w:r>
      <w:r>
        <w:rPr>
          <w:i/>
          <w:iCs/>
        </w:rPr>
        <w:t>M. menidia</w:t>
      </w:r>
      <w:r>
        <w:t xml:space="preserve"> </w:t>
      </w:r>
      <w:r w:rsidR="0097432D">
        <w:t xml:space="preserve">in a way that would allow us to explain early-life hypoxia effects with bioenergetic processes, we used </w:t>
      </w:r>
      <w:proofErr w:type="spellStart"/>
      <w:r w:rsidR="0097432D">
        <w:t>DEBkiss</w:t>
      </w:r>
      <w:proofErr w:type="spellEnd"/>
      <w:r w:rsidR="0097432D">
        <w:t xml:space="preserve">, a simplified and widely applicable DEB model (Jager et al., 2013; Jager, 2018). </w:t>
      </w:r>
      <w:r w:rsidR="00781F3F">
        <w:t>The full set of assumptions and equations can be found in Jager (2018). Briefly,</w:t>
      </w:r>
      <w:r w:rsidR="00733DA2">
        <w:t xml:space="preserve"> </w:t>
      </w:r>
      <w:r w:rsidR="00781F3F">
        <w:t xml:space="preserve">the </w:t>
      </w:r>
      <w:r w:rsidR="00CA3DC2">
        <w:t>flux of food (</w:t>
      </w:r>
      <w:r w:rsidR="00CA3DC2">
        <w:rPr>
          <w:i/>
          <w:iCs/>
        </w:rPr>
        <w:t>J</w:t>
      </w:r>
      <w:r w:rsidR="00CA3DC2">
        <w:rPr>
          <w:i/>
          <w:iCs/>
          <w:vertAlign w:val="subscript"/>
        </w:rPr>
        <w:t>X</w:t>
      </w:r>
      <w:r w:rsidR="00CA3DC2">
        <w:t xml:space="preserve">) </w:t>
      </w:r>
      <w:r w:rsidR="00DC3FBC">
        <w:t>or</w:t>
      </w:r>
      <w:r w:rsidR="00B335CF">
        <w:t>, for embryos, the egg buffer (</w:t>
      </w:r>
      <w:r w:rsidR="00B335CF">
        <w:rPr>
          <w:i/>
          <w:iCs/>
        </w:rPr>
        <w:t>W</w:t>
      </w:r>
      <w:r w:rsidR="00B335CF">
        <w:rPr>
          <w:i/>
          <w:iCs/>
          <w:vertAlign w:val="subscript"/>
        </w:rPr>
        <w:t>B</w:t>
      </w:r>
      <w:r w:rsidR="00B335CF">
        <w:t xml:space="preserve">) </w:t>
      </w:r>
      <w:r w:rsidR="00CA3DC2">
        <w:t xml:space="preserve">is </w:t>
      </w:r>
      <w:r w:rsidR="003A348D">
        <w:t xml:space="preserve">immediately </w:t>
      </w:r>
      <w:r w:rsidR="00CA3DC2">
        <w:t xml:space="preserve">converted to assimilates </w:t>
      </w:r>
      <w:r w:rsidR="003A348D">
        <w:t>which are</w:t>
      </w:r>
      <w:r w:rsidR="00CA3DC2">
        <w:t xml:space="preserve"> allocated to a somatic fraction (</w:t>
      </w:r>
      <w:r w:rsidR="00CA3DC2" w:rsidRPr="00CA3DC2">
        <w:rPr>
          <w:rFonts w:cs="Times New Roman"/>
          <w:i/>
          <w:iCs/>
        </w:rPr>
        <w:t>κ</w:t>
      </w:r>
      <w:r w:rsidR="00CA3DC2">
        <w:t>) and a reproductive fraction (1-</w:t>
      </w:r>
      <w:r w:rsidR="00CA3DC2">
        <w:rPr>
          <w:rFonts w:cs="Times New Roman"/>
          <w:i/>
          <w:iCs/>
        </w:rPr>
        <w:t>κ</w:t>
      </w:r>
      <w:r w:rsidR="00CA3DC2">
        <w:t>)</w:t>
      </w:r>
      <w:r w:rsidR="00B335CF">
        <w:t>; these fractions</w:t>
      </w:r>
      <w:r w:rsidR="0088267D">
        <w:t xml:space="preserve"> are constant throughout the life cycle</w:t>
      </w:r>
      <w:r w:rsidR="00026B3B">
        <w:t xml:space="preserve"> (Figure 1)</w:t>
      </w:r>
      <w:r w:rsidR="00CA3DC2">
        <w:t xml:space="preserve">. </w:t>
      </w:r>
      <w:r w:rsidR="003A348D">
        <w:t xml:space="preserve">The assimilation flux </w:t>
      </w:r>
      <w:ins w:id="39" w:author="Janet A Nye" w:date="2023-03-03T23:10:00Z">
        <w:r w:rsidR="00813307">
          <w:t xml:space="preserve">(JA) </w:t>
        </w:r>
      </w:ins>
      <w:r w:rsidR="003A348D">
        <w:t>is the pro</w:t>
      </w:r>
      <w:r w:rsidR="00B335CF">
        <w:t>du</w:t>
      </w:r>
      <w:r w:rsidR="003A348D">
        <w:t>ct of the scaled food level (</w:t>
      </w:r>
      <w:r w:rsidR="003A348D">
        <w:rPr>
          <w:i/>
          <w:iCs/>
        </w:rPr>
        <w:t>f</w:t>
      </w:r>
      <w:r w:rsidR="003A348D">
        <w:t>), the volumetric surface area (</w:t>
      </w:r>
      <w:r w:rsidR="003A348D">
        <w:rPr>
          <w:i/>
          <w:iCs/>
        </w:rPr>
        <w:t>L</w:t>
      </w:r>
      <w:r w:rsidR="003A348D">
        <w:rPr>
          <w:i/>
          <w:iCs/>
          <w:vertAlign w:val="superscript"/>
        </w:rPr>
        <w:t>2</w:t>
      </w:r>
      <w:r w:rsidR="003A348D">
        <w:t>), and the parameter maximum area-specific assimilation rate (</w:t>
      </w:r>
      <w:proofErr w:type="spellStart"/>
      <w:r w:rsidR="003A348D">
        <w:rPr>
          <w:i/>
          <w:iCs/>
        </w:rPr>
        <w:t>J</w:t>
      </w:r>
      <w:r w:rsidR="003A348D">
        <w:rPr>
          <w:i/>
          <w:iCs/>
          <w:vertAlign w:val="superscript"/>
        </w:rPr>
        <w:t>a</w:t>
      </w:r>
      <w:r w:rsidR="003A348D">
        <w:rPr>
          <w:i/>
          <w:iCs/>
          <w:vertAlign w:val="subscript"/>
        </w:rPr>
        <w:t>Am</w:t>
      </w:r>
      <w:proofErr w:type="spellEnd"/>
      <w:r w:rsidR="003A348D">
        <w:t>):</w:t>
      </w:r>
    </w:p>
    <w:p w14:paraId="4000E3C5" w14:textId="337DE4E9" w:rsidR="00A82CC5" w:rsidRDefault="00000000" w:rsidP="00AB2324">
      <w:pPr>
        <w:pStyle w:val="TS"/>
        <w:spacing w:line="480" w:lineRule="auto"/>
      </w:pPr>
      <m:oMathPara>
        <m:oMath>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 xml:space="preserve">=f </m:t>
          </m:r>
          <m:sSubSup>
            <m:sSubSupPr>
              <m:ctrlPr>
                <w:rPr>
                  <w:rFonts w:ascii="Cambria Math" w:hAnsi="Cambria Math"/>
                  <w:i/>
                </w:rPr>
              </m:ctrlPr>
            </m:sSubSupPr>
            <m:e>
              <m:r>
                <w:rPr>
                  <w:rFonts w:ascii="Cambria Math" w:hAnsi="Cambria Math"/>
                </w:rPr>
                <m:t>J</m:t>
              </m:r>
            </m:e>
            <m:sub>
              <m:r>
                <w:rPr>
                  <w:rFonts w:ascii="Cambria Math" w:hAnsi="Cambria Math"/>
                </w:rPr>
                <m:t>Am</m:t>
              </m:r>
            </m:sub>
            <m:sup>
              <m:r>
                <w:rPr>
                  <w:rFonts w:ascii="Cambria Math" w:hAnsi="Cambria Math"/>
                </w:rPr>
                <m:t>a</m:t>
              </m:r>
            </m:sup>
          </m:sSubSup>
          <m:r>
            <w:rPr>
              <w:rFonts w:ascii="Cambria Math" w:hAnsi="Cambria Math"/>
            </w:rPr>
            <m:t xml:space="preserve"> </m:t>
          </m:r>
          <m:sSup>
            <m:sSupPr>
              <m:ctrlPr>
                <w:rPr>
                  <w:rFonts w:ascii="Cambria Math" w:hAnsi="Cambria Math"/>
                  <w:i/>
                </w:rPr>
              </m:ctrlPr>
            </m:sSupPr>
            <m:e>
              <m:r>
                <w:rPr>
                  <w:rFonts w:ascii="Cambria Math" w:hAnsi="Cambria Math"/>
                </w:rPr>
                <m:t>L</m:t>
              </m:r>
            </m:e>
            <m:sup>
              <m:r>
                <w:rPr>
                  <w:rFonts w:ascii="Cambria Math" w:hAnsi="Cambria Math"/>
                </w:rPr>
                <m:t>2</m:t>
              </m:r>
            </m:sup>
          </m:sSup>
        </m:oMath>
      </m:oMathPara>
    </w:p>
    <w:p w14:paraId="33A2D0F7" w14:textId="5742466A" w:rsidR="003A348D" w:rsidRPr="00DC3FBC" w:rsidRDefault="003A348D" w:rsidP="00AB2324">
      <w:pPr>
        <w:pStyle w:val="TS"/>
        <w:spacing w:line="480" w:lineRule="auto"/>
      </w:pPr>
      <w:r>
        <w:t>For embryos (</w:t>
      </w:r>
      <w:r>
        <w:rPr>
          <w:i/>
          <w:iCs/>
        </w:rPr>
        <w:t>W</w:t>
      </w:r>
      <w:r>
        <w:rPr>
          <w:i/>
          <w:iCs/>
          <w:vertAlign w:val="subscript"/>
        </w:rPr>
        <w:t>B</w:t>
      </w:r>
      <w:r>
        <w:rPr>
          <w:i/>
          <w:iCs/>
        </w:rPr>
        <w:t xml:space="preserve"> </w:t>
      </w:r>
      <w:r>
        <w:t xml:space="preserve">&gt; 0) and under </w:t>
      </w:r>
      <w:r>
        <w:rPr>
          <w:i/>
          <w:iCs/>
        </w:rPr>
        <w:t>ad libitum</w:t>
      </w:r>
      <w:r>
        <w:t xml:space="preserve"> feeding </w:t>
      </w:r>
      <w:r>
        <w:rPr>
          <w:i/>
          <w:iCs/>
        </w:rPr>
        <w:t xml:space="preserve">f </w:t>
      </w:r>
      <w:r>
        <w:t xml:space="preserve">= 1. </w:t>
      </w:r>
      <w:r w:rsidR="009352B2">
        <w:t>The differential equation for change in egg buffer over time is –</w:t>
      </w:r>
      <w:r w:rsidR="009352B2">
        <w:rPr>
          <w:i/>
          <w:iCs/>
        </w:rPr>
        <w:t>J</w:t>
      </w:r>
      <w:r w:rsidR="009352B2">
        <w:rPr>
          <w:i/>
          <w:iCs/>
          <w:vertAlign w:val="subscript"/>
        </w:rPr>
        <w:t>A</w:t>
      </w:r>
      <w:r w:rsidR="009352B2">
        <w:t xml:space="preserve">. </w:t>
      </w:r>
      <w:r w:rsidR="00CA3DC2">
        <w:t>Within the somatic branch,</w:t>
      </w:r>
      <w:r w:rsidR="00733DA2">
        <w:t xml:space="preserve"> which does not change with life stage,</w:t>
      </w:r>
      <w:r w:rsidR="00CA3DC2">
        <w:t xml:space="preserve"> a flux to maintenance (</w:t>
      </w:r>
      <w:r w:rsidR="00CA3DC2">
        <w:rPr>
          <w:i/>
          <w:iCs/>
        </w:rPr>
        <w:t>J</w:t>
      </w:r>
      <w:r w:rsidR="00CA3DC2">
        <w:rPr>
          <w:i/>
          <w:iCs/>
          <w:vertAlign w:val="subscript"/>
        </w:rPr>
        <w:t>M</w:t>
      </w:r>
      <w:r w:rsidR="00CA3DC2">
        <w:t>) is prioritized while the remainder goes to the flux for structure (</w:t>
      </w:r>
      <w:r w:rsidR="00CA3DC2">
        <w:rPr>
          <w:i/>
          <w:iCs/>
        </w:rPr>
        <w:t>J</w:t>
      </w:r>
      <w:r w:rsidR="00CA3DC2">
        <w:rPr>
          <w:i/>
          <w:iCs/>
          <w:vertAlign w:val="subscript"/>
        </w:rPr>
        <w:t>V</w:t>
      </w:r>
      <w:r w:rsidR="00CA3DC2">
        <w:t>)</w:t>
      </w:r>
      <w:r w:rsidR="00733DA2">
        <w:t xml:space="preserve"> with a conversion efficiency </w:t>
      </w:r>
      <w:proofErr w:type="spellStart"/>
      <w:r w:rsidR="00733DA2">
        <w:rPr>
          <w:i/>
          <w:iCs/>
        </w:rPr>
        <w:t>y</w:t>
      </w:r>
      <w:r w:rsidR="00733DA2">
        <w:rPr>
          <w:i/>
          <w:iCs/>
          <w:vertAlign w:val="subscript"/>
        </w:rPr>
        <w:t>VA</w:t>
      </w:r>
      <w:proofErr w:type="spellEnd"/>
      <w:r w:rsidR="00DC3FBC">
        <w:t>. The maintenance flux is the product of volume and the parameter for the volume-specific cost for maintenance (</w:t>
      </w:r>
      <w:proofErr w:type="spellStart"/>
      <w:r w:rsidR="00DC3FBC">
        <w:rPr>
          <w:i/>
          <w:iCs/>
        </w:rPr>
        <w:t>J</w:t>
      </w:r>
      <w:r w:rsidR="00DC3FBC">
        <w:rPr>
          <w:i/>
          <w:iCs/>
          <w:vertAlign w:val="superscript"/>
        </w:rPr>
        <w:t>v</w:t>
      </w:r>
      <w:r w:rsidR="00DC3FBC">
        <w:rPr>
          <w:i/>
          <w:iCs/>
          <w:vertAlign w:val="subscript"/>
        </w:rPr>
        <w:t>M</w:t>
      </w:r>
      <w:proofErr w:type="spellEnd"/>
      <w:r w:rsidR="00DC3FBC">
        <w:t>):</w:t>
      </w:r>
    </w:p>
    <w:p w14:paraId="4D62BA87" w14:textId="398DFEBC" w:rsidR="003A348D" w:rsidRPr="003A348D"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V</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VA</m:t>
              </m:r>
            </m:sub>
          </m:sSub>
          <m:r>
            <w:rPr>
              <w:rFonts w:ascii="Cambria Math" w:hAnsi="Cambria Math"/>
            </w:rPr>
            <m:t xml:space="preserve"> </m:t>
          </m:r>
          <m:d>
            <m:dPr>
              <m:ctrlPr>
                <w:rPr>
                  <w:rFonts w:ascii="Cambria Math" w:hAnsi="Cambria Math"/>
                  <w:i/>
                </w:rPr>
              </m:ctrlPr>
            </m:dPr>
            <m:e>
              <m:r>
                <w:rPr>
                  <w:rFonts w:ascii="Cambria Math" w:hAnsi="Cambria Math"/>
                </w:rPr>
                <m:t xml:space="preserve">κ </m:t>
              </m:r>
              <m:sSub>
                <m:sSubPr>
                  <m:ctrlPr>
                    <w:rPr>
                      <w:rFonts w:ascii="Cambria Math" w:hAnsi="Cambria Math"/>
                      <w:i/>
                    </w:rPr>
                  </m:ctrlPr>
                </m:sSubPr>
                <m:e>
                  <m:r>
                    <w:rPr>
                      <w:rFonts w:ascii="Cambria Math" w:hAnsi="Cambria Math"/>
                    </w:rPr>
                    <m:t>J</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J</m:t>
                  </m:r>
                </m:e>
                <m:sub>
                  <m:r>
                    <w:rPr>
                      <w:rFonts w:ascii="Cambria Math" w:hAnsi="Cambria Math"/>
                    </w:rPr>
                    <m:t>M</m:t>
                  </m:r>
                </m:sub>
              </m:sSub>
            </m:e>
          </m:d>
        </m:oMath>
      </m:oMathPara>
    </w:p>
    <w:p w14:paraId="17724AF1" w14:textId="4ABFA0A6" w:rsidR="003A348D" w:rsidRPr="003A348D"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M</m:t>
              </m:r>
            </m:sub>
          </m:sSub>
          <m:r>
            <w:rPr>
              <w:rFonts w:ascii="Cambria Math" w:eastAsiaTheme="minorEastAsia" w:hAnsi="Cambria Math"/>
            </w:rPr>
            <m:t>=</m:t>
          </m:r>
          <m:sSubSup>
            <m:sSubSupPr>
              <m:ctrlPr>
                <w:rPr>
                  <w:rFonts w:ascii="Cambria Math" w:eastAsiaTheme="minorEastAsia" w:hAnsi="Cambria Math"/>
                  <w:i/>
                </w:rPr>
              </m:ctrlPr>
            </m:sSubSupPr>
            <m:e>
              <m:r>
                <w:rPr>
                  <w:rFonts w:ascii="Cambria Math" w:eastAsiaTheme="minorEastAsia" w:hAnsi="Cambria Math"/>
                </w:rPr>
                <m:t>J</m:t>
              </m:r>
            </m:e>
            <m:sub>
              <m:r>
                <w:rPr>
                  <w:rFonts w:ascii="Cambria Math" w:eastAsiaTheme="minorEastAsia" w:hAnsi="Cambria Math"/>
                </w:rPr>
                <m:t>M</m:t>
              </m:r>
            </m:sub>
            <m:sup>
              <m:r>
                <w:rPr>
                  <w:rFonts w:ascii="Cambria Math" w:eastAsiaTheme="minorEastAsia" w:hAnsi="Cambria Math"/>
                </w:rPr>
                <m:t>v</m:t>
              </m:r>
            </m:sup>
          </m:sSubSup>
          <m:r>
            <w:rPr>
              <w:rFonts w:ascii="Cambria Math" w:eastAsiaTheme="minorEastAsia" w:hAnsi="Cambria Math"/>
            </w:rPr>
            <m:t xml:space="preserve"> </m:t>
          </m:r>
          <m:sSup>
            <m:sSupPr>
              <m:ctrlPr>
                <w:rPr>
                  <w:rFonts w:ascii="Cambria Math" w:eastAsiaTheme="minorEastAsia" w:hAnsi="Cambria Math"/>
                  <w:i/>
                </w:rPr>
              </m:ctrlPr>
            </m:sSupPr>
            <m:e>
              <m:r>
                <w:rPr>
                  <w:rFonts w:ascii="Cambria Math" w:eastAsiaTheme="minorEastAsia" w:hAnsi="Cambria Math"/>
                </w:rPr>
                <m:t>L</m:t>
              </m:r>
            </m:e>
            <m:sup>
              <m:r>
                <w:rPr>
                  <w:rFonts w:ascii="Cambria Math" w:eastAsiaTheme="minorEastAsia" w:hAnsi="Cambria Math"/>
                </w:rPr>
                <m:t>3</m:t>
              </m:r>
            </m:sup>
          </m:sSup>
        </m:oMath>
      </m:oMathPara>
    </w:p>
    <w:p w14:paraId="737B8A5D" w14:textId="3B816F6D" w:rsidR="00876CDC" w:rsidRDefault="009352B2" w:rsidP="00AB2324">
      <w:pPr>
        <w:pStyle w:val="TS"/>
        <w:spacing w:line="480" w:lineRule="auto"/>
      </w:pPr>
      <w:r>
        <w:t xml:space="preserve">The differential equation for growth is equal to </w:t>
      </w:r>
      <w:r>
        <w:rPr>
          <w:i/>
          <w:iCs/>
        </w:rPr>
        <w:t>J</w:t>
      </w:r>
      <w:r>
        <w:rPr>
          <w:i/>
          <w:iCs/>
          <w:vertAlign w:val="subscript"/>
        </w:rPr>
        <w:t>V</w:t>
      </w:r>
      <w:r>
        <w:t xml:space="preserve">. </w:t>
      </w:r>
      <w:r w:rsidR="00B639A6">
        <w:t>For juveniles, t</w:t>
      </w:r>
      <w:r w:rsidR="00733DA2">
        <w:t xml:space="preserve">he </w:t>
      </w:r>
      <w:r w:rsidR="0088267D">
        <w:t xml:space="preserve">non-somatic fraction of assimilates is spent on </w:t>
      </w:r>
      <w:proofErr w:type="gramStart"/>
      <w:r w:rsidR="0088267D">
        <w:t>maturation, or</w:t>
      </w:r>
      <w:proofErr w:type="gramEnd"/>
      <w:r w:rsidR="0088267D">
        <w:t xml:space="preserve"> increasing complexity through gonad development. O</w:t>
      </w:r>
      <w:r w:rsidR="00733DA2">
        <w:t xml:space="preserve">nce the </w:t>
      </w:r>
      <w:r w:rsidR="00B335CF">
        <w:t>mass</w:t>
      </w:r>
      <w:r w:rsidR="00733DA2">
        <w:t xml:space="preserve"> at puberty is reached</w:t>
      </w:r>
      <w:r w:rsidR="00B335CF">
        <w:t xml:space="preserve"> (</w:t>
      </w:r>
      <w:proofErr w:type="spellStart"/>
      <w:r w:rsidR="00B335CF">
        <w:rPr>
          <w:i/>
          <w:iCs/>
        </w:rPr>
        <w:t>W</w:t>
      </w:r>
      <w:r w:rsidR="00B335CF">
        <w:rPr>
          <w:i/>
          <w:iCs/>
          <w:vertAlign w:val="subscript"/>
        </w:rPr>
        <w:t>Vp</w:t>
      </w:r>
      <w:proofErr w:type="spellEnd"/>
      <w:r w:rsidR="00B335CF">
        <w:t>)</w:t>
      </w:r>
      <w:r w:rsidR="00733DA2">
        <w:t xml:space="preserve">, </w:t>
      </w:r>
      <w:r w:rsidR="0088267D">
        <w:t>reproductive flux (</w:t>
      </w:r>
      <w:r w:rsidR="0088267D">
        <w:rPr>
          <w:i/>
          <w:iCs/>
        </w:rPr>
        <w:t>J</w:t>
      </w:r>
      <w:r w:rsidR="0088267D">
        <w:rPr>
          <w:i/>
          <w:iCs/>
          <w:vertAlign w:val="subscript"/>
        </w:rPr>
        <w:t>R</w:t>
      </w:r>
      <w:r w:rsidR="0088267D">
        <w:t xml:space="preserve">) toward </w:t>
      </w:r>
      <w:r w:rsidR="00733DA2">
        <w:t xml:space="preserve">egg production </w:t>
      </w:r>
      <w:r w:rsidR="0088267D">
        <w:t xml:space="preserve">begins </w:t>
      </w:r>
      <w:r w:rsidR="00733DA2">
        <w:t xml:space="preserve">in adults with a conversion efficiency </w:t>
      </w:r>
      <w:proofErr w:type="spellStart"/>
      <w:r w:rsidR="00733DA2">
        <w:rPr>
          <w:i/>
          <w:iCs/>
        </w:rPr>
        <w:t>y</w:t>
      </w:r>
      <w:r w:rsidR="00733DA2">
        <w:rPr>
          <w:i/>
          <w:iCs/>
          <w:vertAlign w:val="subscript"/>
        </w:rPr>
        <w:t>BA</w:t>
      </w:r>
      <w:proofErr w:type="spellEnd"/>
      <w:r w:rsidR="00733DA2">
        <w:t xml:space="preserve">. </w:t>
      </w:r>
      <w:r w:rsidR="002B7F87">
        <w:t xml:space="preserve">Although </w:t>
      </w:r>
      <w:r w:rsidR="002B7F87">
        <w:rPr>
          <w:i/>
          <w:iCs/>
        </w:rPr>
        <w:t>M. menidia</w:t>
      </w:r>
      <w:r w:rsidR="002B7F87">
        <w:t xml:space="preserve"> have a distinct larval and juvenile stage, here the energy budget of each stage is assumed to be </w:t>
      </w:r>
      <w:proofErr w:type="gramStart"/>
      <w:r w:rsidR="002B7F87">
        <w:t>identical</w:t>
      </w:r>
      <w:proofErr w:type="gramEnd"/>
      <w:r w:rsidR="002B7F87">
        <w:t xml:space="preserve"> and both are referred to as the juvenile </w:t>
      </w:r>
      <w:commentRangeStart w:id="40"/>
      <w:r w:rsidR="002B7F87">
        <w:t>stage</w:t>
      </w:r>
      <w:commentRangeEnd w:id="40"/>
      <w:r w:rsidR="00813307">
        <w:rPr>
          <w:rStyle w:val="CommentReference"/>
          <w:rFonts w:asciiTheme="minorHAnsi" w:hAnsiTheme="minorHAnsi"/>
        </w:rPr>
        <w:commentReference w:id="40"/>
      </w:r>
      <w:r w:rsidR="002B7F87">
        <w:t xml:space="preserve">. </w:t>
      </w:r>
      <w:proofErr w:type="spellStart"/>
      <w:r w:rsidR="0088267D">
        <w:t>DEBkiss</w:t>
      </w:r>
      <w:proofErr w:type="spellEnd"/>
      <w:r w:rsidR="0088267D">
        <w:t xml:space="preserve"> also uses an optional flux to maturity maintenance (</w:t>
      </w:r>
      <w:r w:rsidR="0088267D">
        <w:rPr>
          <w:i/>
          <w:iCs/>
        </w:rPr>
        <w:t>J</w:t>
      </w:r>
      <w:r w:rsidR="0088267D">
        <w:rPr>
          <w:i/>
          <w:iCs/>
          <w:vertAlign w:val="subscript"/>
        </w:rPr>
        <w:t>J</w:t>
      </w:r>
      <w:r w:rsidR="0088267D">
        <w:t>) that comes from the 1-</w:t>
      </w:r>
      <w:r w:rsidR="0088267D">
        <w:rPr>
          <w:rFonts w:cs="Times New Roman"/>
          <w:i/>
          <w:iCs/>
        </w:rPr>
        <w:t>κ</w:t>
      </w:r>
      <w:r w:rsidR="0088267D">
        <w:t xml:space="preserve"> fraction of assimilates (Jager, 2018), which we chose to use in our model. </w:t>
      </w:r>
    </w:p>
    <w:p w14:paraId="38D30BF0" w14:textId="1E5D4626" w:rsidR="00DC3FBC" w:rsidRPr="00DC3FBC" w:rsidRDefault="00000000" w:rsidP="00AB2324">
      <w:pPr>
        <w:pStyle w:val="TS"/>
        <w:spacing w:line="480" w:lineRule="auto"/>
        <w:rPr>
          <w:rFonts w:eastAsiaTheme="minorEastAsia"/>
        </w:rPr>
      </w:pPr>
      <m:oMathPara>
        <m:oMath>
          <m:sSub>
            <m:sSubPr>
              <m:ctrlPr>
                <w:rPr>
                  <w:rFonts w:ascii="Cambria Math" w:hAnsi="Cambria Math"/>
                  <w:i/>
                </w:rPr>
              </m:ctrlPr>
            </m:sSubPr>
            <m:e>
              <m:r>
                <w:rPr>
                  <w:rFonts w:ascii="Cambria Math" w:hAnsi="Cambria Math"/>
                </w:rPr>
                <m:t>J</m:t>
              </m:r>
            </m:e>
            <m:sub>
              <m:r>
                <w:rPr>
                  <w:rFonts w:ascii="Cambria Math" w:hAnsi="Cambria Math"/>
                </w:rPr>
                <m:t>R</m:t>
              </m:r>
            </m:sub>
          </m:sSub>
          <m:r>
            <w:rPr>
              <w:rFonts w:ascii="Cambria Math" w:hAnsi="Cambria Math"/>
            </w:rPr>
            <m:t>=</m:t>
          </m:r>
          <m:d>
            <m:dPr>
              <m:ctrlPr>
                <w:rPr>
                  <w:rFonts w:ascii="Cambria Math" w:hAnsi="Cambria Math"/>
                  <w:i/>
                </w:rPr>
              </m:ctrlPr>
            </m:dPr>
            <m:e>
              <m:r>
                <w:rPr>
                  <w:rFonts w:ascii="Cambria Math" w:hAnsi="Cambria Math"/>
                </w:rPr>
                <m:t>1-κ</m:t>
              </m:r>
            </m:e>
          </m:d>
          <m:sSub>
            <m:sSubPr>
              <m:ctrlPr>
                <w:rPr>
                  <w:rFonts w:ascii="Cambria Math" w:hAnsi="Cambria Math"/>
                  <w:i/>
                </w:rPr>
              </m:ctrlPr>
            </m:sSubPr>
            <m:e>
              <m:r>
                <w:rPr>
                  <w:rFonts w:ascii="Cambria Math" w:hAnsi="Cambria Math"/>
                </w:rPr>
                <m:t xml:space="preserve"> J</m:t>
              </m:r>
            </m:e>
            <m:sub>
              <m:r>
                <w:rPr>
                  <w:rFonts w:ascii="Cambria Math" w:hAnsi="Cambria Math"/>
                </w:rPr>
                <m:t>A</m:t>
              </m:r>
            </m:sub>
          </m:sSub>
          <m:r>
            <w:rPr>
              <w:rFonts w:ascii="Cambria Math" w:hAnsi="Cambria Math"/>
            </w:rPr>
            <m:t xml:space="preserve">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7B58E2A3" w14:textId="670BA70B" w:rsidR="00DC3FBC" w:rsidRPr="00DC3FBC" w:rsidRDefault="00000000" w:rsidP="00AB2324">
      <w:pPr>
        <w:pStyle w:val="TS"/>
        <w:spacing w:line="480" w:lineRule="auto"/>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r>
            <w:rPr>
              <w:rFonts w:ascii="Cambria Math" w:eastAsiaTheme="minorEastAsia" w:hAnsi="Cambria Math"/>
            </w:rPr>
            <m:t xml:space="preserve">=0   when </m:t>
          </m:r>
          <m:sSub>
            <m:sSubPr>
              <m:ctrlPr>
                <w:rPr>
                  <w:rFonts w:ascii="Cambria Math" w:hAnsi="Cambria Math"/>
                  <w:i/>
                </w:rPr>
              </m:ctrlPr>
            </m:sSubPr>
            <m:e>
              <m:r>
                <w:rPr>
                  <w:rFonts w:ascii="Cambria Math" w:hAnsi="Cambria Math"/>
                </w:rPr>
                <m:t>W</m:t>
              </m:r>
            </m:e>
            <m:sub>
              <m:r>
                <w:rPr>
                  <w:rFonts w:ascii="Cambria Math" w:hAnsi="Cambria Math"/>
                </w:rPr>
                <m:t>V</m:t>
              </m:r>
            </m:sub>
          </m:sSub>
          <m:r>
            <w:rPr>
              <w:rFonts w:ascii="Cambria Math" w:hAnsi="Cambria Math"/>
            </w:rPr>
            <m:t>&lt;</m:t>
          </m:r>
          <m:sSub>
            <m:sSubPr>
              <m:ctrlPr>
                <w:rPr>
                  <w:rFonts w:ascii="Cambria Math" w:hAnsi="Cambria Math"/>
                  <w:i/>
                </w:rPr>
              </m:ctrlPr>
            </m:sSubPr>
            <m:e>
              <m:r>
                <w:rPr>
                  <w:rFonts w:ascii="Cambria Math" w:hAnsi="Cambria Math"/>
                </w:rPr>
                <m:t>W</m:t>
              </m:r>
            </m:e>
            <m:sub>
              <m:r>
                <w:rPr>
                  <w:rFonts w:ascii="Cambria Math" w:hAnsi="Cambria Math"/>
                </w:rPr>
                <m:t>Vp</m:t>
              </m:r>
            </m:sub>
          </m:sSub>
        </m:oMath>
      </m:oMathPara>
    </w:p>
    <w:p w14:paraId="45143DB8" w14:textId="2625E493" w:rsidR="00DC3FBC" w:rsidRDefault="00B335CF" w:rsidP="00B335CF">
      <w:pPr>
        <w:pStyle w:val="TS"/>
        <w:spacing w:line="480" w:lineRule="auto"/>
        <w:jc w:val="center"/>
        <w:rPr>
          <w:rFonts w:eastAsiaTheme="minorEastAsia"/>
        </w:rPr>
      </w:pPr>
      <m:oMath>
        <m:r>
          <w:rPr>
            <w:rFonts w:ascii="Cambria Math" w:eastAsiaTheme="minorEastAsia" w:hAnsi="Cambria Math"/>
          </w:rPr>
          <m:t>R=</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BA</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J</m:t>
                </m:r>
              </m:e>
              <m:sub>
                <m:r>
                  <w:rPr>
                    <w:rFonts w:ascii="Cambria Math" w:eastAsiaTheme="minorEastAsia" w:hAnsi="Cambria Math"/>
                  </w:rPr>
                  <m:t>R</m:t>
                </m:r>
              </m:sub>
            </m:sSub>
          </m:num>
          <m:den>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B0</m:t>
                </m:r>
              </m:sub>
            </m:sSub>
          </m:den>
        </m:f>
      </m:oMath>
      <w:r>
        <w:rPr>
          <w:rFonts w:eastAsiaTheme="minorEastAsia"/>
        </w:rPr>
        <w:t>,</w:t>
      </w:r>
    </w:p>
    <w:p w14:paraId="4262BEA6" w14:textId="48F8B0E0" w:rsidR="00B335CF" w:rsidRPr="009352B2" w:rsidRDefault="00B335CF" w:rsidP="00AB2324">
      <w:pPr>
        <w:pStyle w:val="TS"/>
        <w:spacing w:line="480" w:lineRule="auto"/>
        <w:rPr>
          <w:rFonts w:eastAsiaTheme="minorEastAsia"/>
        </w:rPr>
      </w:pPr>
      <w:r>
        <w:rPr>
          <w:rFonts w:eastAsiaTheme="minorEastAsia"/>
        </w:rPr>
        <w:t xml:space="preserve">where </w:t>
      </w:r>
      <w:r>
        <w:rPr>
          <w:rFonts w:eastAsiaTheme="minorEastAsia"/>
          <w:i/>
          <w:iCs/>
        </w:rPr>
        <w:t>W</w:t>
      </w:r>
      <w:r>
        <w:rPr>
          <w:rFonts w:eastAsiaTheme="minorEastAsia"/>
          <w:i/>
          <w:iCs/>
          <w:vertAlign w:val="subscript"/>
        </w:rPr>
        <w:t>V</w:t>
      </w:r>
      <w:r>
        <w:rPr>
          <w:rFonts w:eastAsiaTheme="minorEastAsia"/>
          <w:i/>
          <w:iCs/>
        </w:rPr>
        <w:t xml:space="preserve"> </w:t>
      </w:r>
      <w:r>
        <w:rPr>
          <w:rFonts w:eastAsiaTheme="minorEastAsia"/>
        </w:rPr>
        <w:t xml:space="preserve">is the structural mass, </w:t>
      </w:r>
      <w:r>
        <w:rPr>
          <w:rFonts w:eastAsiaTheme="minorEastAsia"/>
          <w:i/>
          <w:iCs/>
        </w:rPr>
        <w:t>R</w:t>
      </w:r>
      <w:r>
        <w:rPr>
          <w:rFonts w:eastAsiaTheme="minorEastAsia"/>
        </w:rPr>
        <w:t xml:space="preserve"> is the continuous reproduction rate, and </w:t>
      </w:r>
      <w:r>
        <w:rPr>
          <w:rFonts w:eastAsiaTheme="minorEastAsia"/>
          <w:i/>
          <w:iCs/>
        </w:rPr>
        <w:t>W</w:t>
      </w:r>
      <w:r>
        <w:rPr>
          <w:rFonts w:eastAsiaTheme="minorEastAsia"/>
          <w:i/>
          <w:iCs/>
          <w:vertAlign w:val="subscript"/>
        </w:rPr>
        <w:t>B0</w:t>
      </w:r>
      <w:r>
        <w:rPr>
          <w:rFonts w:eastAsiaTheme="minorEastAsia"/>
        </w:rPr>
        <w:t xml:space="preserve"> is the initial egg mass.</w:t>
      </w:r>
      <w:r w:rsidR="009352B2">
        <w:rPr>
          <w:rFonts w:eastAsiaTheme="minorEastAsia"/>
        </w:rPr>
        <w:t xml:space="preserve"> The equation for continuous reproduction gives the differential equation for egg production over time.</w:t>
      </w:r>
      <w:r>
        <w:rPr>
          <w:rFonts w:eastAsiaTheme="minorEastAsia"/>
        </w:rPr>
        <w:t xml:space="preserve"> Because </w:t>
      </w:r>
      <w:r w:rsidR="009352B2">
        <w:rPr>
          <w:rFonts w:eastAsiaTheme="minorEastAsia"/>
        </w:rPr>
        <w:t>the model equations use dry weight for body size and our data was total length, we calculated a shape correction coefficient (</w:t>
      </w:r>
      <w:proofErr w:type="spellStart"/>
      <w:r w:rsidR="009352B2">
        <w:rPr>
          <w:rFonts w:eastAsiaTheme="minorEastAsia" w:cs="Times New Roman"/>
          <w:i/>
          <w:iCs/>
        </w:rPr>
        <w:t>δ</w:t>
      </w:r>
      <w:r w:rsidR="009352B2">
        <w:rPr>
          <w:rFonts w:eastAsiaTheme="minorEastAsia" w:cs="Times New Roman"/>
          <w:i/>
          <w:iCs/>
          <w:vertAlign w:val="subscript"/>
        </w:rPr>
        <w:t>M</w:t>
      </w:r>
      <w:proofErr w:type="spellEnd"/>
      <w:r w:rsidR="009352B2">
        <w:rPr>
          <w:rFonts w:eastAsiaTheme="minorEastAsia" w:cs="Times New Roman"/>
        </w:rPr>
        <w:t>) and dry weight density (</w:t>
      </w:r>
      <w:proofErr w:type="spellStart"/>
      <w:r w:rsidR="009352B2">
        <w:rPr>
          <w:rFonts w:eastAsiaTheme="minorEastAsia" w:cs="Times New Roman"/>
          <w:i/>
          <w:iCs/>
        </w:rPr>
        <w:t>d</w:t>
      </w:r>
      <w:r w:rsidR="009352B2">
        <w:rPr>
          <w:rFonts w:eastAsiaTheme="minorEastAsia" w:cs="Times New Roman"/>
          <w:i/>
          <w:iCs/>
          <w:vertAlign w:val="subscript"/>
        </w:rPr>
        <w:t>V</w:t>
      </w:r>
      <w:proofErr w:type="spellEnd"/>
      <w:r w:rsidR="009352B2">
        <w:rPr>
          <w:rFonts w:eastAsiaTheme="minorEastAsia" w:cs="Times New Roman"/>
        </w:rPr>
        <w:t xml:space="preserve">) to allow the model to convert between the two. </w:t>
      </w:r>
    </w:p>
    <w:p w14:paraId="60FDCE97" w14:textId="21E68817" w:rsidR="00876CDC" w:rsidRDefault="00876CDC" w:rsidP="00733DA2">
      <w:pPr>
        <w:pStyle w:val="TS"/>
        <w:spacing w:line="480" w:lineRule="auto"/>
        <w:ind w:firstLine="720"/>
        <w:rPr>
          <w:rFonts w:cs="Times New Roman"/>
        </w:rPr>
      </w:pPr>
      <w:r>
        <w:t xml:space="preserve">To </w:t>
      </w:r>
      <w:r w:rsidR="00E159CC">
        <w:t>address</w:t>
      </w:r>
      <w:r>
        <w:t xml:space="preserve"> the assumption of </w:t>
      </w:r>
      <w:proofErr w:type="spellStart"/>
      <w:r>
        <w:t>DEBkiss</w:t>
      </w:r>
      <w:proofErr w:type="spellEnd"/>
      <w:r>
        <w:t xml:space="preserve"> that all eggs hatch when buffer is depleted, regardless of body size or developmental progress</w:t>
      </w:r>
      <w:r w:rsidR="00E159CC">
        <w:t xml:space="preserve"> (Jager et al., 2013)</w:t>
      </w:r>
      <w:r>
        <w:t xml:space="preserve">, we added </w:t>
      </w:r>
      <w:r w:rsidR="00E159CC">
        <w:t xml:space="preserve">a survival variable. We fitted </w:t>
      </w:r>
      <w:r w:rsidR="00B639A6">
        <w:t xml:space="preserve">mortality parameters </w:t>
      </w:r>
      <w:r w:rsidR="00E159CC">
        <w:t>for embryos and post-hatch fish (</w:t>
      </w:r>
      <w:proofErr w:type="spellStart"/>
      <w:r w:rsidR="00E159CC">
        <w:rPr>
          <w:rFonts w:cs="Times New Roman"/>
          <w:i/>
          <w:iCs/>
        </w:rPr>
        <w:t>μ</w:t>
      </w:r>
      <w:r w:rsidR="00E159CC">
        <w:rPr>
          <w:rFonts w:cs="Times New Roman"/>
          <w:i/>
          <w:iCs/>
          <w:vertAlign w:val="subscript"/>
        </w:rPr>
        <w:t>emb</w:t>
      </w:r>
      <w:proofErr w:type="spellEnd"/>
      <w:r w:rsidR="00E159CC">
        <w:rPr>
          <w:rFonts w:cs="Times New Roman"/>
          <w:i/>
          <w:iCs/>
        </w:rPr>
        <w:t xml:space="preserve"> </w:t>
      </w:r>
      <w:r w:rsidR="00E159CC">
        <w:rPr>
          <w:rFonts w:cs="Times New Roman"/>
        </w:rPr>
        <w:t xml:space="preserve">and </w:t>
      </w:r>
      <w:proofErr w:type="spellStart"/>
      <w:r w:rsidR="00E159CC">
        <w:rPr>
          <w:rFonts w:cs="Times New Roman"/>
          <w:i/>
          <w:iCs/>
        </w:rPr>
        <w:t>μ</w:t>
      </w:r>
      <w:r w:rsidR="00E159CC">
        <w:rPr>
          <w:rFonts w:cs="Times New Roman"/>
          <w:i/>
          <w:iCs/>
          <w:vertAlign w:val="subscript"/>
        </w:rPr>
        <w:t>lar</w:t>
      </w:r>
      <w:proofErr w:type="spellEnd"/>
      <w:r w:rsidR="00E159CC">
        <w:rPr>
          <w:rFonts w:cs="Times New Roman"/>
        </w:rPr>
        <w:t>) to data for survival to hatching and larval/</w:t>
      </w:r>
      <w:proofErr w:type="gramStart"/>
      <w:r w:rsidR="00E159CC">
        <w:rPr>
          <w:rFonts w:cs="Times New Roman"/>
        </w:rPr>
        <w:t>juveniles</w:t>
      </w:r>
      <w:proofErr w:type="gramEnd"/>
      <w:r w:rsidR="00E159CC">
        <w:rPr>
          <w:rFonts w:cs="Times New Roman"/>
        </w:rPr>
        <w:t xml:space="preserve"> survival</w:t>
      </w:r>
      <w:r w:rsidR="00BB65E9">
        <w:rPr>
          <w:rFonts w:cs="Times New Roman"/>
        </w:rPr>
        <w:t xml:space="preserve"> (Figure 1)</w:t>
      </w:r>
      <w:r w:rsidR="00E159CC">
        <w:rPr>
          <w:rFonts w:cs="Times New Roman"/>
        </w:rPr>
        <w:t xml:space="preserve">. In addition to allowing an alternative outcome to hatching when the egg buffer is depleted, this allowed us to examine survival </w:t>
      </w:r>
      <w:proofErr w:type="gramStart"/>
      <w:r w:rsidR="00E159CC">
        <w:rPr>
          <w:rFonts w:cs="Times New Roman"/>
        </w:rPr>
        <w:t>as a consequence of</w:t>
      </w:r>
      <w:proofErr w:type="gramEnd"/>
      <w:r w:rsidR="00E159CC">
        <w:rPr>
          <w:rFonts w:cs="Times New Roman"/>
        </w:rPr>
        <w:t xml:space="preserve"> hypoxia effects on the energy budget. </w:t>
      </w:r>
      <w:r w:rsidR="0088267D">
        <w:rPr>
          <w:rFonts w:cs="Times New Roman"/>
        </w:rPr>
        <w:t xml:space="preserve">In our implementation of </w:t>
      </w:r>
      <w:r w:rsidR="0088267D">
        <w:rPr>
          <w:rFonts w:cs="Times New Roman"/>
        </w:rPr>
        <w:lastRenderedPageBreak/>
        <w:t xml:space="preserve">survival, the only DEB process influencing survival is </w:t>
      </w:r>
      <w:r w:rsidR="00FB40AF">
        <w:rPr>
          <w:rFonts w:cs="Times New Roman"/>
        </w:rPr>
        <w:t>egg buffer depletion</w:t>
      </w:r>
      <w:r w:rsidR="0088267D">
        <w:rPr>
          <w:rFonts w:cs="Times New Roman"/>
        </w:rPr>
        <w:t xml:space="preserve">, which determines </w:t>
      </w:r>
      <w:r w:rsidR="00FB40AF">
        <w:rPr>
          <w:rFonts w:cs="Times New Roman"/>
        </w:rPr>
        <w:t xml:space="preserve">the time to hatch and thus </w:t>
      </w:r>
      <w:r w:rsidR="0088267D">
        <w:rPr>
          <w:rFonts w:cs="Times New Roman"/>
        </w:rPr>
        <w:t xml:space="preserve">when the embryo mortality rate switches to the post-hatch mortality rate. </w:t>
      </w:r>
      <w:commentRangeStart w:id="41"/>
      <w:r w:rsidR="0088267D">
        <w:rPr>
          <w:rFonts w:cs="Times New Roman"/>
        </w:rPr>
        <w:t>This</w:t>
      </w:r>
      <w:del w:id="42" w:author="Janet A Nye" w:date="2023-03-03T23:13:00Z">
        <w:r w:rsidR="0088267D" w:rsidDel="00813307">
          <w:rPr>
            <w:rFonts w:cs="Times New Roman"/>
          </w:rPr>
          <w:delText xml:space="preserve"> is</w:delText>
        </w:r>
      </w:del>
      <w:commentRangeEnd w:id="41"/>
      <w:r w:rsidR="00813307">
        <w:rPr>
          <w:rStyle w:val="CommentReference"/>
          <w:rFonts w:asciiTheme="minorHAnsi" w:hAnsiTheme="minorHAnsi"/>
        </w:rPr>
        <w:commentReference w:id="41"/>
      </w:r>
      <w:r w:rsidR="0088267D">
        <w:rPr>
          <w:rFonts w:cs="Times New Roman"/>
        </w:rPr>
        <w:t xml:space="preserve"> </w:t>
      </w:r>
      <w:r w:rsidR="00FB40AF">
        <w:rPr>
          <w:rFonts w:cs="Times New Roman"/>
        </w:rPr>
        <w:t>means survival is indirectly</w:t>
      </w:r>
      <w:r w:rsidR="0088267D">
        <w:rPr>
          <w:rFonts w:cs="Times New Roman"/>
        </w:rPr>
        <w:t xml:space="preserve"> </w:t>
      </w:r>
      <w:r w:rsidR="00FB40AF">
        <w:rPr>
          <w:rFonts w:cs="Times New Roman"/>
        </w:rPr>
        <w:t>affected</w:t>
      </w:r>
      <w:r w:rsidR="0088267D">
        <w:rPr>
          <w:rFonts w:cs="Times New Roman"/>
        </w:rPr>
        <w:t xml:space="preserve"> by the assimilation rate and </w:t>
      </w:r>
      <w:r w:rsidR="00FB40AF">
        <w:rPr>
          <w:rFonts w:cs="Times New Roman"/>
        </w:rPr>
        <w:t xml:space="preserve">conversion efficiency of assimilates into structure. </w:t>
      </w:r>
      <w:r w:rsidR="009352B2">
        <w:rPr>
          <w:rFonts w:cs="Times New Roman"/>
        </w:rPr>
        <w:t>The differential equation for proportion surviving over time is:</w:t>
      </w:r>
    </w:p>
    <w:p w14:paraId="10A75312" w14:textId="77D38BDA" w:rsidR="009352B2" w:rsidRPr="00D05B50" w:rsidRDefault="00000000" w:rsidP="00733DA2">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emb</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&gt;0</m:t>
          </m:r>
        </m:oMath>
      </m:oMathPara>
    </w:p>
    <w:p w14:paraId="09A922E9" w14:textId="06926410" w:rsidR="00D05B50" w:rsidRPr="00D05B50" w:rsidRDefault="00000000" w:rsidP="00D05B50">
      <w:pPr>
        <w:pStyle w:val="TS"/>
        <w:spacing w:line="480" w:lineRule="auto"/>
        <w:ind w:firstLine="720"/>
        <w:rPr>
          <w:rFonts w:eastAsiaTheme="minorEastAsia" w:cs="Times New Roman"/>
        </w:rPr>
      </w:pPr>
      <m:oMathPara>
        <m:oMath>
          <m:f>
            <m:fPr>
              <m:ctrlPr>
                <w:rPr>
                  <w:rFonts w:ascii="Cambria Math" w:hAnsi="Cambria Math" w:cs="Times New Roman"/>
                  <w:i/>
                </w:rPr>
              </m:ctrlPr>
            </m:fPr>
            <m:num>
              <m:r>
                <w:rPr>
                  <w:rFonts w:ascii="Cambria Math" w:hAnsi="Cambria Math" w:cs="Times New Roman"/>
                </w:rPr>
                <m:t>dS</m:t>
              </m:r>
            </m:num>
            <m:den>
              <m:r>
                <w:rPr>
                  <w:rFonts w:ascii="Cambria Math" w:hAnsi="Cambria Math" w:cs="Times New Roman"/>
                </w:rPr>
                <m:t>dt</m:t>
              </m: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μ</m:t>
              </m:r>
            </m:e>
            <m:sub>
              <m:r>
                <w:rPr>
                  <w:rFonts w:ascii="Cambria Math" w:hAnsi="Cambria Math" w:cs="Times New Roman"/>
                </w:rPr>
                <m:t>lar</m:t>
              </m:r>
            </m:sub>
          </m:sSub>
          <m:r>
            <w:rPr>
              <w:rFonts w:ascii="Cambria Math" w:hAnsi="Cambria Math" w:cs="Times New Roman"/>
            </w:rPr>
            <m:t xml:space="preserve"> S   when </m:t>
          </m:r>
          <m:sSub>
            <m:sSubPr>
              <m:ctrlPr>
                <w:rPr>
                  <w:rFonts w:ascii="Cambria Math" w:hAnsi="Cambria Math" w:cs="Times New Roman"/>
                  <w:i/>
                </w:rPr>
              </m:ctrlPr>
            </m:sSubPr>
            <m:e>
              <m:r>
                <w:rPr>
                  <w:rFonts w:ascii="Cambria Math" w:hAnsi="Cambria Math" w:cs="Times New Roman"/>
                </w:rPr>
                <m:t>W</m:t>
              </m:r>
            </m:e>
            <m:sub>
              <m:r>
                <w:rPr>
                  <w:rFonts w:ascii="Cambria Math" w:hAnsi="Cambria Math" w:cs="Times New Roman"/>
                </w:rPr>
                <m:t>B</m:t>
              </m:r>
            </m:sub>
          </m:sSub>
          <m:r>
            <w:rPr>
              <w:rFonts w:ascii="Cambria Math" w:hAnsi="Cambria Math" w:cs="Times New Roman"/>
            </w:rPr>
            <m:t>=0</m:t>
          </m:r>
        </m:oMath>
      </m:oMathPara>
    </w:p>
    <w:p w14:paraId="18C87A38" w14:textId="052628B1" w:rsidR="009352B2" w:rsidRPr="00E159CC" w:rsidRDefault="009352B2" w:rsidP="009352B2">
      <w:pPr>
        <w:pStyle w:val="TS"/>
        <w:spacing w:line="480" w:lineRule="auto"/>
        <w:ind w:firstLine="720"/>
      </w:pPr>
      <w:proofErr w:type="spellStart"/>
      <w:r>
        <w:t>DEBkiss</w:t>
      </w:r>
      <w:proofErr w:type="spellEnd"/>
      <w:r>
        <w:t xml:space="preserve"> uses fewer parameters than the standard DEB model</w:t>
      </w:r>
      <w:r w:rsidR="00163CF3">
        <w:t>,</w:t>
      </w:r>
      <w:r>
        <w:t xml:space="preserve"> which reduces data requirements and the risk of overfitting. It lacks a state variable for maturity that triggers changes between life stages, instead using a constant size at puberty to specify when reproduction is initiated. It also has no reserve compartment between food assimilation and allocation, and for embryos this means that the egg buffer is assimilated into body structure and fully depleted immediately before hatching instead of following reserve dynamics of the standard DEB model.  </w:t>
      </w:r>
    </w:p>
    <w:p w14:paraId="2A39A94C" w14:textId="5CC9C14A" w:rsidR="0097432D" w:rsidRDefault="0097432D" w:rsidP="00AB2324">
      <w:pPr>
        <w:pStyle w:val="TS"/>
        <w:spacing w:line="480" w:lineRule="auto"/>
      </w:pPr>
    </w:p>
    <w:p w14:paraId="4309131E" w14:textId="037E8D4A" w:rsidR="00BB65E9" w:rsidRDefault="00BB65E9" w:rsidP="00AB2324">
      <w:pPr>
        <w:pStyle w:val="TS"/>
        <w:spacing w:line="480" w:lineRule="auto"/>
      </w:pPr>
      <w:r w:rsidRPr="00BB65E9">
        <w:rPr>
          <w:noProof/>
        </w:rPr>
        <w:drawing>
          <wp:inline distT="0" distB="0" distL="0" distR="0" wp14:anchorId="7234623C" wp14:editId="1A1A7170">
            <wp:extent cx="5943600" cy="2453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453005"/>
                    </a:xfrm>
                    <a:prstGeom prst="rect">
                      <a:avLst/>
                    </a:prstGeom>
                  </pic:spPr>
                </pic:pic>
              </a:graphicData>
            </a:graphic>
          </wp:inline>
        </w:drawing>
      </w:r>
    </w:p>
    <w:p w14:paraId="28FEFAD2" w14:textId="0A427633" w:rsidR="00BB65E9" w:rsidRDefault="00BB65E9" w:rsidP="00AB2324">
      <w:pPr>
        <w:pStyle w:val="TS"/>
        <w:spacing w:line="480" w:lineRule="auto"/>
      </w:pPr>
      <w:r>
        <w:rPr>
          <w:b/>
          <w:bCs/>
        </w:rPr>
        <w:lastRenderedPageBreak/>
        <w:t xml:space="preserve">Figure 1. </w:t>
      </w:r>
      <w:r>
        <w:t xml:space="preserve">The </w:t>
      </w:r>
      <w:proofErr w:type="spellStart"/>
      <w:r>
        <w:t>DEBkiss</w:t>
      </w:r>
      <w:proofErr w:type="spellEnd"/>
      <w:r>
        <w:t xml:space="preserve"> model (diagram adapted from Jager et al., 2013) with stage-specific survival parameters used in this study. The candidate DEB processes for hypoxia stress mechanisms are highlighted in red </w:t>
      </w:r>
      <w:commentRangeStart w:id="43"/>
      <w:r>
        <w:t>boxes</w:t>
      </w:r>
      <w:commentRangeEnd w:id="43"/>
      <w:r w:rsidR="00E93064">
        <w:rPr>
          <w:rStyle w:val="CommentReference"/>
          <w:rFonts w:asciiTheme="minorHAnsi" w:hAnsiTheme="minorHAnsi"/>
        </w:rPr>
        <w:commentReference w:id="43"/>
      </w:r>
      <w:r>
        <w:t xml:space="preserve">. </w:t>
      </w:r>
    </w:p>
    <w:p w14:paraId="32BD3C86" w14:textId="77777777" w:rsidR="00BB65E9" w:rsidRPr="00BB65E9" w:rsidRDefault="00BB65E9" w:rsidP="00AB2324">
      <w:pPr>
        <w:pStyle w:val="TS"/>
        <w:spacing w:line="480" w:lineRule="auto"/>
      </w:pPr>
    </w:p>
    <w:p w14:paraId="5BEB089D" w14:textId="68CCE7FC" w:rsidR="0097432D" w:rsidRDefault="00B5366E" w:rsidP="00AB2324">
      <w:pPr>
        <w:pStyle w:val="TS"/>
        <w:spacing w:line="480" w:lineRule="auto"/>
      </w:pPr>
      <w:r>
        <w:rPr>
          <w:i/>
          <w:iCs/>
        </w:rPr>
        <w:t>Data</w:t>
      </w:r>
    </w:p>
    <w:p w14:paraId="17EC999F" w14:textId="0F642C03" w:rsidR="00B5366E" w:rsidRDefault="00B5366E" w:rsidP="00AB2324">
      <w:pPr>
        <w:pStyle w:val="TS"/>
        <w:spacing w:line="480" w:lineRule="auto"/>
      </w:pPr>
      <w:r>
        <w:tab/>
        <w:t>For the base model we calculated and fitted parameters based on total length over time, initial egg buffer mass, time from fertilization to hatching (when egg buffer mass equals zero), cumulative egg production over time, and proportion surviving since fertilization over time. This allowed us to estimate length at puberty</w:t>
      </w:r>
      <w:r w:rsidR="00227BA8">
        <w:t xml:space="preserve"> (</w:t>
      </w:r>
      <w:proofErr w:type="spellStart"/>
      <w:r w:rsidR="00227BA8">
        <w:rPr>
          <w:i/>
          <w:iCs/>
        </w:rPr>
        <w:t>L</w:t>
      </w:r>
      <w:r w:rsidR="00227BA8">
        <w:rPr>
          <w:i/>
          <w:iCs/>
          <w:vertAlign w:val="subscript"/>
        </w:rPr>
        <w:t>Vp</w:t>
      </w:r>
      <w:proofErr w:type="spellEnd"/>
      <w:r w:rsidR="00227BA8">
        <w:t>)</w:t>
      </w:r>
      <w:r>
        <w:t xml:space="preserve">, which in this model is the length at the age at which egg production begins. </w:t>
      </w:r>
      <w:r w:rsidR="00731F55">
        <w:t xml:space="preserve">We obtained </w:t>
      </w:r>
      <w:r w:rsidR="00731F55">
        <w:rPr>
          <w:i/>
          <w:iCs/>
        </w:rPr>
        <w:t>W</w:t>
      </w:r>
      <w:r w:rsidR="00731F55">
        <w:rPr>
          <w:i/>
          <w:iCs/>
          <w:vertAlign w:val="subscript"/>
        </w:rPr>
        <w:t>B0</w:t>
      </w:r>
      <w:r w:rsidR="00731F55">
        <w:t xml:space="preserve"> from </w:t>
      </w:r>
      <w:r w:rsidR="00731F55">
        <w:rPr>
          <w:i/>
          <w:iCs/>
        </w:rPr>
        <w:t xml:space="preserve">M. menidia </w:t>
      </w:r>
      <w:r w:rsidR="00731F55">
        <w:t>egg dry weight data (</w:t>
      </w:r>
      <w:proofErr w:type="spellStart"/>
      <w:r w:rsidR="00731F55">
        <w:t>Klahre</w:t>
      </w:r>
      <w:proofErr w:type="spellEnd"/>
      <w:r w:rsidR="00731F55">
        <w:t xml:space="preserve">, 1997) and calculated </w:t>
      </w:r>
      <w:proofErr w:type="spellStart"/>
      <w:r w:rsidR="00731F55">
        <w:rPr>
          <w:rFonts w:eastAsiaTheme="minorEastAsia" w:cs="Times New Roman"/>
          <w:i/>
          <w:iCs/>
        </w:rPr>
        <w:t>δ</w:t>
      </w:r>
      <w:r w:rsidR="00731F55">
        <w:rPr>
          <w:rFonts w:eastAsiaTheme="minorEastAsia" w:cs="Times New Roman"/>
          <w:i/>
          <w:iCs/>
          <w:vertAlign w:val="subscript"/>
        </w:rPr>
        <w:t>M</w:t>
      </w:r>
      <w:proofErr w:type="spellEnd"/>
      <w:r w:rsidR="00731F55">
        <w:rPr>
          <w:rFonts w:eastAsiaTheme="minorEastAsia" w:cs="Times New Roman"/>
        </w:rPr>
        <w:t xml:space="preserve"> and </w:t>
      </w:r>
      <w:proofErr w:type="spellStart"/>
      <w:r w:rsidR="00731F55">
        <w:rPr>
          <w:rFonts w:eastAsiaTheme="minorEastAsia" w:cs="Times New Roman"/>
          <w:i/>
          <w:iCs/>
        </w:rPr>
        <w:t>d</w:t>
      </w:r>
      <w:r w:rsidR="00731F55">
        <w:rPr>
          <w:rFonts w:eastAsiaTheme="minorEastAsia" w:cs="Times New Roman"/>
          <w:i/>
          <w:iCs/>
          <w:vertAlign w:val="subscript"/>
        </w:rPr>
        <w:t>V</w:t>
      </w:r>
      <w:proofErr w:type="spellEnd"/>
      <w:r w:rsidR="00731F55">
        <w:rPr>
          <w:rFonts w:eastAsiaTheme="minorEastAsia" w:cs="Times New Roman"/>
        </w:rPr>
        <w:t xml:space="preserve"> </w:t>
      </w:r>
      <w:r w:rsidR="00731F55">
        <w:t>from total length, egg diameter, and egg mass data (</w:t>
      </w:r>
      <w:r w:rsidR="00557955">
        <w:t xml:space="preserve">Cross et al., 2019; </w:t>
      </w:r>
      <w:proofErr w:type="spellStart"/>
      <w:r w:rsidR="00557955">
        <w:t>Klahre</w:t>
      </w:r>
      <w:proofErr w:type="spellEnd"/>
      <w:r w:rsidR="00557955">
        <w:t xml:space="preserve">, 1997; </w:t>
      </w:r>
      <w:r w:rsidR="00731F55">
        <w:t xml:space="preserve">Concannon et al., 2021). </w:t>
      </w:r>
      <w:commentRangeStart w:id="44"/>
      <w:r>
        <w:t>We</w:t>
      </w:r>
      <w:commentRangeEnd w:id="44"/>
      <w:r w:rsidR="009E4244">
        <w:rPr>
          <w:rStyle w:val="CommentReference"/>
          <w:rFonts w:asciiTheme="minorHAnsi" w:hAnsiTheme="minorHAnsi"/>
        </w:rPr>
        <w:commentReference w:id="44"/>
      </w:r>
      <w:r>
        <w:t xml:space="preserve"> borrowed data</w:t>
      </w:r>
      <w:r w:rsidR="00557955">
        <w:t xml:space="preserve"> on change in larval dry weight over a period of starvation</w:t>
      </w:r>
      <w:r>
        <w:t xml:space="preserve"> from the closely related species </w:t>
      </w:r>
      <w:r>
        <w:rPr>
          <w:i/>
          <w:iCs/>
        </w:rPr>
        <w:t xml:space="preserve">M. </w:t>
      </w:r>
      <w:proofErr w:type="spellStart"/>
      <w:r>
        <w:rPr>
          <w:i/>
          <w:iCs/>
        </w:rPr>
        <w:t>beryllina</w:t>
      </w:r>
      <w:proofErr w:type="spellEnd"/>
      <w:r>
        <w:t xml:space="preserve"> (Letcher and Bengtson, 19</w:t>
      </w:r>
      <w:r w:rsidR="009839F0">
        <w:t>9</w:t>
      </w:r>
      <w:r>
        <w:t xml:space="preserve">3). We used the rate of decrease in dry weight during starvation to approximate </w:t>
      </w:r>
      <w:r w:rsidR="00227BA8">
        <w:t>maintenance costs (</w:t>
      </w:r>
      <w:proofErr w:type="spellStart"/>
      <w:r w:rsidR="00227BA8">
        <w:rPr>
          <w:i/>
          <w:iCs/>
        </w:rPr>
        <w:t>J</w:t>
      </w:r>
      <w:r w:rsidR="00227BA8">
        <w:rPr>
          <w:i/>
          <w:iCs/>
          <w:vertAlign w:val="superscript"/>
        </w:rPr>
        <w:t>v</w:t>
      </w:r>
      <w:r w:rsidR="00227BA8">
        <w:rPr>
          <w:i/>
          <w:iCs/>
          <w:vertAlign w:val="subscript"/>
        </w:rPr>
        <w:t>M</w:t>
      </w:r>
      <w:proofErr w:type="spellEnd"/>
      <w:r w:rsidR="00227BA8">
        <w:t>)</w:t>
      </w:r>
      <w:r>
        <w:t>. The total length data allowed us to estimate</w:t>
      </w:r>
      <w:r w:rsidR="00227BA8">
        <w:t xml:space="preserve"> </w:t>
      </w:r>
      <w:proofErr w:type="spellStart"/>
      <w:r w:rsidR="00227BA8">
        <w:rPr>
          <w:i/>
          <w:iCs/>
        </w:rPr>
        <w:t>J</w:t>
      </w:r>
      <w:r w:rsidR="00227BA8">
        <w:rPr>
          <w:i/>
          <w:iCs/>
          <w:vertAlign w:val="superscript"/>
        </w:rPr>
        <w:t>a</w:t>
      </w:r>
      <w:r w:rsidR="00227BA8">
        <w:rPr>
          <w:i/>
          <w:iCs/>
          <w:vertAlign w:val="subscript"/>
        </w:rPr>
        <w:t>Am</w:t>
      </w:r>
      <w:proofErr w:type="spellEnd"/>
      <w:r>
        <w:t xml:space="preserve"> and</w:t>
      </w:r>
      <w:r w:rsidR="00227BA8">
        <w:t xml:space="preserve"> </w:t>
      </w:r>
      <w:proofErr w:type="spellStart"/>
      <w:r w:rsidR="00227BA8">
        <w:rPr>
          <w:i/>
          <w:iCs/>
        </w:rPr>
        <w:t>y</w:t>
      </w:r>
      <w:r w:rsidR="00227BA8">
        <w:rPr>
          <w:i/>
          <w:iCs/>
          <w:vertAlign w:val="subscript"/>
        </w:rPr>
        <w:t>VA</w:t>
      </w:r>
      <w:proofErr w:type="spellEnd"/>
      <w:r>
        <w:t xml:space="preserve"> by adjusting these parameters to simulate a growth curve </w:t>
      </w:r>
      <w:proofErr w:type="gramStart"/>
      <w:r>
        <w:t>similar to</w:t>
      </w:r>
      <w:proofErr w:type="gramEnd"/>
      <w:r>
        <w:t xml:space="preserve"> the data, fix </w:t>
      </w:r>
      <w:proofErr w:type="spellStart"/>
      <w:r>
        <w:rPr>
          <w:i/>
          <w:iCs/>
        </w:rPr>
        <w:t>J</w:t>
      </w:r>
      <w:r>
        <w:rPr>
          <w:i/>
          <w:iCs/>
          <w:vertAlign w:val="superscript"/>
        </w:rPr>
        <w:t>a</w:t>
      </w:r>
      <w:r>
        <w:rPr>
          <w:i/>
          <w:iCs/>
          <w:vertAlign w:val="subscript"/>
        </w:rPr>
        <w:t>Am</w:t>
      </w:r>
      <w:proofErr w:type="spellEnd"/>
      <w:r>
        <w:rPr>
          <w:i/>
          <w:iCs/>
        </w:rPr>
        <w:t xml:space="preserve"> </w:t>
      </w:r>
      <w:r>
        <w:t xml:space="preserve">to a reasonable value based on ultimate length, then estimate </w:t>
      </w:r>
      <w:proofErr w:type="spellStart"/>
      <w:r>
        <w:rPr>
          <w:i/>
          <w:iCs/>
        </w:rPr>
        <w:t>y</w:t>
      </w:r>
      <w:r>
        <w:rPr>
          <w:i/>
          <w:iCs/>
          <w:vertAlign w:val="subscript"/>
        </w:rPr>
        <w:t>VA</w:t>
      </w:r>
      <w:proofErr w:type="spellEnd"/>
      <w:r>
        <w:rPr>
          <w:i/>
          <w:iCs/>
        </w:rPr>
        <w:t xml:space="preserve"> </w:t>
      </w:r>
      <w:r>
        <w:t xml:space="preserve">using the </w:t>
      </w:r>
      <w:commentRangeStart w:id="45"/>
      <w:r>
        <w:t>BYOM</w:t>
      </w:r>
      <w:commentRangeEnd w:id="45"/>
      <w:r w:rsidR="009E4244">
        <w:rPr>
          <w:rStyle w:val="CommentReference"/>
          <w:rFonts w:asciiTheme="minorHAnsi" w:hAnsiTheme="minorHAnsi"/>
        </w:rPr>
        <w:commentReference w:id="45"/>
      </w:r>
      <w:r>
        <w:t xml:space="preserve"> solver. </w:t>
      </w:r>
      <w:r w:rsidR="00557955">
        <w:t xml:space="preserve">All datasets came from experiments in which fish were fed </w:t>
      </w:r>
      <w:r w:rsidR="00557955">
        <w:rPr>
          <w:i/>
          <w:iCs/>
        </w:rPr>
        <w:t xml:space="preserve">ad </w:t>
      </w:r>
      <w:proofErr w:type="gramStart"/>
      <w:r w:rsidR="00557955">
        <w:rPr>
          <w:i/>
          <w:iCs/>
        </w:rPr>
        <w:t>libitum</w:t>
      </w:r>
      <w:proofErr w:type="gramEnd"/>
      <w:r w:rsidR="00557955">
        <w:t xml:space="preserve"> so </w:t>
      </w:r>
      <w:r w:rsidR="00557955">
        <w:rPr>
          <w:i/>
          <w:iCs/>
        </w:rPr>
        <w:t>f</w:t>
      </w:r>
      <w:r w:rsidR="00557955">
        <w:t xml:space="preserve"> was set to 1. </w:t>
      </w:r>
    </w:p>
    <w:p w14:paraId="6BEFA449" w14:textId="7CC48953" w:rsidR="00756B47" w:rsidRDefault="00557955" w:rsidP="00AB2324">
      <w:pPr>
        <w:pStyle w:val="TS"/>
        <w:spacing w:line="480" w:lineRule="auto"/>
        <w:rPr>
          <w:rFonts w:cs="Times New Roman"/>
        </w:rPr>
      </w:pPr>
      <w:r>
        <w:tab/>
        <w:t>Total length data came from three studies. Length at hatching and 15 days post-hatching (</w:t>
      </w:r>
      <w:proofErr w:type="spellStart"/>
      <w:r>
        <w:t>dph</w:t>
      </w:r>
      <w:proofErr w:type="spellEnd"/>
      <w:r>
        <w:t xml:space="preserve">) came from a study that reared </w:t>
      </w:r>
      <w:r>
        <w:rPr>
          <w:i/>
          <w:iCs/>
        </w:rPr>
        <w:t>M. menidia</w:t>
      </w:r>
      <w:r>
        <w:t xml:space="preserve"> offspring in three different static oxygen levels across two experiments</w:t>
      </w:r>
      <w:r w:rsidR="00C02245">
        <w:t xml:space="preserve"> (Cross et al., 2019)</w:t>
      </w:r>
      <w:r>
        <w:t xml:space="preserve">. This provided data for control oxygen levels used in the base model and three reduced oxygen treatments. The study featured two additional </w:t>
      </w:r>
      <w:r w:rsidR="006D12B8">
        <w:t>experiments</w:t>
      </w:r>
      <w:r>
        <w:t xml:space="preserve"> that </w:t>
      </w:r>
      <w:r w:rsidR="00C02245">
        <w:t>exposed offspring to fluctuating oxygen and carbon dioxide (CO</w:t>
      </w:r>
      <w:r w:rsidR="00C02245">
        <w:rPr>
          <w:vertAlign w:val="subscript"/>
        </w:rPr>
        <w:t>2</w:t>
      </w:r>
      <w:r w:rsidR="00C02245">
        <w:t xml:space="preserve">) </w:t>
      </w:r>
      <w:proofErr w:type="gramStart"/>
      <w:r w:rsidR="00C02245">
        <w:t>levels</w:t>
      </w:r>
      <w:proofErr w:type="gramEnd"/>
      <w:r w:rsidR="00C02245">
        <w:t xml:space="preserve"> but </w:t>
      </w:r>
      <w:r w:rsidR="00C02245">
        <w:lastRenderedPageBreak/>
        <w:t xml:space="preserve">the control conditions were static, so we used total length data from these treatments for the base model as well (Cross et al., 2019). We sourced additional length data for the base model from control levels of experiments that exposed </w:t>
      </w:r>
      <w:r w:rsidR="00C02245">
        <w:rPr>
          <w:i/>
          <w:iCs/>
        </w:rPr>
        <w:t>M. menidia</w:t>
      </w:r>
      <w:r w:rsidR="00C02245">
        <w:t xml:space="preserve"> offspring to ambient and elevated CO</w:t>
      </w:r>
      <w:r w:rsidR="00C02245">
        <w:rPr>
          <w:vertAlign w:val="subscript"/>
        </w:rPr>
        <w:t>2</w:t>
      </w:r>
      <w:r w:rsidR="00C02245">
        <w:t xml:space="preserve"> levels (Murray and Baumann, 2018; Murray and Baumann, 2020; Concannon et al., 2021). </w:t>
      </w:r>
      <w:r w:rsidR="00756B47">
        <w:t xml:space="preserve">All total length data were obtained from fish maintained in static laboratory conditions at </w:t>
      </w:r>
      <w:r w:rsidR="00756B47">
        <w:rPr>
          <w:rFonts w:cs="Times New Roman"/>
        </w:rPr>
        <w:t>24°C.</w:t>
      </w:r>
    </w:p>
    <w:p w14:paraId="10F9306E" w14:textId="2A091363" w:rsidR="00557955" w:rsidRPr="00756B47" w:rsidRDefault="00C02245" w:rsidP="00756B47">
      <w:pPr>
        <w:pStyle w:val="TS"/>
        <w:spacing w:line="480" w:lineRule="auto"/>
        <w:ind w:firstLine="720"/>
        <w:rPr>
          <w:i/>
          <w:iCs/>
        </w:rPr>
      </w:pPr>
      <w:commentRangeStart w:id="46"/>
      <w:r>
        <w:t xml:space="preserve">Cumulative egg production </w:t>
      </w:r>
      <w:commentRangeEnd w:id="46"/>
      <w:r w:rsidR="009E4244">
        <w:rPr>
          <w:rStyle w:val="CommentReference"/>
          <w:rFonts w:asciiTheme="minorHAnsi" w:hAnsiTheme="minorHAnsi"/>
        </w:rPr>
        <w:commentReference w:id="46"/>
      </w:r>
      <w:r>
        <w:t xml:space="preserve">over time was also obtained from Concannon et al. (2021), a study in which </w:t>
      </w:r>
      <w:r w:rsidR="00756B47">
        <w:t>wild-caught juveniles were held in the laboratory at 20</w:t>
      </w:r>
      <w:r w:rsidR="00756B47">
        <w:rPr>
          <w:rFonts w:cs="Times New Roman"/>
        </w:rPr>
        <w:t>°</w:t>
      </w:r>
      <w:r w:rsidR="00756B47">
        <w:t>C in different CO</w:t>
      </w:r>
      <w:r w:rsidR="00756B47">
        <w:rPr>
          <w:vertAlign w:val="subscript"/>
        </w:rPr>
        <w:t>2</w:t>
      </w:r>
      <w:r w:rsidR="00756B47">
        <w:t xml:space="preserve"> treatments and strip-spawned once they reached reproductive maturity. </w:t>
      </w:r>
      <w:commentRangeStart w:id="47"/>
      <w:r w:rsidR="00756B47">
        <w:t>We</w:t>
      </w:r>
      <w:commentRangeEnd w:id="47"/>
      <w:r w:rsidR="009E4244">
        <w:rPr>
          <w:rStyle w:val="CommentReference"/>
          <w:rFonts w:asciiTheme="minorHAnsi" w:hAnsiTheme="minorHAnsi"/>
        </w:rPr>
        <w:commentReference w:id="47"/>
      </w:r>
      <w:r w:rsidR="00756B47">
        <w:t xml:space="preserve"> only used data from control fish. Data for time to hatching (i.e., time at which egg buffer mass is zero) and survival to hatching and 15 </w:t>
      </w:r>
      <w:proofErr w:type="spellStart"/>
      <w:r w:rsidR="00756B47">
        <w:t>dph</w:t>
      </w:r>
      <w:proofErr w:type="spellEnd"/>
      <w:r w:rsidR="00756B47">
        <w:t xml:space="preserve"> under different oxygen levels were obtained from Cross et al. (2019). </w:t>
      </w:r>
      <w:r w:rsidR="00527345">
        <w:t>We also used survival data from the 24</w:t>
      </w:r>
      <w:r w:rsidR="00527345">
        <w:rPr>
          <w:rFonts w:cs="Times New Roman"/>
        </w:rPr>
        <w:t>°</w:t>
      </w:r>
      <w:r w:rsidR="00527345">
        <w:t>C and control levels of a study on the effects of different temperatures and CO</w:t>
      </w:r>
      <w:r w:rsidR="00527345">
        <w:rPr>
          <w:vertAlign w:val="subscript"/>
        </w:rPr>
        <w:t>2</w:t>
      </w:r>
      <w:r w:rsidR="00527345">
        <w:t xml:space="preserve"> levels on </w:t>
      </w:r>
      <w:r w:rsidR="00527345">
        <w:rPr>
          <w:i/>
          <w:iCs/>
        </w:rPr>
        <w:t>M. menidia</w:t>
      </w:r>
      <w:r w:rsidR="00527345">
        <w:t xml:space="preserve"> early life survival from several experiments (Murray and Baumann, 2018). Four a</w:t>
      </w:r>
      <w:r w:rsidR="00756B47">
        <w:t>dditional</w:t>
      </w:r>
      <w:r w:rsidR="00527345">
        <w:t xml:space="preserve"> data points for</w:t>
      </w:r>
      <w:r w:rsidR="00756B47">
        <w:t xml:space="preserve"> long-term survival in </w:t>
      </w:r>
      <w:r w:rsidR="00527345">
        <w:t>laboratory conditions at 17</w:t>
      </w:r>
      <w:r w:rsidR="00527345">
        <w:rPr>
          <w:rFonts w:cs="Times New Roman"/>
        </w:rPr>
        <w:t>°</w:t>
      </w:r>
      <w:r w:rsidR="00527345">
        <w:t>C</w:t>
      </w:r>
      <w:r w:rsidR="00756B47">
        <w:t xml:space="preserve"> were obtained from</w:t>
      </w:r>
      <w:r w:rsidR="00527345">
        <w:t xml:space="preserve"> a study that exposed </w:t>
      </w:r>
      <w:r w:rsidR="00527345">
        <w:rPr>
          <w:i/>
          <w:iCs/>
        </w:rPr>
        <w:t>M. menidia</w:t>
      </w:r>
      <w:r w:rsidR="00527345">
        <w:t xml:space="preserve"> offspring until 122 </w:t>
      </w:r>
      <w:proofErr w:type="spellStart"/>
      <w:r w:rsidR="00527345">
        <w:t>dph</w:t>
      </w:r>
      <w:proofErr w:type="spellEnd"/>
      <w:r w:rsidR="00527345">
        <w:t xml:space="preserve"> to two CO</w:t>
      </w:r>
      <w:r w:rsidR="00527345">
        <w:rPr>
          <w:vertAlign w:val="subscript"/>
        </w:rPr>
        <w:t>2</w:t>
      </w:r>
      <w:r w:rsidR="00527345">
        <w:t xml:space="preserve"> levels, of which we only used data from the control level</w:t>
      </w:r>
      <w:r w:rsidR="00756B47">
        <w:t xml:space="preserve"> </w:t>
      </w:r>
      <w:r w:rsidR="00527345">
        <w:t>(</w:t>
      </w:r>
      <w:r w:rsidR="00756B47">
        <w:t>Murray et al.</w:t>
      </w:r>
      <w:r w:rsidR="00527345">
        <w:t xml:space="preserve">, </w:t>
      </w:r>
      <w:r w:rsidR="00756B47">
        <w:t>2017)</w:t>
      </w:r>
      <w:r w:rsidR="00527345">
        <w:t xml:space="preserve">. </w:t>
      </w:r>
    </w:p>
    <w:p w14:paraId="1745A251" w14:textId="77777777" w:rsidR="00CE1F7B" w:rsidRPr="00B5366E" w:rsidRDefault="00CE1F7B" w:rsidP="00AB2324">
      <w:pPr>
        <w:pStyle w:val="TS"/>
        <w:spacing w:line="480" w:lineRule="auto"/>
      </w:pPr>
    </w:p>
    <w:p w14:paraId="05D4797D" w14:textId="2B8BFA11" w:rsidR="0097432D" w:rsidRDefault="0097432D" w:rsidP="00AB2324">
      <w:pPr>
        <w:pStyle w:val="TS"/>
        <w:spacing w:line="480" w:lineRule="auto"/>
      </w:pPr>
      <w:r>
        <w:rPr>
          <w:b/>
          <w:bCs/>
        </w:rPr>
        <w:t xml:space="preserve">Table 1. </w:t>
      </w:r>
      <w:proofErr w:type="spellStart"/>
      <w:r>
        <w:t>DEBkiss</w:t>
      </w:r>
      <w:proofErr w:type="spellEnd"/>
      <w:r>
        <w:t xml:space="preserve"> parameters, their abbreviations, and their fixed or </w:t>
      </w:r>
      <w:r w:rsidR="00557955">
        <w:t xml:space="preserve">estimated </w:t>
      </w:r>
      <w:r>
        <w:t xml:space="preserve">values. </w:t>
      </w:r>
      <w:r w:rsidR="00E56AEB">
        <w:t xml:space="preserve">Units are given with the value unless the parameter is </w:t>
      </w:r>
      <w:r w:rsidR="00557955">
        <w:t xml:space="preserve">a </w:t>
      </w:r>
      <w:r w:rsidR="00E56AEB">
        <w:t>unitless</w:t>
      </w:r>
      <w:r w:rsidR="00557955">
        <w:t xml:space="preserve"> ratio</w:t>
      </w:r>
      <w:r w:rsidR="00E56AEB">
        <w:t xml:space="preserve">. </w:t>
      </w:r>
    </w:p>
    <w:tbl>
      <w:tblPr>
        <w:tblStyle w:val="TableGrid"/>
        <w:tblW w:w="9648" w:type="dxa"/>
        <w:tblLook w:val="04A0" w:firstRow="1" w:lastRow="0" w:firstColumn="1" w:lastColumn="0" w:noHBand="0" w:noVBand="1"/>
      </w:tblPr>
      <w:tblGrid>
        <w:gridCol w:w="4608"/>
        <w:gridCol w:w="1170"/>
        <w:gridCol w:w="1440"/>
        <w:gridCol w:w="2430"/>
      </w:tblGrid>
      <w:tr w:rsidR="0077048B" w14:paraId="3DBC0A78" w14:textId="77777777" w:rsidTr="009839F0">
        <w:tc>
          <w:tcPr>
            <w:tcW w:w="4608" w:type="dxa"/>
          </w:tcPr>
          <w:p w14:paraId="7E176141" w14:textId="01AD733F" w:rsidR="0077048B" w:rsidRPr="0077048B" w:rsidRDefault="0077048B" w:rsidP="00CE019C">
            <w:pPr>
              <w:pStyle w:val="TS"/>
              <w:rPr>
                <w:b/>
                <w:bCs/>
              </w:rPr>
            </w:pPr>
            <w:r w:rsidRPr="0077048B">
              <w:rPr>
                <w:b/>
                <w:bCs/>
              </w:rPr>
              <w:t>Parameter</w:t>
            </w:r>
          </w:p>
        </w:tc>
        <w:tc>
          <w:tcPr>
            <w:tcW w:w="1170" w:type="dxa"/>
          </w:tcPr>
          <w:p w14:paraId="61FAE3BC" w14:textId="3F2B6849" w:rsidR="0077048B" w:rsidRPr="0077048B" w:rsidRDefault="009839F0" w:rsidP="00CE019C">
            <w:pPr>
              <w:pStyle w:val="TS"/>
              <w:rPr>
                <w:b/>
                <w:bCs/>
              </w:rPr>
            </w:pPr>
            <w:r>
              <w:rPr>
                <w:b/>
                <w:bCs/>
              </w:rPr>
              <w:t>Symbol</w:t>
            </w:r>
          </w:p>
        </w:tc>
        <w:tc>
          <w:tcPr>
            <w:tcW w:w="1440" w:type="dxa"/>
          </w:tcPr>
          <w:p w14:paraId="70FF9D81" w14:textId="0620DB87" w:rsidR="0077048B" w:rsidRPr="0077048B" w:rsidRDefault="0077048B" w:rsidP="00CE019C">
            <w:pPr>
              <w:pStyle w:val="TS"/>
              <w:rPr>
                <w:b/>
                <w:bCs/>
              </w:rPr>
            </w:pPr>
            <w:r w:rsidRPr="0077048B">
              <w:rPr>
                <w:b/>
                <w:bCs/>
              </w:rPr>
              <w:t>Fixed or estimated</w:t>
            </w:r>
          </w:p>
        </w:tc>
        <w:tc>
          <w:tcPr>
            <w:tcW w:w="2430" w:type="dxa"/>
          </w:tcPr>
          <w:p w14:paraId="194A4185" w14:textId="338BAC80" w:rsidR="0077048B" w:rsidRPr="0077048B" w:rsidRDefault="0077048B" w:rsidP="00CE019C">
            <w:pPr>
              <w:pStyle w:val="TS"/>
              <w:rPr>
                <w:b/>
                <w:bCs/>
              </w:rPr>
            </w:pPr>
            <w:r w:rsidRPr="0077048B">
              <w:rPr>
                <w:b/>
                <w:bCs/>
              </w:rPr>
              <w:t>Value</w:t>
            </w:r>
          </w:p>
        </w:tc>
      </w:tr>
      <w:tr w:rsidR="009839F0" w14:paraId="2B8FBB94" w14:textId="77777777" w:rsidTr="009839F0">
        <w:tc>
          <w:tcPr>
            <w:tcW w:w="4608" w:type="dxa"/>
          </w:tcPr>
          <w:p w14:paraId="71EA81FF" w14:textId="1EAEBB98" w:rsidR="009839F0" w:rsidRDefault="009839F0" w:rsidP="00CE019C">
            <w:pPr>
              <w:pStyle w:val="TS"/>
            </w:pPr>
            <w:r>
              <w:t>Max. area-specific assimilation rate</w:t>
            </w:r>
          </w:p>
        </w:tc>
        <w:tc>
          <w:tcPr>
            <w:tcW w:w="1170" w:type="dxa"/>
          </w:tcPr>
          <w:p w14:paraId="4C89FCC3" w14:textId="5A85BF62" w:rsidR="009839F0" w:rsidRPr="0077048B" w:rsidRDefault="009839F0" w:rsidP="00CE019C">
            <w:pPr>
              <w:pStyle w:val="TS"/>
              <w:rPr>
                <w:i/>
                <w:iCs/>
                <w:vertAlign w:val="subscript"/>
              </w:rPr>
            </w:pPr>
            <w:proofErr w:type="spellStart"/>
            <w:r>
              <w:rPr>
                <w:i/>
                <w:iCs/>
              </w:rPr>
              <w:t>J</w:t>
            </w:r>
            <w:r>
              <w:rPr>
                <w:i/>
                <w:iCs/>
                <w:vertAlign w:val="superscript"/>
              </w:rPr>
              <w:t>a</w:t>
            </w:r>
            <w:r>
              <w:rPr>
                <w:i/>
                <w:iCs/>
                <w:vertAlign w:val="subscript"/>
              </w:rPr>
              <w:t>Am</w:t>
            </w:r>
            <w:proofErr w:type="spellEnd"/>
          </w:p>
        </w:tc>
        <w:tc>
          <w:tcPr>
            <w:tcW w:w="1440" w:type="dxa"/>
          </w:tcPr>
          <w:p w14:paraId="64B298AF" w14:textId="1F0F1F37" w:rsidR="009839F0" w:rsidRDefault="00026B3B" w:rsidP="00CE019C">
            <w:pPr>
              <w:pStyle w:val="TS"/>
            </w:pPr>
            <w:r>
              <w:t>Estimated</w:t>
            </w:r>
          </w:p>
        </w:tc>
        <w:tc>
          <w:tcPr>
            <w:tcW w:w="2430" w:type="dxa"/>
          </w:tcPr>
          <w:p w14:paraId="3298553B" w14:textId="5F582EC8" w:rsidR="009839F0" w:rsidRDefault="009839F0" w:rsidP="00CE019C">
            <w:pPr>
              <w:pStyle w:val="TS"/>
            </w:pPr>
            <w:r>
              <w:t>0.333 mg mm</w:t>
            </w:r>
            <w:r>
              <w:rPr>
                <w:vertAlign w:val="superscript"/>
              </w:rPr>
              <w:t>-2</w:t>
            </w:r>
            <w:r>
              <w:t xml:space="preserve"> d</w:t>
            </w:r>
            <w:r>
              <w:rPr>
                <w:vertAlign w:val="superscript"/>
              </w:rPr>
              <w:t>-1</w:t>
            </w:r>
          </w:p>
        </w:tc>
      </w:tr>
      <w:tr w:rsidR="009839F0" w14:paraId="3BCE26F1" w14:textId="77777777" w:rsidTr="009839F0">
        <w:tc>
          <w:tcPr>
            <w:tcW w:w="4608" w:type="dxa"/>
          </w:tcPr>
          <w:p w14:paraId="441BDAE2" w14:textId="21678FA2" w:rsidR="009839F0" w:rsidRDefault="009839F0" w:rsidP="00CE019C">
            <w:pPr>
              <w:pStyle w:val="TS"/>
            </w:pPr>
            <w:r>
              <w:t>Max. volume-specific maintenance rate</w:t>
            </w:r>
          </w:p>
        </w:tc>
        <w:tc>
          <w:tcPr>
            <w:tcW w:w="1170" w:type="dxa"/>
          </w:tcPr>
          <w:p w14:paraId="7BA8D9D4" w14:textId="564CACC1" w:rsidR="009839F0" w:rsidRPr="0077048B" w:rsidRDefault="009839F0" w:rsidP="00CE019C">
            <w:pPr>
              <w:pStyle w:val="TS"/>
              <w:rPr>
                <w:i/>
                <w:iCs/>
                <w:vertAlign w:val="subscript"/>
              </w:rPr>
            </w:pPr>
            <w:proofErr w:type="spellStart"/>
            <w:r>
              <w:rPr>
                <w:i/>
                <w:iCs/>
              </w:rPr>
              <w:t>J</w:t>
            </w:r>
            <w:r>
              <w:rPr>
                <w:i/>
                <w:iCs/>
                <w:vertAlign w:val="superscript"/>
              </w:rPr>
              <w:t>v</w:t>
            </w:r>
            <w:r>
              <w:rPr>
                <w:i/>
                <w:iCs/>
                <w:vertAlign w:val="subscript"/>
              </w:rPr>
              <w:t>M</w:t>
            </w:r>
            <w:proofErr w:type="spellEnd"/>
          </w:p>
        </w:tc>
        <w:tc>
          <w:tcPr>
            <w:tcW w:w="1440" w:type="dxa"/>
          </w:tcPr>
          <w:p w14:paraId="17B99008" w14:textId="5DE1FE47" w:rsidR="009839F0" w:rsidRDefault="009839F0" w:rsidP="00CE019C">
            <w:pPr>
              <w:pStyle w:val="TS"/>
            </w:pPr>
            <w:r>
              <w:t>Fixed</w:t>
            </w:r>
          </w:p>
        </w:tc>
        <w:tc>
          <w:tcPr>
            <w:tcW w:w="2430" w:type="dxa"/>
          </w:tcPr>
          <w:p w14:paraId="44D739AE" w14:textId="00EFA6FE" w:rsidR="009839F0" w:rsidRPr="0077048B" w:rsidRDefault="009839F0" w:rsidP="00CE019C">
            <w:pPr>
              <w:pStyle w:val="TS"/>
              <w:rPr>
                <w:vertAlign w:val="superscript"/>
              </w:rPr>
            </w:pPr>
            <w:r>
              <w:t>0.0214 mg mm</w:t>
            </w:r>
            <w:r>
              <w:rPr>
                <w:vertAlign w:val="superscript"/>
              </w:rPr>
              <w:t>-3</w:t>
            </w:r>
            <w:r>
              <w:t xml:space="preserve"> d</w:t>
            </w:r>
            <w:r>
              <w:rPr>
                <w:vertAlign w:val="superscript"/>
              </w:rPr>
              <w:t>-1</w:t>
            </w:r>
          </w:p>
        </w:tc>
      </w:tr>
      <w:tr w:rsidR="009839F0" w14:paraId="5397845C" w14:textId="77777777" w:rsidTr="009839F0">
        <w:tc>
          <w:tcPr>
            <w:tcW w:w="4608" w:type="dxa"/>
          </w:tcPr>
          <w:p w14:paraId="6EB8C59D" w14:textId="08AE4B27" w:rsidR="009839F0" w:rsidRDefault="009839F0" w:rsidP="00CE019C">
            <w:pPr>
              <w:pStyle w:val="TS"/>
            </w:pPr>
            <w:r>
              <w:t>Initial egg weight</w:t>
            </w:r>
          </w:p>
        </w:tc>
        <w:tc>
          <w:tcPr>
            <w:tcW w:w="1170" w:type="dxa"/>
          </w:tcPr>
          <w:p w14:paraId="4181FE9D" w14:textId="240257F8" w:rsidR="009839F0" w:rsidRPr="0077048B" w:rsidRDefault="009839F0" w:rsidP="00CE019C">
            <w:pPr>
              <w:pStyle w:val="TS"/>
              <w:rPr>
                <w:i/>
                <w:iCs/>
              </w:rPr>
            </w:pPr>
            <w:r>
              <w:rPr>
                <w:i/>
                <w:iCs/>
              </w:rPr>
              <w:t>W</w:t>
            </w:r>
            <w:r>
              <w:rPr>
                <w:i/>
                <w:iCs/>
                <w:vertAlign w:val="subscript"/>
              </w:rPr>
              <w:t>B0</w:t>
            </w:r>
          </w:p>
        </w:tc>
        <w:tc>
          <w:tcPr>
            <w:tcW w:w="1440" w:type="dxa"/>
          </w:tcPr>
          <w:p w14:paraId="33119A23" w14:textId="50103D51" w:rsidR="009839F0" w:rsidRDefault="009839F0" w:rsidP="00CE019C">
            <w:pPr>
              <w:pStyle w:val="TS"/>
            </w:pPr>
            <w:r>
              <w:t>Fixed</w:t>
            </w:r>
          </w:p>
        </w:tc>
        <w:tc>
          <w:tcPr>
            <w:tcW w:w="2430" w:type="dxa"/>
          </w:tcPr>
          <w:p w14:paraId="45530708" w14:textId="07229DA0" w:rsidR="009839F0" w:rsidRPr="0077048B" w:rsidRDefault="009839F0" w:rsidP="00CE019C">
            <w:pPr>
              <w:pStyle w:val="TS"/>
            </w:pPr>
            <w:r>
              <w:t>0.15 mg</w:t>
            </w:r>
          </w:p>
        </w:tc>
      </w:tr>
      <w:tr w:rsidR="009839F0" w14:paraId="6D79C04F" w14:textId="77777777" w:rsidTr="009839F0">
        <w:tc>
          <w:tcPr>
            <w:tcW w:w="4608" w:type="dxa"/>
          </w:tcPr>
          <w:p w14:paraId="33394D9E" w14:textId="36998855" w:rsidR="009839F0" w:rsidRDefault="009839F0" w:rsidP="00CE019C">
            <w:pPr>
              <w:pStyle w:val="TS"/>
            </w:pPr>
            <w:r>
              <w:t>Total length at puberty</w:t>
            </w:r>
          </w:p>
        </w:tc>
        <w:tc>
          <w:tcPr>
            <w:tcW w:w="1170" w:type="dxa"/>
          </w:tcPr>
          <w:p w14:paraId="386378AC" w14:textId="20E3152D" w:rsidR="009839F0" w:rsidRPr="00227BA8" w:rsidRDefault="009839F0" w:rsidP="00CE019C">
            <w:pPr>
              <w:pStyle w:val="TS"/>
              <w:rPr>
                <w:i/>
                <w:iCs/>
                <w:vertAlign w:val="subscript"/>
              </w:rPr>
            </w:pPr>
            <w:proofErr w:type="spellStart"/>
            <w:r>
              <w:rPr>
                <w:i/>
                <w:iCs/>
              </w:rPr>
              <w:t>L</w:t>
            </w:r>
            <w:r w:rsidR="00227BA8">
              <w:rPr>
                <w:i/>
                <w:iCs/>
                <w:vertAlign w:val="subscript"/>
              </w:rPr>
              <w:t>Vp</w:t>
            </w:r>
            <w:proofErr w:type="spellEnd"/>
          </w:p>
        </w:tc>
        <w:tc>
          <w:tcPr>
            <w:tcW w:w="1440" w:type="dxa"/>
          </w:tcPr>
          <w:p w14:paraId="5B1922E5" w14:textId="15B43EFD" w:rsidR="009839F0" w:rsidRDefault="009839F0" w:rsidP="00CE019C">
            <w:pPr>
              <w:pStyle w:val="TS"/>
            </w:pPr>
            <w:r>
              <w:t>Fixed</w:t>
            </w:r>
          </w:p>
        </w:tc>
        <w:tc>
          <w:tcPr>
            <w:tcW w:w="2430" w:type="dxa"/>
          </w:tcPr>
          <w:p w14:paraId="6E5C7ECF" w14:textId="5D3A0898" w:rsidR="009839F0" w:rsidRPr="0077048B" w:rsidRDefault="009839F0" w:rsidP="00CE019C">
            <w:pPr>
              <w:pStyle w:val="TS"/>
            </w:pPr>
            <w:r>
              <w:t>100 mm</w:t>
            </w:r>
          </w:p>
        </w:tc>
      </w:tr>
      <w:tr w:rsidR="009839F0" w14:paraId="5B9A8B57" w14:textId="77777777" w:rsidTr="009839F0">
        <w:tc>
          <w:tcPr>
            <w:tcW w:w="4608" w:type="dxa"/>
          </w:tcPr>
          <w:p w14:paraId="12A71990" w14:textId="44DD24EC" w:rsidR="009839F0" w:rsidRDefault="009839F0" w:rsidP="00CE019C">
            <w:pPr>
              <w:pStyle w:val="TS"/>
            </w:pPr>
            <w:r>
              <w:t>Yield of assimilates on volume</w:t>
            </w:r>
          </w:p>
        </w:tc>
        <w:tc>
          <w:tcPr>
            <w:tcW w:w="1170" w:type="dxa"/>
          </w:tcPr>
          <w:p w14:paraId="2F8C5CB7" w14:textId="534E4BDC" w:rsidR="009839F0" w:rsidRPr="0077048B" w:rsidRDefault="009839F0" w:rsidP="00CE019C">
            <w:pPr>
              <w:pStyle w:val="TS"/>
              <w:rPr>
                <w:i/>
                <w:iCs/>
              </w:rPr>
            </w:pPr>
            <w:proofErr w:type="spellStart"/>
            <w:r>
              <w:rPr>
                <w:i/>
                <w:iCs/>
              </w:rPr>
              <w:t>y</w:t>
            </w:r>
            <w:r>
              <w:rPr>
                <w:i/>
                <w:iCs/>
                <w:vertAlign w:val="subscript"/>
              </w:rPr>
              <w:t>AV</w:t>
            </w:r>
            <w:proofErr w:type="spellEnd"/>
          </w:p>
        </w:tc>
        <w:tc>
          <w:tcPr>
            <w:tcW w:w="1440" w:type="dxa"/>
          </w:tcPr>
          <w:p w14:paraId="36CDA32F" w14:textId="751F7E51" w:rsidR="009839F0" w:rsidRDefault="009839F0" w:rsidP="00CE019C">
            <w:pPr>
              <w:pStyle w:val="TS"/>
            </w:pPr>
            <w:r>
              <w:t>Fixed</w:t>
            </w:r>
          </w:p>
        </w:tc>
        <w:tc>
          <w:tcPr>
            <w:tcW w:w="2430" w:type="dxa"/>
          </w:tcPr>
          <w:p w14:paraId="09FA1F97" w14:textId="63C033AF" w:rsidR="009839F0" w:rsidRDefault="009839F0" w:rsidP="00CE019C">
            <w:pPr>
              <w:pStyle w:val="TS"/>
            </w:pPr>
            <w:r>
              <w:t>0.8</w:t>
            </w:r>
          </w:p>
        </w:tc>
      </w:tr>
      <w:tr w:rsidR="009839F0" w14:paraId="5AD2966F" w14:textId="77777777" w:rsidTr="009839F0">
        <w:tc>
          <w:tcPr>
            <w:tcW w:w="4608" w:type="dxa"/>
          </w:tcPr>
          <w:p w14:paraId="1DAF3925" w14:textId="0E4D1108" w:rsidR="009839F0" w:rsidRDefault="009839F0" w:rsidP="00CE019C">
            <w:pPr>
              <w:pStyle w:val="TS"/>
            </w:pPr>
            <w:r>
              <w:t xml:space="preserve">Yield of egg buffer on assimilates </w:t>
            </w:r>
          </w:p>
        </w:tc>
        <w:tc>
          <w:tcPr>
            <w:tcW w:w="1170" w:type="dxa"/>
          </w:tcPr>
          <w:p w14:paraId="66300560" w14:textId="4D6CD302" w:rsidR="009839F0" w:rsidRPr="0077048B" w:rsidRDefault="009839F0" w:rsidP="00CE019C">
            <w:pPr>
              <w:pStyle w:val="TS"/>
              <w:rPr>
                <w:i/>
                <w:iCs/>
              </w:rPr>
            </w:pPr>
            <w:proofErr w:type="spellStart"/>
            <w:r>
              <w:rPr>
                <w:i/>
                <w:iCs/>
              </w:rPr>
              <w:t>y</w:t>
            </w:r>
            <w:r>
              <w:rPr>
                <w:i/>
                <w:iCs/>
                <w:vertAlign w:val="subscript"/>
              </w:rPr>
              <w:t>BA</w:t>
            </w:r>
            <w:proofErr w:type="spellEnd"/>
          </w:p>
        </w:tc>
        <w:tc>
          <w:tcPr>
            <w:tcW w:w="1440" w:type="dxa"/>
          </w:tcPr>
          <w:p w14:paraId="5B4B11E9" w14:textId="71392BAF" w:rsidR="009839F0" w:rsidRDefault="009839F0" w:rsidP="00CE019C">
            <w:pPr>
              <w:pStyle w:val="TS"/>
            </w:pPr>
            <w:r>
              <w:t>Fixed</w:t>
            </w:r>
          </w:p>
        </w:tc>
        <w:tc>
          <w:tcPr>
            <w:tcW w:w="2430" w:type="dxa"/>
          </w:tcPr>
          <w:p w14:paraId="69FAEFE8" w14:textId="76352D7E" w:rsidR="009839F0" w:rsidRDefault="009839F0" w:rsidP="00CE019C">
            <w:pPr>
              <w:pStyle w:val="TS"/>
            </w:pPr>
            <w:r>
              <w:t>0.95</w:t>
            </w:r>
          </w:p>
        </w:tc>
      </w:tr>
      <w:tr w:rsidR="009839F0" w14:paraId="765FE07B" w14:textId="77777777" w:rsidTr="009839F0">
        <w:tc>
          <w:tcPr>
            <w:tcW w:w="4608" w:type="dxa"/>
          </w:tcPr>
          <w:p w14:paraId="2C536C48" w14:textId="56E6F1FA" w:rsidR="009839F0" w:rsidRDefault="009839F0" w:rsidP="00CE019C">
            <w:pPr>
              <w:pStyle w:val="TS"/>
            </w:pPr>
            <w:r>
              <w:t>Yield of structure on assimilates</w:t>
            </w:r>
          </w:p>
        </w:tc>
        <w:tc>
          <w:tcPr>
            <w:tcW w:w="1170" w:type="dxa"/>
          </w:tcPr>
          <w:p w14:paraId="176DCD1E" w14:textId="7F7363B7" w:rsidR="009839F0" w:rsidRPr="0077048B" w:rsidRDefault="009839F0" w:rsidP="00CE019C">
            <w:pPr>
              <w:pStyle w:val="TS"/>
              <w:rPr>
                <w:i/>
                <w:iCs/>
              </w:rPr>
            </w:pPr>
            <w:proofErr w:type="spellStart"/>
            <w:r>
              <w:rPr>
                <w:i/>
                <w:iCs/>
              </w:rPr>
              <w:t>y</w:t>
            </w:r>
            <w:r>
              <w:rPr>
                <w:i/>
                <w:iCs/>
                <w:vertAlign w:val="subscript"/>
              </w:rPr>
              <w:t>VA</w:t>
            </w:r>
            <w:proofErr w:type="spellEnd"/>
          </w:p>
        </w:tc>
        <w:tc>
          <w:tcPr>
            <w:tcW w:w="1440" w:type="dxa"/>
          </w:tcPr>
          <w:p w14:paraId="6A62ABE5" w14:textId="19D867F1" w:rsidR="009839F0" w:rsidRDefault="009839F0" w:rsidP="00CE019C">
            <w:pPr>
              <w:pStyle w:val="TS"/>
            </w:pPr>
            <w:r>
              <w:t>Estimated</w:t>
            </w:r>
          </w:p>
        </w:tc>
        <w:tc>
          <w:tcPr>
            <w:tcW w:w="2430" w:type="dxa"/>
          </w:tcPr>
          <w:p w14:paraId="666972A4" w14:textId="243C3946" w:rsidR="009839F0" w:rsidRDefault="009839F0" w:rsidP="00CE019C">
            <w:pPr>
              <w:pStyle w:val="TS"/>
            </w:pPr>
            <w:r>
              <w:t>0.3646</w:t>
            </w:r>
          </w:p>
        </w:tc>
      </w:tr>
      <w:tr w:rsidR="009839F0" w14:paraId="6F49D12D" w14:textId="77777777" w:rsidTr="009839F0">
        <w:tc>
          <w:tcPr>
            <w:tcW w:w="4608" w:type="dxa"/>
          </w:tcPr>
          <w:p w14:paraId="5034108D" w14:textId="595DEA4C" w:rsidR="009839F0" w:rsidRDefault="009839F0" w:rsidP="00CE019C">
            <w:pPr>
              <w:pStyle w:val="TS"/>
            </w:pPr>
            <w:r>
              <w:t>Fraction of assimilates allocated to soma</w:t>
            </w:r>
          </w:p>
        </w:tc>
        <w:tc>
          <w:tcPr>
            <w:tcW w:w="1170" w:type="dxa"/>
          </w:tcPr>
          <w:p w14:paraId="786BD061" w14:textId="25F6E83B" w:rsidR="009839F0" w:rsidRPr="0077048B" w:rsidRDefault="009839F0" w:rsidP="00CE019C">
            <w:pPr>
              <w:pStyle w:val="TS"/>
              <w:rPr>
                <w:i/>
                <w:iCs/>
              </w:rPr>
            </w:pPr>
            <w:r>
              <w:rPr>
                <w:rFonts w:cs="Times New Roman"/>
                <w:i/>
                <w:iCs/>
              </w:rPr>
              <w:t>κ</w:t>
            </w:r>
          </w:p>
        </w:tc>
        <w:tc>
          <w:tcPr>
            <w:tcW w:w="1440" w:type="dxa"/>
          </w:tcPr>
          <w:p w14:paraId="5B260D4D" w14:textId="57F8D6E9" w:rsidR="009839F0" w:rsidRDefault="009839F0" w:rsidP="00CE019C">
            <w:pPr>
              <w:pStyle w:val="TS"/>
            </w:pPr>
            <w:r>
              <w:t>Fixed</w:t>
            </w:r>
          </w:p>
        </w:tc>
        <w:tc>
          <w:tcPr>
            <w:tcW w:w="2430" w:type="dxa"/>
          </w:tcPr>
          <w:p w14:paraId="5DD92ABF" w14:textId="040F6ACF" w:rsidR="009839F0" w:rsidRDefault="009839F0" w:rsidP="00CE019C">
            <w:pPr>
              <w:pStyle w:val="TS"/>
            </w:pPr>
            <w:r>
              <w:t>0.8</w:t>
            </w:r>
          </w:p>
        </w:tc>
      </w:tr>
      <w:tr w:rsidR="009839F0" w14:paraId="4A324597" w14:textId="77777777" w:rsidTr="009839F0">
        <w:tc>
          <w:tcPr>
            <w:tcW w:w="4608" w:type="dxa"/>
          </w:tcPr>
          <w:p w14:paraId="7546E139" w14:textId="20D14695" w:rsidR="009839F0" w:rsidRDefault="009839F0" w:rsidP="00CE019C">
            <w:pPr>
              <w:pStyle w:val="TS"/>
            </w:pPr>
            <w:r>
              <w:lastRenderedPageBreak/>
              <w:t>Scaled food level</w:t>
            </w:r>
          </w:p>
        </w:tc>
        <w:tc>
          <w:tcPr>
            <w:tcW w:w="1170" w:type="dxa"/>
          </w:tcPr>
          <w:p w14:paraId="3B3B503A" w14:textId="294FE832" w:rsidR="009839F0" w:rsidRPr="0077048B" w:rsidRDefault="009839F0" w:rsidP="00CE019C">
            <w:pPr>
              <w:pStyle w:val="TS"/>
              <w:rPr>
                <w:i/>
                <w:iCs/>
              </w:rPr>
            </w:pPr>
            <w:r>
              <w:rPr>
                <w:rFonts w:cs="Times New Roman"/>
                <w:i/>
                <w:iCs/>
              </w:rPr>
              <w:t>f</w:t>
            </w:r>
          </w:p>
        </w:tc>
        <w:tc>
          <w:tcPr>
            <w:tcW w:w="1440" w:type="dxa"/>
          </w:tcPr>
          <w:p w14:paraId="6D81991C" w14:textId="7C9A3720" w:rsidR="009839F0" w:rsidRDefault="009839F0" w:rsidP="00CE019C">
            <w:pPr>
              <w:pStyle w:val="TS"/>
            </w:pPr>
            <w:r>
              <w:t>Fixed</w:t>
            </w:r>
          </w:p>
        </w:tc>
        <w:tc>
          <w:tcPr>
            <w:tcW w:w="2430" w:type="dxa"/>
          </w:tcPr>
          <w:p w14:paraId="1FDBB16C" w14:textId="4ED434FC" w:rsidR="009839F0" w:rsidRDefault="009839F0" w:rsidP="00CE019C">
            <w:pPr>
              <w:pStyle w:val="TS"/>
            </w:pPr>
            <w:r>
              <w:t xml:space="preserve">1 </w:t>
            </w:r>
          </w:p>
        </w:tc>
      </w:tr>
      <w:tr w:rsidR="009839F0" w14:paraId="53644FA3" w14:textId="77777777" w:rsidTr="009839F0">
        <w:tc>
          <w:tcPr>
            <w:tcW w:w="4608" w:type="dxa"/>
          </w:tcPr>
          <w:p w14:paraId="44E1131D" w14:textId="5B2C605E" w:rsidR="009839F0" w:rsidRDefault="009839F0" w:rsidP="00CE019C">
            <w:pPr>
              <w:pStyle w:val="TS"/>
            </w:pPr>
            <w:r>
              <w:t>Scaled food level for embryo</w:t>
            </w:r>
          </w:p>
        </w:tc>
        <w:tc>
          <w:tcPr>
            <w:tcW w:w="1170" w:type="dxa"/>
          </w:tcPr>
          <w:p w14:paraId="09A7212C" w14:textId="6EB97139" w:rsidR="009839F0" w:rsidRDefault="009839F0" w:rsidP="00CE019C">
            <w:pPr>
              <w:pStyle w:val="TS"/>
              <w:rPr>
                <w:i/>
                <w:iCs/>
              </w:rPr>
            </w:pPr>
            <w:proofErr w:type="spellStart"/>
            <w:r>
              <w:rPr>
                <w:rFonts w:cs="Times New Roman"/>
                <w:i/>
                <w:iCs/>
              </w:rPr>
              <w:t>f</w:t>
            </w:r>
            <w:r>
              <w:rPr>
                <w:rFonts w:cs="Times New Roman"/>
                <w:i/>
                <w:iCs/>
                <w:vertAlign w:val="subscript"/>
              </w:rPr>
              <w:t>B</w:t>
            </w:r>
            <w:proofErr w:type="spellEnd"/>
          </w:p>
        </w:tc>
        <w:tc>
          <w:tcPr>
            <w:tcW w:w="1440" w:type="dxa"/>
          </w:tcPr>
          <w:p w14:paraId="6BB03C18" w14:textId="493E1192" w:rsidR="009839F0" w:rsidRDefault="009839F0" w:rsidP="00CE019C">
            <w:pPr>
              <w:pStyle w:val="TS"/>
            </w:pPr>
            <w:r>
              <w:t>Fixed</w:t>
            </w:r>
          </w:p>
        </w:tc>
        <w:tc>
          <w:tcPr>
            <w:tcW w:w="2430" w:type="dxa"/>
          </w:tcPr>
          <w:p w14:paraId="62FE5DE0" w14:textId="2082A1FE" w:rsidR="009839F0" w:rsidRDefault="009839F0" w:rsidP="00CE019C">
            <w:pPr>
              <w:pStyle w:val="TS"/>
            </w:pPr>
            <w:r>
              <w:t>1</w:t>
            </w:r>
          </w:p>
        </w:tc>
      </w:tr>
      <w:tr w:rsidR="009839F0" w14:paraId="669071DE" w14:textId="77777777" w:rsidTr="009839F0">
        <w:tc>
          <w:tcPr>
            <w:tcW w:w="4608" w:type="dxa"/>
          </w:tcPr>
          <w:p w14:paraId="1D82AE59" w14:textId="1D868594" w:rsidR="009839F0" w:rsidRDefault="009839F0" w:rsidP="00CE019C">
            <w:pPr>
              <w:pStyle w:val="TS"/>
            </w:pPr>
            <w:r>
              <w:t>Half-saturation total length</w:t>
            </w:r>
          </w:p>
        </w:tc>
        <w:tc>
          <w:tcPr>
            <w:tcW w:w="1170" w:type="dxa"/>
          </w:tcPr>
          <w:p w14:paraId="39674B59" w14:textId="5EE8BB55" w:rsidR="009839F0" w:rsidRDefault="009839F0" w:rsidP="00CE019C">
            <w:pPr>
              <w:pStyle w:val="TS"/>
              <w:rPr>
                <w:rFonts w:cs="Times New Roman"/>
                <w:i/>
                <w:iCs/>
              </w:rPr>
            </w:pPr>
            <w:r>
              <w:rPr>
                <w:rFonts w:cs="Times New Roman"/>
                <w:i/>
                <w:iCs/>
              </w:rPr>
              <w:t>L</w:t>
            </w:r>
            <w:r>
              <w:rPr>
                <w:rFonts w:cs="Times New Roman"/>
                <w:i/>
                <w:iCs/>
                <w:vertAlign w:val="subscript"/>
              </w:rPr>
              <w:t>f</w:t>
            </w:r>
          </w:p>
        </w:tc>
        <w:tc>
          <w:tcPr>
            <w:tcW w:w="1440" w:type="dxa"/>
          </w:tcPr>
          <w:p w14:paraId="4AC265F4" w14:textId="1B4DF7D9" w:rsidR="009839F0" w:rsidRDefault="009839F0" w:rsidP="00CE019C">
            <w:pPr>
              <w:pStyle w:val="TS"/>
            </w:pPr>
            <w:r>
              <w:t>Fixed</w:t>
            </w:r>
          </w:p>
        </w:tc>
        <w:tc>
          <w:tcPr>
            <w:tcW w:w="2430" w:type="dxa"/>
          </w:tcPr>
          <w:p w14:paraId="1ECE2C91" w14:textId="78F4F48A" w:rsidR="009839F0" w:rsidRDefault="009839F0" w:rsidP="00CE019C">
            <w:pPr>
              <w:pStyle w:val="TS"/>
            </w:pPr>
            <w:r>
              <w:t>0</w:t>
            </w:r>
          </w:p>
        </w:tc>
      </w:tr>
      <w:tr w:rsidR="009839F0" w14:paraId="044DE746" w14:textId="77777777" w:rsidTr="009839F0">
        <w:tc>
          <w:tcPr>
            <w:tcW w:w="4608" w:type="dxa"/>
          </w:tcPr>
          <w:p w14:paraId="1B52195D" w14:textId="54452C1B" w:rsidR="009839F0" w:rsidRDefault="009839F0" w:rsidP="00CE019C">
            <w:pPr>
              <w:pStyle w:val="TS"/>
            </w:pPr>
            <w:r>
              <w:t>Mortality rate for embryos</w:t>
            </w:r>
          </w:p>
        </w:tc>
        <w:tc>
          <w:tcPr>
            <w:tcW w:w="1170" w:type="dxa"/>
          </w:tcPr>
          <w:p w14:paraId="37A3C201" w14:textId="04DE2EC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emb</w:t>
            </w:r>
            <w:proofErr w:type="spellEnd"/>
          </w:p>
        </w:tc>
        <w:tc>
          <w:tcPr>
            <w:tcW w:w="1440" w:type="dxa"/>
          </w:tcPr>
          <w:p w14:paraId="20566334" w14:textId="77273633" w:rsidR="009839F0" w:rsidRDefault="009839F0" w:rsidP="00CE019C">
            <w:pPr>
              <w:pStyle w:val="TS"/>
            </w:pPr>
            <w:r>
              <w:t>Estimated</w:t>
            </w:r>
          </w:p>
        </w:tc>
        <w:tc>
          <w:tcPr>
            <w:tcW w:w="2430" w:type="dxa"/>
          </w:tcPr>
          <w:p w14:paraId="2D287644" w14:textId="4ABF27AA" w:rsidR="009839F0" w:rsidRDefault="009839F0" w:rsidP="00CE019C">
            <w:pPr>
              <w:pStyle w:val="TS"/>
            </w:pPr>
            <w:r>
              <w:t>0.06393</w:t>
            </w:r>
          </w:p>
        </w:tc>
      </w:tr>
      <w:tr w:rsidR="009839F0" w14:paraId="54349CE1" w14:textId="77777777" w:rsidTr="009839F0">
        <w:tc>
          <w:tcPr>
            <w:tcW w:w="4608" w:type="dxa"/>
          </w:tcPr>
          <w:p w14:paraId="11654455" w14:textId="13BDC8AD" w:rsidR="009839F0" w:rsidRDefault="009839F0" w:rsidP="00CE019C">
            <w:pPr>
              <w:pStyle w:val="TS"/>
            </w:pPr>
            <w:r>
              <w:t>Mortality rate for larvae</w:t>
            </w:r>
          </w:p>
        </w:tc>
        <w:tc>
          <w:tcPr>
            <w:tcW w:w="1170" w:type="dxa"/>
          </w:tcPr>
          <w:p w14:paraId="74FB3762" w14:textId="09F87967" w:rsidR="009839F0" w:rsidRPr="00E56AEB" w:rsidRDefault="009839F0" w:rsidP="00CE019C">
            <w:pPr>
              <w:pStyle w:val="TS"/>
              <w:rPr>
                <w:rFonts w:cs="Times New Roman"/>
                <w:i/>
                <w:iCs/>
              </w:rPr>
            </w:pPr>
            <w:proofErr w:type="spellStart"/>
            <w:r>
              <w:rPr>
                <w:rFonts w:cs="Times New Roman"/>
                <w:i/>
                <w:iCs/>
              </w:rPr>
              <w:t>μ</w:t>
            </w:r>
            <w:r>
              <w:rPr>
                <w:rFonts w:cs="Times New Roman"/>
                <w:i/>
                <w:iCs/>
                <w:vertAlign w:val="subscript"/>
              </w:rPr>
              <w:t>lar</w:t>
            </w:r>
            <w:proofErr w:type="spellEnd"/>
          </w:p>
        </w:tc>
        <w:tc>
          <w:tcPr>
            <w:tcW w:w="1440" w:type="dxa"/>
          </w:tcPr>
          <w:p w14:paraId="6488A7E1" w14:textId="2FDF26D8" w:rsidR="009839F0" w:rsidRDefault="009839F0" w:rsidP="00CE019C">
            <w:pPr>
              <w:pStyle w:val="TS"/>
            </w:pPr>
            <w:r>
              <w:t>Estimated</w:t>
            </w:r>
          </w:p>
        </w:tc>
        <w:tc>
          <w:tcPr>
            <w:tcW w:w="2430" w:type="dxa"/>
          </w:tcPr>
          <w:p w14:paraId="699D578D" w14:textId="5F555F2A" w:rsidR="009839F0" w:rsidRDefault="009839F0" w:rsidP="00CE019C">
            <w:pPr>
              <w:pStyle w:val="TS"/>
            </w:pPr>
            <w:r>
              <w:t>0.02940</w:t>
            </w:r>
          </w:p>
        </w:tc>
      </w:tr>
    </w:tbl>
    <w:p w14:paraId="52D0E0F7" w14:textId="77777777" w:rsidR="0097432D" w:rsidRPr="0097432D" w:rsidRDefault="0097432D" w:rsidP="00AB2324">
      <w:pPr>
        <w:pStyle w:val="TS"/>
        <w:spacing w:line="480" w:lineRule="auto"/>
      </w:pPr>
    </w:p>
    <w:p w14:paraId="199B2AA9" w14:textId="77777777" w:rsidR="00CE1F7B" w:rsidRDefault="00CE1F7B" w:rsidP="00CE1F7B">
      <w:pPr>
        <w:pStyle w:val="TS"/>
        <w:spacing w:line="480" w:lineRule="auto"/>
      </w:pPr>
      <w:r>
        <w:rPr>
          <w:i/>
          <w:iCs/>
        </w:rPr>
        <w:t>Base Model Calibration</w:t>
      </w:r>
    </w:p>
    <w:p w14:paraId="70C05DEC" w14:textId="171F7576" w:rsidR="00CE1F7B" w:rsidRDefault="00CE1F7B" w:rsidP="00CE1F7B">
      <w:pPr>
        <w:pStyle w:val="TS"/>
        <w:spacing w:line="480" w:lineRule="auto"/>
      </w:pPr>
      <w:r>
        <w:tab/>
        <w:t xml:space="preserve">We used experimental data on </w:t>
      </w:r>
      <w:r>
        <w:rPr>
          <w:i/>
          <w:iCs/>
        </w:rPr>
        <w:t>M. menidia</w:t>
      </w:r>
      <w:r>
        <w:t xml:space="preserve"> and the closely related inland silverside </w:t>
      </w:r>
      <w:r>
        <w:rPr>
          <w:i/>
          <w:iCs/>
        </w:rPr>
        <w:t xml:space="preserve">M. </w:t>
      </w:r>
      <w:proofErr w:type="spellStart"/>
      <w:r>
        <w:rPr>
          <w:i/>
          <w:iCs/>
        </w:rPr>
        <w:t>beryllina</w:t>
      </w:r>
      <w:proofErr w:type="spellEnd"/>
      <w:r>
        <w:t xml:space="preserve"> to calculate core </w:t>
      </w:r>
      <w:proofErr w:type="spellStart"/>
      <w:r>
        <w:t>DEBkiss</w:t>
      </w:r>
      <w:proofErr w:type="spellEnd"/>
      <w:r>
        <w:t xml:space="preserve"> parameters, estimated three parameters by fitting them to data, and fixed parameters for which we had insufficient data to calculate or estimate at suggested values (Jager, 2018). The primary parameters and their calculated or estimated values are found in </w:t>
      </w:r>
      <w:commentRangeStart w:id="48"/>
      <w:r>
        <w:t>Table</w:t>
      </w:r>
      <w:commentRangeEnd w:id="48"/>
      <w:r w:rsidR="009E4244">
        <w:rPr>
          <w:rStyle w:val="CommentReference"/>
          <w:rFonts w:asciiTheme="minorHAnsi" w:hAnsiTheme="minorHAnsi"/>
        </w:rPr>
        <w:commentReference w:id="48"/>
      </w:r>
      <w:r>
        <w:t xml:space="preserve"> 1. Fitting was done in </w:t>
      </w:r>
      <w:proofErr w:type="spellStart"/>
      <w:r>
        <w:t>Matlab</w:t>
      </w:r>
      <w:proofErr w:type="spellEnd"/>
      <w:r>
        <w:t xml:space="preserve"> with the packages </w:t>
      </w:r>
      <w:r w:rsidR="0068755F">
        <w:t>BYOM</w:t>
      </w:r>
      <w:r>
        <w:t xml:space="preserve"> v.6.4 (Jager, 2022) and </w:t>
      </w:r>
      <w:proofErr w:type="spellStart"/>
      <w:r>
        <w:t>DEBkiss</w:t>
      </w:r>
      <w:proofErr w:type="spellEnd"/>
      <w:r>
        <w:t xml:space="preserve"> v.2.3a (Jager, 2021).</w:t>
      </w:r>
      <w:r w:rsidR="0068755F">
        <w:t xml:space="preserve"> BYOM uses a </w:t>
      </w:r>
      <w:proofErr w:type="spellStart"/>
      <w:r w:rsidR="0068755F">
        <w:t>Nelder</w:t>
      </w:r>
      <w:proofErr w:type="spellEnd"/>
      <w:r w:rsidR="0068755F">
        <w:t>-Mead simplex search to optimize the parameters for a set of ordinary differential equations</w:t>
      </w:r>
      <w:r w:rsidR="00E37589">
        <w:t xml:space="preserve"> (ODEs)</w:t>
      </w:r>
      <w:r w:rsidR="0068755F">
        <w:t xml:space="preserve"> by minimizing negative log-likelihood. The </w:t>
      </w:r>
      <w:proofErr w:type="spellStart"/>
      <w:r w:rsidR="0068755F">
        <w:t>DEBkiss</w:t>
      </w:r>
      <w:proofErr w:type="spellEnd"/>
      <w:r w:rsidR="0068755F">
        <w:t xml:space="preserve"> package works under BYOM to bring in the </w:t>
      </w:r>
      <w:proofErr w:type="spellStart"/>
      <w:r w:rsidR="0068755F">
        <w:t>DEBkiss</w:t>
      </w:r>
      <w:proofErr w:type="spellEnd"/>
      <w:r w:rsidR="0068755F">
        <w:t xml:space="preserve"> model </w:t>
      </w:r>
      <w:r w:rsidR="00E37589">
        <w:t xml:space="preserve">parameters, variables, and equations so that the parameters can be estimated based on their effect on the </w:t>
      </w:r>
      <w:proofErr w:type="spellStart"/>
      <w:r w:rsidR="00E37589">
        <w:t>DEBkiss</w:t>
      </w:r>
      <w:proofErr w:type="spellEnd"/>
      <w:r w:rsidR="00E37589">
        <w:t xml:space="preserve"> equations and the ODEs derived from them. The ODEs give the predicted data for each type of observed data (length, egg production, egg buffer mass, and survival over time) the difference between which is used to calculate negative log likelihood. </w:t>
      </w:r>
    </w:p>
    <w:p w14:paraId="2CE9E717" w14:textId="0C932CC9" w:rsidR="00E37589" w:rsidRPr="00026B3B" w:rsidRDefault="00E37589" w:rsidP="00CE1F7B">
      <w:pPr>
        <w:pStyle w:val="TS"/>
        <w:spacing w:line="480" w:lineRule="auto"/>
      </w:pPr>
      <w:r>
        <w:tab/>
        <w:t xml:space="preserve">Before estimating any parameters with the optimization described above, we ran simulations </w:t>
      </w:r>
      <w:commentRangeStart w:id="49"/>
      <w:r>
        <w:t xml:space="preserve">of the predicted data </w:t>
      </w:r>
      <w:commentRangeEnd w:id="49"/>
      <w:r w:rsidR="00E25EDB">
        <w:rPr>
          <w:rStyle w:val="CommentReference"/>
          <w:rFonts w:asciiTheme="minorHAnsi" w:hAnsiTheme="minorHAnsi"/>
        </w:rPr>
        <w:commentReference w:id="49"/>
      </w:r>
      <w:r>
        <w:t xml:space="preserve">with a set of default parameters and parameters sourced from existing data on </w:t>
      </w:r>
      <w:r>
        <w:rPr>
          <w:i/>
          <w:iCs/>
        </w:rPr>
        <w:t>M. menidia</w:t>
      </w:r>
      <w:r>
        <w:t>. We visually assessed fit and checked NLL as we adjusted parameters to obtain a reasonable set of initial parameters before estimating any. This also helped us reduce the number of parameters being estimated to avoid overfitting and so that there were not multiple correlated parameters free at once</w:t>
      </w:r>
      <w:r w:rsidR="006A0BB5">
        <w:t xml:space="preserve">, because we were able to obtain a reasonable fit using suggested default values for </w:t>
      </w:r>
      <w:proofErr w:type="spellStart"/>
      <w:r w:rsidR="006A0BB5">
        <w:rPr>
          <w:i/>
          <w:iCs/>
        </w:rPr>
        <w:t>y</w:t>
      </w:r>
      <w:r w:rsidR="006A0BB5">
        <w:rPr>
          <w:i/>
          <w:iCs/>
          <w:vertAlign w:val="subscript"/>
        </w:rPr>
        <w:t>AV</w:t>
      </w:r>
      <w:proofErr w:type="spellEnd"/>
      <w:r w:rsidR="006A0BB5">
        <w:t xml:space="preserve">, </w:t>
      </w:r>
      <w:proofErr w:type="spellStart"/>
      <w:r w:rsidR="006A0BB5">
        <w:rPr>
          <w:i/>
          <w:iCs/>
        </w:rPr>
        <w:t>y</w:t>
      </w:r>
      <w:r w:rsidR="006A0BB5">
        <w:rPr>
          <w:i/>
          <w:iCs/>
          <w:vertAlign w:val="subscript"/>
        </w:rPr>
        <w:t>BA</w:t>
      </w:r>
      <w:proofErr w:type="spellEnd"/>
      <w:r w:rsidR="006A0BB5">
        <w:t xml:space="preserve">, and </w:t>
      </w:r>
      <w:r w:rsidR="006A0BB5" w:rsidRPr="006A0BB5">
        <w:rPr>
          <w:rFonts w:cs="Times New Roman"/>
          <w:i/>
          <w:iCs/>
        </w:rPr>
        <w:t>κ</w:t>
      </w:r>
      <w:r w:rsidR="006A0BB5">
        <w:rPr>
          <w:rFonts w:cs="Times New Roman"/>
        </w:rPr>
        <w:t xml:space="preserve">. </w:t>
      </w:r>
      <w:r w:rsidR="00026B3B">
        <w:rPr>
          <w:rFonts w:cs="Times New Roman"/>
        </w:rPr>
        <w:t xml:space="preserve">The default value for </w:t>
      </w:r>
      <w:proofErr w:type="spellStart"/>
      <w:r w:rsidR="00026B3B">
        <w:rPr>
          <w:rFonts w:cs="Times New Roman"/>
          <w:i/>
          <w:iCs/>
        </w:rPr>
        <w:t>y</w:t>
      </w:r>
      <w:r w:rsidR="00026B3B">
        <w:rPr>
          <w:rFonts w:cs="Times New Roman"/>
          <w:i/>
          <w:iCs/>
          <w:vertAlign w:val="subscript"/>
        </w:rPr>
        <w:t>VA</w:t>
      </w:r>
      <w:proofErr w:type="spellEnd"/>
      <w:r w:rsidR="00026B3B">
        <w:rPr>
          <w:rFonts w:cs="Times New Roman"/>
          <w:i/>
          <w:iCs/>
          <w:vertAlign w:val="subscript"/>
        </w:rPr>
        <w:softHyphen/>
      </w:r>
      <w:r w:rsidR="00026B3B">
        <w:rPr>
          <w:rFonts w:cs="Times New Roman"/>
        </w:rPr>
        <w:t xml:space="preserve"> did not </w:t>
      </w:r>
      <w:r w:rsidR="00026B3B">
        <w:rPr>
          <w:rFonts w:cs="Times New Roman"/>
        </w:rPr>
        <w:lastRenderedPageBreak/>
        <w:t xml:space="preserve">allow a realistic fit to the length data, but the length, reproduction, and egg buffer depletion data allowed it to be estimated with the BYOM solver. We estimated </w:t>
      </w:r>
      <w:proofErr w:type="spellStart"/>
      <w:r w:rsidR="00026B3B">
        <w:rPr>
          <w:rFonts w:cs="Times New Roman"/>
          <w:i/>
          <w:iCs/>
        </w:rPr>
        <w:t>y</w:t>
      </w:r>
      <w:r w:rsidR="00026B3B">
        <w:rPr>
          <w:rFonts w:cs="Times New Roman"/>
          <w:i/>
          <w:iCs/>
          <w:vertAlign w:val="subscript"/>
        </w:rPr>
        <w:t>VA</w:t>
      </w:r>
      <w:proofErr w:type="spellEnd"/>
      <w:r w:rsidR="00026B3B">
        <w:rPr>
          <w:rFonts w:cs="Times New Roman"/>
          <w:i/>
          <w:iCs/>
        </w:rPr>
        <w:t xml:space="preserve"> </w:t>
      </w:r>
      <w:r w:rsidR="00026B3B">
        <w:rPr>
          <w:rFonts w:cs="Times New Roman"/>
        </w:rPr>
        <w:t xml:space="preserve">then fixed its value as the estimated value to estimate </w:t>
      </w:r>
      <w:proofErr w:type="spellStart"/>
      <w:r w:rsidR="00026B3B">
        <w:rPr>
          <w:rFonts w:cs="Times New Roman"/>
          <w:i/>
          <w:iCs/>
        </w:rPr>
        <w:t>J</w:t>
      </w:r>
      <w:r w:rsidR="00026B3B">
        <w:rPr>
          <w:rFonts w:cs="Times New Roman"/>
          <w:i/>
          <w:iCs/>
          <w:vertAlign w:val="superscript"/>
        </w:rPr>
        <w:t>a</w:t>
      </w:r>
      <w:r w:rsidR="00026B3B">
        <w:rPr>
          <w:rFonts w:cs="Times New Roman"/>
          <w:i/>
          <w:iCs/>
          <w:vertAlign w:val="subscript"/>
        </w:rPr>
        <w:t>Am</w:t>
      </w:r>
      <w:proofErr w:type="spellEnd"/>
      <w:r w:rsidR="00026B3B">
        <w:rPr>
          <w:rFonts w:cs="Times New Roman"/>
        </w:rPr>
        <w:t xml:space="preserve">. </w:t>
      </w:r>
      <w:proofErr w:type="gramStart"/>
      <w:r w:rsidR="00026B3B">
        <w:rPr>
          <w:rFonts w:cs="Times New Roman"/>
        </w:rPr>
        <w:t>Both of these</w:t>
      </w:r>
      <w:proofErr w:type="gramEnd"/>
      <w:r w:rsidR="00026B3B">
        <w:rPr>
          <w:rFonts w:cs="Times New Roman"/>
        </w:rPr>
        <w:t xml:space="preserve"> parameters affect growth and egg buffer depletion so they could not be estimated simultaneously, but we did not have sufficient data to calculate them as we did </w:t>
      </w:r>
      <w:proofErr w:type="spellStart"/>
      <w:r w:rsidR="00026B3B">
        <w:rPr>
          <w:rFonts w:cs="Times New Roman"/>
          <w:i/>
          <w:iCs/>
        </w:rPr>
        <w:t>J</w:t>
      </w:r>
      <w:r w:rsidR="00026B3B">
        <w:rPr>
          <w:rFonts w:cs="Times New Roman"/>
          <w:i/>
          <w:iCs/>
          <w:vertAlign w:val="superscript"/>
        </w:rPr>
        <w:t>v</w:t>
      </w:r>
      <w:r w:rsidR="00026B3B">
        <w:rPr>
          <w:rFonts w:cs="Times New Roman"/>
          <w:i/>
          <w:iCs/>
          <w:vertAlign w:val="subscript"/>
        </w:rPr>
        <w:t>M</w:t>
      </w:r>
      <w:proofErr w:type="spellEnd"/>
      <w:r w:rsidR="00026B3B">
        <w:rPr>
          <w:rFonts w:cs="Times New Roman"/>
        </w:rPr>
        <w:t xml:space="preserve">. Finally, we fixed all parameters except </w:t>
      </w:r>
      <w:proofErr w:type="spellStart"/>
      <w:r w:rsidR="00026B3B">
        <w:rPr>
          <w:rFonts w:cs="Times New Roman"/>
          <w:i/>
          <w:iCs/>
        </w:rPr>
        <w:t>μ</w:t>
      </w:r>
      <w:r w:rsidR="00026B3B">
        <w:rPr>
          <w:rFonts w:cs="Times New Roman"/>
          <w:i/>
          <w:iCs/>
          <w:vertAlign w:val="subscript"/>
        </w:rPr>
        <w:t>emb</w:t>
      </w:r>
      <w:proofErr w:type="spellEnd"/>
      <w:r w:rsidR="00026B3B">
        <w:rPr>
          <w:rFonts w:cs="Times New Roman"/>
        </w:rPr>
        <w:t xml:space="preserve"> and </w:t>
      </w:r>
      <w:proofErr w:type="spellStart"/>
      <w:r w:rsidR="00026B3B">
        <w:rPr>
          <w:rFonts w:cs="Times New Roman"/>
          <w:i/>
          <w:iCs/>
        </w:rPr>
        <w:t>μ</w:t>
      </w:r>
      <w:r w:rsidR="00026B3B">
        <w:rPr>
          <w:rFonts w:cs="Times New Roman"/>
          <w:i/>
          <w:iCs/>
          <w:vertAlign w:val="subscript"/>
        </w:rPr>
        <w:t>lar</w:t>
      </w:r>
      <w:proofErr w:type="spellEnd"/>
      <w:r w:rsidR="00026B3B">
        <w:rPr>
          <w:rFonts w:cs="Times New Roman"/>
        </w:rPr>
        <w:t xml:space="preserve"> to estimate these parameters, again using the visually best-fitting parameters from the simulations as initial values. The full-life and early-life predicted and observed data are shown in Figure 2. </w:t>
      </w:r>
    </w:p>
    <w:p w14:paraId="12E2EED0" w14:textId="217AB7FD" w:rsidR="00AB2324" w:rsidRDefault="00AB2324" w:rsidP="00AB2324">
      <w:pPr>
        <w:pStyle w:val="TS"/>
        <w:spacing w:line="480" w:lineRule="auto"/>
      </w:pPr>
    </w:p>
    <w:p w14:paraId="7BF11FA7" w14:textId="3B0C63CE" w:rsidR="009839F0" w:rsidRDefault="009839F0" w:rsidP="00AB2324">
      <w:pPr>
        <w:pStyle w:val="TS"/>
        <w:spacing w:line="480" w:lineRule="auto"/>
      </w:pPr>
      <w:r>
        <w:rPr>
          <w:i/>
          <w:iCs/>
        </w:rPr>
        <w:t>Hypoxia Stress</w:t>
      </w:r>
    </w:p>
    <w:p w14:paraId="655DA795" w14:textId="60CCACB5" w:rsidR="009839F0" w:rsidRDefault="009839F0" w:rsidP="00AB2324">
      <w:pPr>
        <w:pStyle w:val="TS"/>
        <w:spacing w:line="480" w:lineRule="auto"/>
      </w:pPr>
      <w:r>
        <w:tab/>
        <w:t>We applied a stress function to several primary parameters</w:t>
      </w:r>
      <w:r w:rsidR="002A4659">
        <w:t xml:space="preserve"> (Figure 1)</w:t>
      </w:r>
      <w:r>
        <w:t xml:space="preserve"> to attempt to explain observed differences in </w:t>
      </w:r>
      <w:r>
        <w:rPr>
          <w:i/>
          <w:iCs/>
        </w:rPr>
        <w:t>M. menidia</w:t>
      </w:r>
      <w:r>
        <w:t xml:space="preserve"> length, hatching, and survival between experimental oxygen treatments (Cross et al., 2019). </w:t>
      </w:r>
      <w:r w:rsidR="00E13389">
        <w:t>To summarize the experimental data on</w:t>
      </w:r>
      <w:r w:rsidR="00D7317A">
        <w:t xml:space="preserve"> chronic</w:t>
      </w:r>
      <w:r w:rsidR="00E13389">
        <w:t xml:space="preserve"> hypoxia effects, the mean values of each data type for the different oxygen treatments are listed in Table 2. </w:t>
      </w:r>
      <w:r>
        <w:t>We used the parameter values from the base model</w:t>
      </w:r>
      <w:r w:rsidR="00400292">
        <w:t xml:space="preserve"> that contained full life data and altered one or more parameters at a time with an oxygen-dependent stress variable, then fitted the model to data for only the first 1</w:t>
      </w:r>
      <w:r w:rsidR="00A320A9">
        <w:t>36</w:t>
      </w:r>
      <w:r w:rsidR="00400292">
        <w:t xml:space="preserve"> days. We only used early life data to fit the hypoxia-altered parameters because we did not have </w:t>
      </w:r>
      <w:r w:rsidR="00A320A9">
        <w:t xml:space="preserve">late-life </w:t>
      </w:r>
      <w:r w:rsidR="00400292">
        <w:t xml:space="preserve">data for multiple oxygen treatments later in life to validate observed changes against </w:t>
      </w:r>
      <w:r w:rsidR="00A320A9">
        <w:t>and did not have any reproduction data for oxygen treatments. I</w:t>
      </w:r>
      <w:r w:rsidR="00400292">
        <w:t xml:space="preserve">t did not make sense to include later life data in the calculations of </w:t>
      </w:r>
      <w:commentRangeStart w:id="50"/>
      <w:r w:rsidR="00400292">
        <w:t>NLL</w:t>
      </w:r>
      <w:commentRangeEnd w:id="50"/>
      <w:r w:rsidR="00E25EDB">
        <w:rPr>
          <w:rStyle w:val="CommentReference"/>
          <w:rFonts w:asciiTheme="minorHAnsi" w:hAnsiTheme="minorHAnsi"/>
        </w:rPr>
        <w:commentReference w:id="50"/>
      </w:r>
      <w:r w:rsidR="00400292">
        <w:t xml:space="preserve"> and AIC that influence the </w:t>
      </w:r>
      <w:r w:rsidR="00A320A9">
        <w:t>parameter estimates</w:t>
      </w:r>
      <w:r w:rsidR="00400292">
        <w:t xml:space="preserve"> or to speculate about how well the predicted data match what we might expect to happen later in life</w:t>
      </w:r>
      <w:r w:rsidR="00A320A9">
        <w:t xml:space="preserve"> if we not only lack late-life hypoxia data but also do not expect full life hypoxia to occur in nature</w:t>
      </w:r>
      <w:r w:rsidR="00400292">
        <w:t xml:space="preserve">. </w:t>
      </w:r>
    </w:p>
    <w:p w14:paraId="1C5EE061" w14:textId="78D8AA5A" w:rsidR="00B47398" w:rsidRDefault="00B47398" w:rsidP="00AB2324">
      <w:pPr>
        <w:pStyle w:val="TS"/>
        <w:spacing w:line="480" w:lineRule="auto"/>
      </w:pPr>
      <w:r>
        <w:lastRenderedPageBreak/>
        <w:tab/>
        <w:t>The stress function calculated a stress variable (</w:t>
      </w:r>
      <w:r>
        <w:rPr>
          <w:i/>
          <w:iCs/>
        </w:rPr>
        <w:t>s</w:t>
      </w:r>
      <w:r>
        <w:t xml:space="preserve">) that increased linearly with DO between an upper and lower oxygen threshold, </w:t>
      </w:r>
      <w:r>
        <w:rPr>
          <w:i/>
          <w:iCs/>
        </w:rPr>
        <w:t>A</w:t>
      </w:r>
      <w:r>
        <w:t xml:space="preserve"> and </w:t>
      </w:r>
      <w:r>
        <w:rPr>
          <w:i/>
          <w:iCs/>
        </w:rPr>
        <w:t>B</w:t>
      </w:r>
      <w:r w:rsidR="002A4659">
        <w:t xml:space="preserve"> (Figure 2)</w:t>
      </w:r>
      <w:r>
        <w:t xml:space="preserve">: </w:t>
      </w:r>
    </w:p>
    <w:p w14:paraId="14A92AE5" w14:textId="05ECDD00" w:rsidR="00B47398" w:rsidRPr="00B47398" w:rsidRDefault="00B47398" w:rsidP="00AB2324">
      <w:pPr>
        <w:pStyle w:val="TS"/>
        <w:spacing w:line="480" w:lineRule="auto"/>
        <w:rPr>
          <w:rFonts w:eastAsiaTheme="minorEastAsia"/>
        </w:rPr>
      </w:pPr>
      <m:oMathPara>
        <m:oMath>
          <m:r>
            <w:rPr>
              <w:rFonts w:ascii="Cambria Math" w:hAnsi="Cambria Math"/>
            </w:rPr>
            <m:t>s=0   when DO&gt;B</m:t>
          </m:r>
        </m:oMath>
      </m:oMathPara>
    </w:p>
    <w:p w14:paraId="6AE6EF49" w14:textId="7D01D3F7"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m:t>
          </m:r>
          <m:f>
            <m:fPr>
              <m:ctrlPr>
                <w:rPr>
                  <w:rFonts w:ascii="Cambria Math" w:eastAsiaTheme="minorEastAsia" w:hAnsi="Cambria Math"/>
                  <w:i/>
                </w:rPr>
              </m:ctrlPr>
            </m:fPr>
            <m:num>
              <m:r>
                <w:rPr>
                  <w:rFonts w:ascii="Cambria Math" w:eastAsiaTheme="minorEastAsia" w:hAnsi="Cambria Math"/>
                </w:rPr>
                <m:t>DO-A</m:t>
              </m:r>
            </m:num>
            <m:den>
              <m:r>
                <w:rPr>
                  <w:rFonts w:ascii="Cambria Math" w:eastAsiaTheme="minorEastAsia" w:hAnsi="Cambria Math"/>
                </w:rPr>
                <m:t>B-A</m:t>
              </m:r>
            </m:den>
          </m:f>
          <m:r>
            <w:rPr>
              <w:rFonts w:ascii="Cambria Math" w:eastAsiaTheme="minorEastAsia" w:hAnsi="Cambria Math"/>
            </w:rPr>
            <m:t xml:space="preserve">   when A&lt;DO&lt;B</m:t>
          </m:r>
        </m:oMath>
      </m:oMathPara>
    </w:p>
    <w:p w14:paraId="4A2DB160" w14:textId="2933363C"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s=1   when DO&lt;A</m:t>
          </m:r>
        </m:oMath>
      </m:oMathPara>
    </w:p>
    <w:p w14:paraId="2CB45844" w14:textId="797FF320" w:rsidR="00B47398" w:rsidRDefault="00B47398" w:rsidP="00AB2324">
      <w:pPr>
        <w:pStyle w:val="TS"/>
        <w:spacing w:line="480" w:lineRule="auto"/>
        <w:rPr>
          <w:rFonts w:eastAsiaTheme="minorEastAsia"/>
        </w:rPr>
      </w:pPr>
      <w:r>
        <w:rPr>
          <w:rFonts w:eastAsiaTheme="minorEastAsia"/>
        </w:rPr>
        <w:t xml:space="preserve">The stress variable was applied to the parameter(s) of interest using functions that either increased or decreased the parameter with increasing stress, depending on the hypothesis for each parameter. </w:t>
      </w:r>
      <w:ins w:id="51" w:author="Janet A Nye" w:date="2023-03-05T21:00:00Z">
        <w:r w:rsidR="00E25EDB">
          <w:rPr>
            <w:rFonts w:eastAsiaTheme="minorEastAsia"/>
          </w:rPr>
          <w:t xml:space="preserve">We increased the parameters </w:t>
        </w:r>
        <w:proofErr w:type="spellStart"/>
        <w:r w:rsidR="00E25EDB">
          <w:rPr>
            <w:rFonts w:eastAsiaTheme="minorEastAsia"/>
            <w:i/>
            <w:iCs/>
          </w:rPr>
          <w:t>J</w:t>
        </w:r>
        <w:r w:rsidR="00E25EDB">
          <w:rPr>
            <w:rFonts w:eastAsiaTheme="minorEastAsia"/>
            <w:i/>
            <w:iCs/>
            <w:vertAlign w:val="superscript"/>
          </w:rPr>
          <w:t>v</w:t>
        </w:r>
        <w:r w:rsidR="00E25EDB">
          <w:rPr>
            <w:rFonts w:eastAsiaTheme="minorEastAsia"/>
            <w:i/>
            <w:iCs/>
            <w:vertAlign w:val="subscript"/>
          </w:rPr>
          <w:t>M</w:t>
        </w:r>
        <w:proofErr w:type="spellEnd"/>
        <w:r w:rsidR="00E25EDB">
          <w:rPr>
            <w:rFonts w:eastAsiaTheme="minorEastAsia"/>
          </w:rPr>
          <w:t xml:space="preserve">, </w:t>
        </w:r>
        <w:proofErr w:type="spellStart"/>
        <w:r w:rsidR="00E25EDB">
          <w:rPr>
            <w:rFonts w:cs="Times New Roman"/>
            <w:i/>
            <w:iCs/>
          </w:rPr>
          <w:t>μ</w:t>
        </w:r>
        <w:r w:rsidR="00E25EDB">
          <w:rPr>
            <w:rFonts w:cs="Times New Roman"/>
            <w:i/>
            <w:iCs/>
            <w:vertAlign w:val="subscript"/>
          </w:rPr>
          <w:t>emb</w:t>
        </w:r>
        <w:proofErr w:type="spellEnd"/>
        <w:r w:rsidR="00E25EDB">
          <w:rPr>
            <w:rFonts w:cs="Times New Roman"/>
          </w:rPr>
          <w:t xml:space="preserve">, and </w:t>
        </w:r>
        <w:proofErr w:type="spellStart"/>
        <w:r w:rsidR="00E25EDB">
          <w:rPr>
            <w:rFonts w:cs="Times New Roman"/>
            <w:i/>
            <w:iCs/>
          </w:rPr>
          <w:t>μ</w:t>
        </w:r>
        <w:r w:rsidR="00E25EDB">
          <w:rPr>
            <w:rFonts w:cs="Times New Roman"/>
            <w:i/>
            <w:iCs/>
            <w:vertAlign w:val="subscript"/>
          </w:rPr>
          <w:t>lar</w:t>
        </w:r>
        <w:proofErr w:type="spellEnd"/>
        <w:r w:rsidR="00E25EDB">
          <w:rPr>
            <w:rFonts w:cs="Times New Roman"/>
          </w:rPr>
          <w:t xml:space="preserve"> with the stress function by replacing the parameter </w:t>
        </w:r>
      </w:ins>
      <w:ins w:id="52" w:author="Janet A Nye" w:date="2023-03-05T21:01:00Z">
        <w:r w:rsidR="00E25EDB">
          <w:rPr>
            <w:rFonts w:cs="Times New Roman"/>
          </w:rPr>
          <w:t xml:space="preserve">(p) </w:t>
        </w:r>
      </w:ins>
      <w:del w:id="53" w:author="Janet A Nye" w:date="2023-03-05T21:01:00Z">
        <w:r w:rsidDel="00E25EDB">
          <w:rPr>
            <w:rFonts w:eastAsiaTheme="minorEastAsia"/>
          </w:rPr>
          <w:delText xml:space="preserve">To increase a parameter </w:delText>
        </w:r>
        <w:r w:rsidDel="00E25EDB">
          <w:rPr>
            <w:rFonts w:eastAsiaTheme="minorEastAsia"/>
            <w:i/>
            <w:iCs/>
          </w:rPr>
          <w:delText>p</w:delText>
        </w:r>
        <w:r w:rsidDel="00E25EDB">
          <w:rPr>
            <w:rFonts w:eastAsiaTheme="minorEastAsia"/>
          </w:rPr>
          <w:delText xml:space="preserve"> each occurrence of the parameter in the model equations was replaced </w:delText>
        </w:r>
      </w:del>
      <w:r>
        <w:rPr>
          <w:rFonts w:eastAsiaTheme="minorEastAsia"/>
        </w:rPr>
        <w:t>with:</w:t>
      </w:r>
    </w:p>
    <w:p w14:paraId="513CCDD1" w14:textId="0E6F07E9" w:rsidR="00B47398" w:rsidRPr="00B47398" w:rsidRDefault="00B47398" w:rsidP="00AB2324">
      <w:pPr>
        <w:pStyle w:val="TS"/>
        <w:spacing w:line="480" w:lineRule="auto"/>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1+s</m:t>
              </m:r>
            </m:e>
          </m:d>
        </m:oMath>
      </m:oMathPara>
    </w:p>
    <w:p w14:paraId="548F25F9" w14:textId="2C36F025" w:rsidR="00B47398" w:rsidRDefault="00E25EDB">
      <w:pPr>
        <w:pStyle w:val="TS"/>
        <w:spacing w:line="480" w:lineRule="auto"/>
        <w:rPr>
          <w:rFonts w:eastAsiaTheme="minorEastAsia"/>
        </w:rPr>
      </w:pPr>
      <w:ins w:id="54" w:author="Janet A Nye" w:date="2023-03-05T21:01:00Z">
        <w:r>
          <w:rPr>
            <w:rFonts w:eastAsiaTheme="minorEastAsia"/>
          </w:rPr>
          <w:t xml:space="preserve">The parameters we decreased with the stress function were </w:t>
        </w:r>
        <w:proofErr w:type="spellStart"/>
        <w:r>
          <w:rPr>
            <w:rFonts w:eastAsiaTheme="minorEastAsia"/>
            <w:i/>
            <w:iCs/>
          </w:rPr>
          <w:t>J</w:t>
        </w:r>
        <w:r>
          <w:rPr>
            <w:rFonts w:eastAsiaTheme="minorEastAsia"/>
            <w:i/>
            <w:iCs/>
            <w:vertAlign w:val="superscript"/>
          </w:rPr>
          <w:t>a</w:t>
        </w:r>
        <w:r>
          <w:rPr>
            <w:rFonts w:eastAsiaTheme="minorEastAsia"/>
            <w:i/>
            <w:iCs/>
            <w:vertAlign w:val="subscript"/>
          </w:rPr>
          <w:t>Am</w:t>
        </w:r>
        <w:proofErr w:type="spellEnd"/>
        <w:r>
          <w:rPr>
            <w:rFonts w:eastAsiaTheme="minorEastAsia"/>
          </w:rPr>
          <w:t xml:space="preserve"> and </w:t>
        </w:r>
        <w:proofErr w:type="spellStart"/>
        <w:r>
          <w:rPr>
            <w:rFonts w:eastAsiaTheme="minorEastAsia"/>
            <w:i/>
            <w:iCs/>
          </w:rPr>
          <w:t>y</w:t>
        </w:r>
        <w:r>
          <w:rPr>
            <w:rFonts w:eastAsiaTheme="minorEastAsia"/>
            <w:i/>
            <w:iCs/>
            <w:vertAlign w:val="subscript"/>
          </w:rPr>
          <w:t>VA</w:t>
        </w:r>
        <w:proofErr w:type="spellEnd"/>
        <w:r>
          <w:rPr>
            <w:rFonts w:eastAsiaTheme="minorEastAsia"/>
            <w:i/>
            <w:iCs/>
            <w:vertAlign w:val="subscript"/>
          </w:rPr>
          <w:t xml:space="preserve"> </w:t>
        </w:r>
        <w:r>
          <w:rPr>
            <w:rFonts w:eastAsiaTheme="minorEastAsia"/>
          </w:rPr>
          <w:t>by</w:t>
        </w:r>
      </w:ins>
      <w:del w:id="55" w:author="Janet A Nye" w:date="2023-03-05T21:01:00Z">
        <w:r w:rsidR="00B47398" w:rsidDel="00E25EDB">
          <w:rPr>
            <w:rFonts w:eastAsiaTheme="minorEastAsia"/>
          </w:rPr>
          <w:delText xml:space="preserve">To decrease a parameter </w:delText>
        </w:r>
        <w:r w:rsidR="00B47398" w:rsidDel="00E25EDB">
          <w:rPr>
            <w:rFonts w:eastAsiaTheme="minorEastAsia"/>
            <w:i/>
            <w:iCs/>
          </w:rPr>
          <w:delText>p</w:delText>
        </w:r>
        <w:r w:rsidR="00B47398" w:rsidDel="00E25EDB">
          <w:rPr>
            <w:rFonts w:eastAsiaTheme="minorEastAsia"/>
          </w:rPr>
          <w:delText xml:space="preserve"> </w:delText>
        </w:r>
        <w:r w:rsidR="004B7230" w:rsidDel="00E25EDB">
          <w:rPr>
            <w:rFonts w:eastAsiaTheme="minorEastAsia"/>
          </w:rPr>
          <w:delText>each occurrence of the parameter in the model equations was</w:delText>
        </w:r>
      </w:del>
      <w:r w:rsidR="004B7230">
        <w:rPr>
          <w:rFonts w:eastAsiaTheme="minorEastAsia"/>
        </w:rPr>
        <w:t xml:space="preserve"> replac</w:t>
      </w:r>
      <w:del w:id="56" w:author="Janet A Nye" w:date="2023-03-05T21:01:00Z">
        <w:r w:rsidR="004B7230" w:rsidDel="00E25EDB">
          <w:rPr>
            <w:rFonts w:eastAsiaTheme="minorEastAsia"/>
          </w:rPr>
          <w:delText>e</w:delText>
        </w:r>
      </w:del>
      <w:ins w:id="57" w:author="Janet A Nye" w:date="2023-03-05T21:01:00Z">
        <w:r>
          <w:rPr>
            <w:rFonts w:eastAsiaTheme="minorEastAsia"/>
          </w:rPr>
          <w:t>ing them</w:t>
        </w:r>
      </w:ins>
      <w:del w:id="58" w:author="Janet A Nye" w:date="2023-03-05T21:01:00Z">
        <w:r w:rsidR="004B7230" w:rsidDel="00E25EDB">
          <w:rPr>
            <w:rFonts w:eastAsiaTheme="minorEastAsia"/>
          </w:rPr>
          <w:delText>d</w:delText>
        </w:r>
      </w:del>
      <w:r w:rsidR="004B7230">
        <w:rPr>
          <w:rFonts w:eastAsiaTheme="minorEastAsia"/>
        </w:rPr>
        <w:t xml:space="preserve"> with:</w:t>
      </w:r>
    </w:p>
    <w:p w14:paraId="6923E30F" w14:textId="40A32249" w:rsidR="004B7230" w:rsidRPr="004B7230" w:rsidRDefault="00000000" w:rsidP="00AB2324">
      <w:pPr>
        <w:pStyle w:val="TS"/>
        <w:spacing w:line="480" w:lineRule="auto"/>
        <w:rPr>
          <w:rFonts w:eastAsiaTheme="minorEastAsia"/>
        </w:rPr>
      </w:pPr>
      <m:oMathPara>
        <m:oMath>
          <m:f>
            <m:fPr>
              <m:ctrlPr>
                <w:rPr>
                  <w:rFonts w:ascii="Cambria Math" w:eastAsiaTheme="minorEastAsia" w:hAnsi="Cambria Math"/>
                  <w:i/>
                </w:rPr>
              </m:ctrlPr>
            </m:fPr>
            <m:num>
              <m:r>
                <w:rPr>
                  <w:rFonts w:ascii="Cambria Math" w:eastAsiaTheme="minorEastAsia" w:hAnsi="Cambria Math"/>
                </w:rPr>
                <m:t>p</m:t>
              </m:r>
            </m:num>
            <m:den>
              <m:d>
                <m:dPr>
                  <m:ctrlPr>
                    <w:rPr>
                      <w:rFonts w:ascii="Cambria Math" w:eastAsiaTheme="minorEastAsia" w:hAnsi="Cambria Math"/>
                      <w:i/>
                    </w:rPr>
                  </m:ctrlPr>
                </m:dPr>
                <m:e>
                  <m:r>
                    <w:rPr>
                      <w:rFonts w:ascii="Cambria Math" w:eastAsiaTheme="minorEastAsia" w:hAnsi="Cambria Math"/>
                    </w:rPr>
                    <m:t>1+s</m:t>
                  </m:r>
                </m:e>
              </m:d>
            </m:den>
          </m:f>
        </m:oMath>
      </m:oMathPara>
    </w:p>
    <w:p w14:paraId="581A2AC9" w14:textId="04F9230A" w:rsidR="00A20931" w:rsidRPr="00A20931" w:rsidDel="00E25EDB" w:rsidRDefault="00A20931" w:rsidP="00AB2324">
      <w:pPr>
        <w:pStyle w:val="TS"/>
        <w:spacing w:line="480" w:lineRule="auto"/>
        <w:rPr>
          <w:del w:id="59" w:author="Janet A Nye" w:date="2023-03-05T21:01:00Z"/>
          <w:rFonts w:eastAsiaTheme="minorEastAsia"/>
          <w:i/>
          <w:iCs/>
        </w:rPr>
      </w:pPr>
      <w:commentRangeStart w:id="60"/>
      <w:del w:id="61" w:author="Janet A Nye" w:date="2023-03-05T20:59:00Z">
        <w:r w:rsidDel="00E25EDB">
          <w:rPr>
            <w:rFonts w:eastAsiaTheme="minorEastAsia"/>
          </w:rPr>
          <w:delText>The parameters of interest w</w:delText>
        </w:r>
      </w:del>
      <w:del w:id="62" w:author="Janet A Nye" w:date="2023-03-05T21:00:00Z">
        <w:r w:rsidDel="00E25EDB">
          <w:rPr>
            <w:rFonts w:eastAsiaTheme="minorEastAsia"/>
          </w:rPr>
          <w:delText xml:space="preserve">e increased with the stress function were </w:delText>
        </w:r>
        <w:r w:rsidDel="00E25EDB">
          <w:rPr>
            <w:rFonts w:eastAsiaTheme="minorEastAsia"/>
            <w:i/>
            <w:iCs/>
          </w:rPr>
          <w:delText>J</w:delText>
        </w:r>
        <w:r w:rsidDel="00E25EDB">
          <w:rPr>
            <w:rFonts w:eastAsiaTheme="minorEastAsia"/>
            <w:i/>
            <w:iCs/>
            <w:vertAlign w:val="superscript"/>
          </w:rPr>
          <w:delText>v</w:delText>
        </w:r>
        <w:r w:rsidDel="00E25EDB">
          <w:rPr>
            <w:rFonts w:eastAsiaTheme="minorEastAsia"/>
            <w:i/>
            <w:iCs/>
            <w:vertAlign w:val="subscript"/>
          </w:rPr>
          <w:delText>M</w:delText>
        </w:r>
        <w:r w:rsidDel="00E25EDB">
          <w:rPr>
            <w:rFonts w:eastAsiaTheme="minorEastAsia"/>
          </w:rPr>
          <w:delText xml:space="preserve">, </w:delText>
        </w:r>
        <w:r w:rsidDel="00E25EDB">
          <w:rPr>
            <w:rFonts w:cs="Times New Roman"/>
            <w:i/>
            <w:iCs/>
          </w:rPr>
          <w:delText>μ</w:delText>
        </w:r>
        <w:r w:rsidDel="00E25EDB">
          <w:rPr>
            <w:rFonts w:cs="Times New Roman"/>
            <w:i/>
            <w:iCs/>
            <w:vertAlign w:val="subscript"/>
          </w:rPr>
          <w:delText>emb</w:delText>
        </w:r>
        <w:r w:rsidDel="00E25EDB">
          <w:rPr>
            <w:rFonts w:cs="Times New Roman"/>
          </w:rPr>
          <w:delText xml:space="preserve">, and </w:delText>
        </w:r>
        <w:r w:rsidDel="00E25EDB">
          <w:rPr>
            <w:rFonts w:cs="Times New Roman"/>
            <w:i/>
            <w:iCs/>
          </w:rPr>
          <w:delText>μ</w:delText>
        </w:r>
        <w:r w:rsidDel="00E25EDB">
          <w:rPr>
            <w:rFonts w:cs="Times New Roman"/>
            <w:i/>
            <w:iCs/>
            <w:vertAlign w:val="subscript"/>
          </w:rPr>
          <w:delText>lar</w:delText>
        </w:r>
        <w:r w:rsidDel="00E25EDB">
          <w:rPr>
            <w:rFonts w:cs="Times New Roman"/>
          </w:rPr>
          <w:delText>.</w:delText>
        </w:r>
        <w:r w:rsidDel="00E25EDB">
          <w:rPr>
            <w:rFonts w:eastAsiaTheme="minorEastAsia"/>
          </w:rPr>
          <w:delText xml:space="preserve"> </w:delText>
        </w:r>
      </w:del>
      <w:del w:id="63" w:author="Janet A Nye" w:date="2023-03-05T21:01:00Z">
        <w:r w:rsidDel="00E25EDB">
          <w:rPr>
            <w:rFonts w:eastAsiaTheme="minorEastAsia"/>
          </w:rPr>
          <w:delText xml:space="preserve">The parameters we decreased with the stress function were </w:delText>
        </w:r>
        <w:r w:rsidDel="00E25EDB">
          <w:rPr>
            <w:rFonts w:eastAsiaTheme="minorEastAsia"/>
            <w:i/>
            <w:iCs/>
          </w:rPr>
          <w:delText>J</w:delText>
        </w:r>
        <w:r w:rsidDel="00E25EDB">
          <w:rPr>
            <w:rFonts w:eastAsiaTheme="minorEastAsia"/>
            <w:i/>
            <w:iCs/>
            <w:vertAlign w:val="superscript"/>
          </w:rPr>
          <w:delText>a</w:delText>
        </w:r>
        <w:r w:rsidDel="00E25EDB">
          <w:rPr>
            <w:rFonts w:eastAsiaTheme="minorEastAsia"/>
            <w:i/>
            <w:iCs/>
            <w:vertAlign w:val="subscript"/>
          </w:rPr>
          <w:delText>Am</w:delText>
        </w:r>
        <w:r w:rsidDel="00E25EDB">
          <w:rPr>
            <w:rFonts w:eastAsiaTheme="minorEastAsia"/>
          </w:rPr>
          <w:delText xml:space="preserve"> and </w:delText>
        </w:r>
        <w:r w:rsidDel="00E25EDB">
          <w:rPr>
            <w:rFonts w:eastAsiaTheme="minorEastAsia"/>
            <w:i/>
            <w:iCs/>
          </w:rPr>
          <w:delText>y</w:delText>
        </w:r>
        <w:r w:rsidDel="00E25EDB">
          <w:rPr>
            <w:rFonts w:eastAsiaTheme="minorEastAsia"/>
            <w:i/>
            <w:iCs/>
            <w:vertAlign w:val="subscript"/>
          </w:rPr>
          <w:delText>VA</w:delText>
        </w:r>
        <w:r w:rsidDel="00E25EDB">
          <w:rPr>
            <w:rFonts w:eastAsiaTheme="minorEastAsia"/>
          </w:rPr>
          <w:delText xml:space="preserve">. </w:delText>
        </w:r>
      </w:del>
    </w:p>
    <w:p w14:paraId="4D672C73" w14:textId="4C156017" w:rsidR="004B7230" w:rsidRDefault="002A4659" w:rsidP="00A20931">
      <w:pPr>
        <w:pStyle w:val="TS"/>
        <w:spacing w:line="480" w:lineRule="auto"/>
        <w:ind w:firstLine="720"/>
        <w:rPr>
          <w:rFonts w:eastAsiaTheme="minorEastAsia"/>
        </w:rPr>
      </w:pPr>
      <w:r>
        <w:rPr>
          <w:rFonts w:eastAsiaTheme="minorEastAsia"/>
        </w:rPr>
        <w:t>Because</w:t>
      </w:r>
      <w:commentRangeEnd w:id="60"/>
      <w:r w:rsidR="00E25EDB">
        <w:rPr>
          <w:rStyle w:val="CommentReference"/>
          <w:rFonts w:asciiTheme="minorHAnsi" w:hAnsiTheme="minorHAnsi"/>
        </w:rPr>
        <w:commentReference w:id="60"/>
      </w:r>
      <w:r>
        <w:rPr>
          <w:rFonts w:eastAsiaTheme="minorEastAsia"/>
        </w:rPr>
        <w:t xml:space="preserve"> the thresholds </w:t>
      </w:r>
      <w:r>
        <w:rPr>
          <w:rFonts w:eastAsiaTheme="minorEastAsia"/>
          <w:i/>
          <w:iCs/>
        </w:rPr>
        <w:t>A</w:t>
      </w:r>
      <w:r>
        <w:rPr>
          <w:rFonts w:eastAsiaTheme="minorEastAsia"/>
        </w:rPr>
        <w:t xml:space="preserve"> and </w:t>
      </w:r>
      <w:r>
        <w:rPr>
          <w:rFonts w:eastAsiaTheme="minorEastAsia"/>
          <w:i/>
          <w:iCs/>
        </w:rPr>
        <w:t>B</w:t>
      </w:r>
      <w:r>
        <w:rPr>
          <w:rFonts w:eastAsiaTheme="minorEastAsia"/>
        </w:rPr>
        <w:t xml:space="preserve"> affect the slope of the stress function and the </w:t>
      </w:r>
      <w:r w:rsidR="00A20931">
        <w:rPr>
          <w:rFonts w:eastAsiaTheme="minorEastAsia"/>
        </w:rPr>
        <w:t xml:space="preserve">location of the DO treatments within the window, changing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affected the fit to the data for each DO level as evidenced by the NLL in simulations (without estimation turned off). To find the best values of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or combination of parameters according to NLL and AIC, we set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as primary parameters and estimated them. Once we found the best </w:t>
      </w:r>
      <w:r w:rsidR="00A20931">
        <w:rPr>
          <w:rFonts w:eastAsiaTheme="minorEastAsia"/>
          <w:i/>
          <w:iCs/>
        </w:rPr>
        <w:t>A</w:t>
      </w:r>
      <w:r w:rsidR="00A20931">
        <w:rPr>
          <w:rFonts w:eastAsiaTheme="minorEastAsia"/>
        </w:rPr>
        <w:t xml:space="preserve"> and </w:t>
      </w:r>
      <w:r w:rsidR="00A20931">
        <w:rPr>
          <w:rFonts w:eastAsiaTheme="minorEastAsia"/>
          <w:i/>
          <w:iCs/>
        </w:rPr>
        <w:t>B</w:t>
      </w:r>
      <w:r w:rsidR="00A20931">
        <w:rPr>
          <w:rFonts w:eastAsiaTheme="minorEastAsia"/>
        </w:rPr>
        <w:t xml:space="preserve"> for each parameter and pair of parameters, we compared the AIC between each stress function </w:t>
      </w:r>
      <w:r w:rsidR="00A20931">
        <w:rPr>
          <w:rFonts w:eastAsiaTheme="minorEastAsia"/>
        </w:rPr>
        <w:lastRenderedPageBreak/>
        <w:t xml:space="preserve">scenario to determine which one best fits the data and, therefore, which DEB processes best explain the hypoxia effects observed in experiments. </w:t>
      </w:r>
    </w:p>
    <w:p w14:paraId="569DFCDF" w14:textId="4A6D35EE" w:rsidR="008C0A32" w:rsidRDefault="008C0A32" w:rsidP="00A20931">
      <w:pPr>
        <w:pStyle w:val="TS"/>
        <w:spacing w:line="480" w:lineRule="auto"/>
        <w:ind w:firstLine="720"/>
        <w:rPr>
          <w:rFonts w:eastAsiaTheme="minorEastAsia"/>
        </w:rPr>
      </w:pPr>
    </w:p>
    <w:p w14:paraId="025ECA8B" w14:textId="4C8E715B" w:rsidR="008C0A32" w:rsidRDefault="008C0A32" w:rsidP="008C0A32">
      <w:pPr>
        <w:pStyle w:val="TS"/>
        <w:spacing w:line="480" w:lineRule="auto"/>
        <w:rPr>
          <w:rFonts w:eastAsiaTheme="minorEastAsia"/>
        </w:rPr>
      </w:pPr>
    </w:p>
    <w:p w14:paraId="355153B0" w14:textId="0F9F9644" w:rsidR="00B0236F" w:rsidRDefault="00B0236F" w:rsidP="008C0A32">
      <w:pPr>
        <w:pStyle w:val="TS"/>
        <w:spacing w:line="480" w:lineRule="auto"/>
        <w:rPr>
          <w:rFonts w:eastAsiaTheme="minorEastAsia"/>
        </w:rPr>
      </w:pPr>
      <w:r w:rsidRPr="00B0236F">
        <w:rPr>
          <w:rFonts w:eastAsiaTheme="minorEastAsia"/>
          <w:noProof/>
        </w:rPr>
        <w:drawing>
          <wp:inline distT="0" distB="0" distL="0" distR="0" wp14:anchorId="507D6277" wp14:editId="605C27BC">
            <wp:extent cx="5943600" cy="263144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2631440"/>
                    </a:xfrm>
                    <a:prstGeom prst="rect">
                      <a:avLst/>
                    </a:prstGeom>
                  </pic:spPr>
                </pic:pic>
              </a:graphicData>
            </a:graphic>
          </wp:inline>
        </w:drawing>
      </w:r>
    </w:p>
    <w:p w14:paraId="785458E2" w14:textId="39E501F0" w:rsidR="00B0236F" w:rsidRPr="00B0236F" w:rsidRDefault="00B0236F" w:rsidP="008C0A32">
      <w:pPr>
        <w:pStyle w:val="TS"/>
        <w:spacing w:line="480" w:lineRule="auto"/>
        <w:rPr>
          <w:rFonts w:eastAsiaTheme="minorEastAsia"/>
        </w:rPr>
      </w:pPr>
      <w:r>
        <w:rPr>
          <w:rFonts w:eastAsiaTheme="minorEastAsia"/>
          <w:b/>
          <w:bCs/>
        </w:rPr>
        <w:t xml:space="preserve">Figure 2. </w:t>
      </w:r>
      <w:r>
        <w:rPr>
          <w:rFonts w:eastAsiaTheme="minorEastAsia"/>
        </w:rPr>
        <w:t xml:space="preserve">The increase in </w:t>
      </w:r>
      <w:commentRangeStart w:id="64"/>
      <w:r>
        <w:rPr>
          <w:rFonts w:eastAsiaTheme="minorEastAsia"/>
        </w:rPr>
        <w:t>stress</w:t>
      </w:r>
      <w:commentRangeEnd w:id="64"/>
      <w:r w:rsidR="00E25EDB">
        <w:rPr>
          <w:rStyle w:val="CommentReference"/>
          <w:rFonts w:asciiTheme="minorHAnsi" w:hAnsiTheme="minorHAnsi"/>
        </w:rPr>
        <w:commentReference w:id="64"/>
      </w:r>
      <w:r>
        <w:rPr>
          <w:rFonts w:eastAsiaTheme="minorEastAsia"/>
        </w:rPr>
        <w:t xml:space="preserve"> (</w:t>
      </w:r>
      <w:r>
        <w:rPr>
          <w:rFonts w:eastAsiaTheme="minorEastAsia"/>
          <w:i/>
          <w:iCs/>
        </w:rPr>
        <w:t>s</w:t>
      </w:r>
      <w:r>
        <w:rPr>
          <w:rFonts w:eastAsiaTheme="minorEastAsia"/>
        </w:rPr>
        <w:t xml:space="preserve">) from 0 to 1 with decreasing DO from upper threshold </w:t>
      </w:r>
      <w:r>
        <w:rPr>
          <w:rFonts w:eastAsiaTheme="minorEastAsia"/>
          <w:i/>
          <w:iCs/>
        </w:rPr>
        <w:t>B</w:t>
      </w:r>
      <w:r>
        <w:rPr>
          <w:rFonts w:eastAsiaTheme="minorEastAsia"/>
        </w:rPr>
        <w:t xml:space="preserve"> to lower threshold </w:t>
      </w:r>
      <w:r>
        <w:rPr>
          <w:rFonts w:eastAsiaTheme="minorEastAsia"/>
          <w:i/>
          <w:iCs/>
        </w:rPr>
        <w:t>A</w:t>
      </w:r>
      <w:r>
        <w:rPr>
          <w:rFonts w:eastAsiaTheme="minorEastAsia"/>
        </w:rPr>
        <w:t xml:space="preserve">. This stress variable is implemented through functions to increase or decrease one or more parameters based on level of stress from DO. </w:t>
      </w:r>
    </w:p>
    <w:p w14:paraId="7B37C1D2" w14:textId="04C7ED37" w:rsidR="00E13389" w:rsidRDefault="00E13389" w:rsidP="00E13389">
      <w:pPr>
        <w:pStyle w:val="TS"/>
        <w:spacing w:line="480" w:lineRule="auto"/>
        <w:rPr>
          <w:rFonts w:eastAsiaTheme="minorEastAsia"/>
        </w:rPr>
      </w:pPr>
    </w:p>
    <w:p w14:paraId="04E41493" w14:textId="6453FE0B" w:rsidR="00E13389" w:rsidRPr="00E13389" w:rsidRDefault="00E13389" w:rsidP="00E13389">
      <w:pPr>
        <w:pStyle w:val="TS"/>
        <w:spacing w:line="480" w:lineRule="auto"/>
        <w:rPr>
          <w:rFonts w:eastAsiaTheme="minorEastAsia"/>
        </w:rPr>
      </w:pPr>
      <w:r>
        <w:rPr>
          <w:rFonts w:eastAsiaTheme="minorEastAsia"/>
          <w:b/>
          <w:bCs/>
        </w:rPr>
        <w:t xml:space="preserve">Table 2. </w:t>
      </w:r>
      <w:r>
        <w:rPr>
          <w:rFonts w:eastAsiaTheme="minorEastAsia"/>
        </w:rPr>
        <w:t xml:space="preserve">The mean survival to hatching, hatch time (at which egg buffer is zero), length at hatching, length at 15 </w:t>
      </w:r>
      <w:proofErr w:type="spellStart"/>
      <w:r>
        <w:rPr>
          <w:rFonts w:eastAsiaTheme="minorEastAsia"/>
        </w:rPr>
        <w:t>dph</w:t>
      </w:r>
      <w:proofErr w:type="spellEnd"/>
      <w:r>
        <w:rPr>
          <w:rFonts w:eastAsiaTheme="minorEastAsia"/>
        </w:rPr>
        <w:t xml:space="preserve">, and survival to 15 </w:t>
      </w:r>
      <w:proofErr w:type="spellStart"/>
      <w:r>
        <w:rPr>
          <w:rFonts w:eastAsiaTheme="minorEastAsia"/>
        </w:rPr>
        <w:t>dph</w:t>
      </w:r>
      <w:proofErr w:type="spellEnd"/>
      <w:r>
        <w:rPr>
          <w:rFonts w:eastAsiaTheme="minorEastAsia"/>
        </w:rPr>
        <w:t xml:space="preserve"> from the different oxygen treatments in Cross et al. (2019). The control DO level means (7.7 mg l</w:t>
      </w:r>
      <w:r>
        <w:rPr>
          <w:rFonts w:eastAsiaTheme="minorEastAsia"/>
          <w:vertAlign w:val="superscript"/>
        </w:rPr>
        <w:t>-1</w:t>
      </w:r>
      <w:r>
        <w:rPr>
          <w:rFonts w:eastAsiaTheme="minorEastAsia"/>
        </w:rPr>
        <w:t xml:space="preserve">) also include data from Murray and Baumann (2018). </w:t>
      </w:r>
    </w:p>
    <w:p w14:paraId="7B58001C" w14:textId="576CB930" w:rsidR="00E13389" w:rsidRPr="00A20931" w:rsidRDefault="00E13389" w:rsidP="00E13389">
      <w:pPr>
        <w:pStyle w:val="TS"/>
        <w:spacing w:line="480" w:lineRule="auto"/>
        <w:rPr>
          <w:rFonts w:eastAsiaTheme="minorEastAsia"/>
        </w:rPr>
      </w:pPr>
      <w:r>
        <w:rPr>
          <w:rFonts w:eastAsiaTheme="minorEastAsia"/>
          <w:noProof/>
        </w:rPr>
        <w:lastRenderedPageBreak/>
        <w:drawing>
          <wp:inline distT="0" distB="0" distL="0" distR="0" wp14:anchorId="7FAAFC5C" wp14:editId="073B30B3">
            <wp:extent cx="6054715" cy="203661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085032" cy="2046816"/>
                    </a:xfrm>
                    <a:prstGeom prst="rect">
                      <a:avLst/>
                    </a:prstGeom>
                    <a:noFill/>
                  </pic:spPr>
                </pic:pic>
              </a:graphicData>
            </a:graphic>
          </wp:inline>
        </w:drawing>
      </w:r>
    </w:p>
    <w:p w14:paraId="55B57876" w14:textId="77777777" w:rsidR="00B47398" w:rsidRPr="00B47398" w:rsidRDefault="00B47398" w:rsidP="00AB2324">
      <w:pPr>
        <w:pStyle w:val="TS"/>
        <w:spacing w:line="480" w:lineRule="auto"/>
        <w:rPr>
          <w:rFonts w:eastAsiaTheme="minorEastAsia"/>
        </w:rPr>
      </w:pPr>
    </w:p>
    <w:p w14:paraId="0EACE914" w14:textId="547B3B55" w:rsidR="009839F0" w:rsidRDefault="00635A32" w:rsidP="00AB2324">
      <w:pPr>
        <w:pStyle w:val="TS"/>
        <w:spacing w:line="480" w:lineRule="auto"/>
      </w:pPr>
      <w:r>
        <w:rPr>
          <w:b/>
          <w:bCs/>
        </w:rPr>
        <w:t>Results</w:t>
      </w:r>
    </w:p>
    <w:p w14:paraId="16A015FB" w14:textId="3A3B2050" w:rsidR="00635A32" w:rsidRDefault="00635A32" w:rsidP="00AB2324">
      <w:pPr>
        <w:pStyle w:val="TS"/>
        <w:spacing w:line="480" w:lineRule="auto"/>
      </w:pPr>
      <w:r>
        <w:rPr>
          <w:i/>
          <w:iCs/>
        </w:rPr>
        <w:t>Base model</w:t>
      </w:r>
    </w:p>
    <w:p w14:paraId="0953648C" w14:textId="09B5BBD7" w:rsidR="00635A32" w:rsidRDefault="00635A32" w:rsidP="00AB2324">
      <w:pPr>
        <w:pStyle w:val="TS"/>
        <w:spacing w:line="480" w:lineRule="auto"/>
      </w:pPr>
      <w:r>
        <w:tab/>
      </w:r>
      <w:r w:rsidR="002E684E">
        <w:t>We obtained realistic fits to all datasets. The only exception is late-life survival, for which the mortality was too high beyond the larval stage but could not be better fit due to lack of full-life survival data. However, this did not impair our ability to model the</w:t>
      </w:r>
      <w:ins w:id="65" w:author="Janet A Nye" w:date="2023-03-05T21:26:00Z">
        <w:r w:rsidR="004F68FB">
          <w:t xml:space="preserve"> effects of hypoxia on</w:t>
        </w:r>
      </w:ins>
      <w:r w:rsidR="002E684E">
        <w:t xml:space="preserve"> early life survival </w:t>
      </w:r>
      <w:del w:id="66" w:author="Janet A Nye" w:date="2023-03-05T21:25:00Z">
        <w:r w:rsidR="002E684E" w:rsidDel="004F68FB">
          <w:delText>which are the stages in which</w:delText>
        </w:r>
      </w:del>
      <w:del w:id="67" w:author="Janet A Nye" w:date="2023-03-05T21:26:00Z">
        <w:r w:rsidR="002E684E" w:rsidDel="004F68FB">
          <w:delText xml:space="preserve"> we </w:delText>
        </w:r>
      </w:del>
      <w:del w:id="68" w:author="Janet A Nye" w:date="2023-03-05T21:25:00Z">
        <w:r w:rsidR="002E684E" w:rsidDel="004F68FB">
          <w:delText>a</w:delText>
        </w:r>
      </w:del>
      <w:del w:id="69" w:author="Janet A Nye" w:date="2023-03-05T21:26:00Z">
        <w:r w:rsidR="002E684E" w:rsidDel="004F68FB">
          <w:delText>re interested in examining the hypoxia effects</w:delText>
        </w:r>
      </w:del>
      <w:r w:rsidR="002E684E">
        <w:t xml:space="preserve">. Estimating </w:t>
      </w:r>
      <w:proofErr w:type="spellStart"/>
      <w:r w:rsidR="002E684E">
        <w:rPr>
          <w:i/>
          <w:iCs/>
        </w:rPr>
        <w:t>y</w:t>
      </w:r>
      <w:r w:rsidR="002E684E">
        <w:rPr>
          <w:i/>
          <w:iCs/>
          <w:vertAlign w:val="subscript"/>
        </w:rPr>
        <w:t>VA</w:t>
      </w:r>
      <w:proofErr w:type="spellEnd"/>
      <w:r w:rsidR="002E684E">
        <w:rPr>
          <w:i/>
          <w:iCs/>
        </w:rPr>
        <w:t xml:space="preserve"> </w:t>
      </w:r>
      <w:r w:rsidR="002E684E">
        <w:t xml:space="preserve">returned a lower than typical value for conversion efficiency of assimilates to growth, but this gave a realistic fit to the length data and allowed a detailed and very close fit to egg buffer depletion (time to hatch). </w:t>
      </w:r>
      <w:r>
        <w:t xml:space="preserve">The </w:t>
      </w:r>
      <w:r w:rsidR="002E684E">
        <w:t xml:space="preserve">observed and predicted data for full life span and early life are plotted in Figure 3. </w:t>
      </w:r>
    </w:p>
    <w:p w14:paraId="7B2F28AD" w14:textId="77777777" w:rsidR="002E684E" w:rsidRPr="00635A32" w:rsidRDefault="002E684E" w:rsidP="00AB2324">
      <w:pPr>
        <w:pStyle w:val="TS"/>
        <w:spacing w:line="480" w:lineRule="auto"/>
      </w:pPr>
    </w:p>
    <w:p w14:paraId="6C9C90FC" w14:textId="6A324231" w:rsidR="00635A32" w:rsidRDefault="00635A32" w:rsidP="00AB2324">
      <w:pPr>
        <w:pStyle w:val="TS"/>
        <w:spacing w:line="480" w:lineRule="auto"/>
      </w:pPr>
      <w:r>
        <w:rPr>
          <w:b/>
          <w:bCs/>
        </w:rPr>
        <w:t>Fi</w:t>
      </w:r>
      <w:r w:rsidR="002E684E">
        <w:rPr>
          <w:b/>
          <w:bCs/>
        </w:rPr>
        <w:t xml:space="preserve">gure 3. </w:t>
      </w:r>
      <w:r w:rsidR="002E684E">
        <w:t xml:space="preserve">Full life (A) and early life (B) predicted and observed data for the base </w:t>
      </w:r>
      <w:proofErr w:type="spellStart"/>
      <w:r w:rsidR="002E684E">
        <w:t>DEBkiss</w:t>
      </w:r>
      <w:proofErr w:type="spellEnd"/>
      <w:r w:rsidR="002E684E">
        <w:t xml:space="preserve"> model of </w:t>
      </w:r>
      <w:r w:rsidR="002E684E">
        <w:rPr>
          <w:i/>
          <w:iCs/>
        </w:rPr>
        <w:t xml:space="preserve">M. </w:t>
      </w:r>
      <w:commentRangeStart w:id="70"/>
      <w:commentRangeStart w:id="71"/>
      <w:r w:rsidR="002E684E">
        <w:rPr>
          <w:i/>
          <w:iCs/>
        </w:rPr>
        <w:t>menidia</w:t>
      </w:r>
      <w:commentRangeEnd w:id="70"/>
      <w:r w:rsidR="00CF6861">
        <w:rPr>
          <w:rStyle w:val="CommentReference"/>
          <w:rFonts w:asciiTheme="minorHAnsi" w:hAnsiTheme="minorHAnsi"/>
        </w:rPr>
        <w:commentReference w:id="70"/>
      </w:r>
      <w:commentRangeEnd w:id="71"/>
      <w:r w:rsidR="004F68FB">
        <w:rPr>
          <w:rStyle w:val="CommentReference"/>
          <w:rFonts w:asciiTheme="minorHAnsi" w:hAnsiTheme="minorHAnsi"/>
        </w:rPr>
        <w:commentReference w:id="71"/>
      </w:r>
      <w:r w:rsidR="002E684E">
        <w:t xml:space="preserve">. </w:t>
      </w:r>
    </w:p>
    <w:p w14:paraId="252245A4" w14:textId="74AE6CB2" w:rsidR="002E684E" w:rsidRPr="002E684E" w:rsidRDefault="002E684E" w:rsidP="00AB2324">
      <w:pPr>
        <w:pStyle w:val="TS"/>
        <w:spacing w:line="480" w:lineRule="auto"/>
        <w:rPr>
          <w:b/>
          <w:bCs/>
        </w:rPr>
      </w:pPr>
      <w:r>
        <w:rPr>
          <w:b/>
          <w:bCs/>
        </w:rPr>
        <w:t>A.</w:t>
      </w:r>
    </w:p>
    <w:p w14:paraId="4813F113" w14:textId="628CEC29" w:rsidR="009839F0" w:rsidRDefault="002E684E" w:rsidP="00AB2324">
      <w:pPr>
        <w:pStyle w:val="TS"/>
        <w:spacing w:line="480" w:lineRule="auto"/>
      </w:pPr>
      <w:r w:rsidRPr="002E684E">
        <w:rPr>
          <w:noProof/>
        </w:rPr>
        <w:lastRenderedPageBreak/>
        <w:drawing>
          <wp:inline distT="0" distB="0" distL="0" distR="0" wp14:anchorId="550E8DDE" wp14:editId="56367099">
            <wp:extent cx="5943600" cy="31673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3167380"/>
                    </a:xfrm>
                    <a:prstGeom prst="rect">
                      <a:avLst/>
                    </a:prstGeom>
                  </pic:spPr>
                </pic:pic>
              </a:graphicData>
            </a:graphic>
          </wp:inline>
        </w:drawing>
      </w:r>
    </w:p>
    <w:p w14:paraId="534CD8B4" w14:textId="46225C3D" w:rsidR="002E684E" w:rsidRDefault="002E684E" w:rsidP="00AB2324">
      <w:pPr>
        <w:pStyle w:val="TS"/>
        <w:spacing w:line="480" w:lineRule="auto"/>
      </w:pPr>
    </w:p>
    <w:p w14:paraId="2F396AC0" w14:textId="3AA7EF9F" w:rsidR="002E684E" w:rsidRDefault="002E684E" w:rsidP="00AB2324">
      <w:pPr>
        <w:pStyle w:val="TS"/>
        <w:spacing w:line="480" w:lineRule="auto"/>
      </w:pPr>
      <w:r>
        <w:rPr>
          <w:b/>
          <w:bCs/>
        </w:rPr>
        <w:t xml:space="preserve">B. </w:t>
      </w:r>
    </w:p>
    <w:p w14:paraId="57A07A3B" w14:textId="1150B6BE" w:rsidR="002E684E" w:rsidRPr="002E684E" w:rsidRDefault="00CF6861" w:rsidP="00AB2324">
      <w:pPr>
        <w:pStyle w:val="TS"/>
        <w:spacing w:line="480" w:lineRule="auto"/>
      </w:pPr>
      <w:r w:rsidRPr="00CF6861">
        <w:rPr>
          <w:noProof/>
        </w:rPr>
        <w:drawing>
          <wp:inline distT="0" distB="0" distL="0" distR="0" wp14:anchorId="607F647F" wp14:editId="73869E09">
            <wp:extent cx="5943600" cy="32137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213735"/>
                    </a:xfrm>
                    <a:prstGeom prst="rect">
                      <a:avLst/>
                    </a:prstGeom>
                  </pic:spPr>
                </pic:pic>
              </a:graphicData>
            </a:graphic>
          </wp:inline>
        </w:drawing>
      </w:r>
    </w:p>
    <w:p w14:paraId="31EAE9C8" w14:textId="1C176FA1" w:rsidR="002E684E" w:rsidRDefault="002E684E" w:rsidP="00AB2324">
      <w:pPr>
        <w:pStyle w:val="TS"/>
        <w:spacing w:line="480" w:lineRule="auto"/>
      </w:pPr>
    </w:p>
    <w:p w14:paraId="4A224263" w14:textId="02960037" w:rsidR="002E684E" w:rsidRDefault="002E684E" w:rsidP="00AB2324">
      <w:pPr>
        <w:pStyle w:val="TS"/>
        <w:spacing w:line="480" w:lineRule="auto"/>
      </w:pPr>
    </w:p>
    <w:p w14:paraId="4F92F2E1" w14:textId="111866F3" w:rsidR="00FE17D9" w:rsidRDefault="00FE17D9" w:rsidP="00AB2324">
      <w:pPr>
        <w:pStyle w:val="TS"/>
        <w:spacing w:line="480" w:lineRule="auto"/>
      </w:pPr>
      <w:r>
        <w:rPr>
          <w:i/>
          <w:iCs/>
        </w:rPr>
        <w:lastRenderedPageBreak/>
        <w:t>Hypoxia Stress</w:t>
      </w:r>
    </w:p>
    <w:p w14:paraId="7032235C" w14:textId="2A820DC2" w:rsidR="00FE17D9" w:rsidRPr="00FE17D9" w:rsidRDefault="00FE17D9" w:rsidP="00AB2324">
      <w:pPr>
        <w:pStyle w:val="TS"/>
        <w:spacing w:line="480" w:lineRule="auto"/>
      </w:pPr>
      <w:r>
        <w:tab/>
      </w:r>
      <w:commentRangeStart w:id="72"/>
      <w:r>
        <w:t>This</w:t>
      </w:r>
      <w:commentRangeEnd w:id="72"/>
      <w:r w:rsidR="008931A1">
        <w:rPr>
          <w:rStyle w:val="CommentReference"/>
          <w:rFonts w:asciiTheme="minorHAnsi" w:hAnsiTheme="minorHAnsi"/>
        </w:rPr>
        <w:commentReference w:id="72"/>
      </w:r>
      <w:r>
        <w:t xml:space="preserve"> is the part I am still working on but here is an example of how applying the stress function to each parameter affects the early-life fit. Changing the </w:t>
      </w:r>
      <w:proofErr w:type="gramStart"/>
      <w:r>
        <w:t>thresholds</w:t>
      </w:r>
      <w:proofErr w:type="gramEnd"/>
      <w:r>
        <w:t xml:space="preserve"> </w:t>
      </w:r>
      <w:r>
        <w:rPr>
          <w:i/>
          <w:iCs/>
        </w:rPr>
        <w:t>A</w:t>
      </w:r>
      <w:r>
        <w:t xml:space="preserve"> and </w:t>
      </w:r>
      <w:r>
        <w:rPr>
          <w:i/>
          <w:iCs/>
        </w:rPr>
        <w:t>B</w:t>
      </w:r>
      <w:r>
        <w:t xml:space="preserve"> affects how close together the different colored lines are. </w:t>
      </w:r>
    </w:p>
    <w:p w14:paraId="6F979228" w14:textId="77422024" w:rsidR="00FE17D9" w:rsidRPr="00FE17D9" w:rsidRDefault="00FE17D9" w:rsidP="00AB2324">
      <w:pPr>
        <w:pStyle w:val="TS"/>
        <w:spacing w:line="480" w:lineRule="auto"/>
        <w:rPr>
          <w:b/>
          <w:bCs/>
        </w:rPr>
      </w:pPr>
      <w:r w:rsidRPr="00FE17D9">
        <w:rPr>
          <w:noProof/>
        </w:rPr>
        <w:drawing>
          <wp:inline distT="0" distB="0" distL="0" distR="0" wp14:anchorId="3ED7FB17" wp14:editId="16909134">
            <wp:extent cx="1918855" cy="149433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28802" cy="1502076"/>
                    </a:xfrm>
                    <a:prstGeom prst="rect">
                      <a:avLst/>
                    </a:prstGeom>
                  </pic:spPr>
                </pic:pic>
              </a:graphicData>
            </a:graphic>
          </wp:inline>
        </w:drawing>
      </w:r>
    </w:p>
    <w:p w14:paraId="7D99ADF4" w14:textId="126EE73F" w:rsidR="00FE17D9" w:rsidRDefault="00FE17D9" w:rsidP="00AB2324">
      <w:pPr>
        <w:pStyle w:val="TS"/>
        <w:spacing w:line="480" w:lineRule="auto"/>
      </w:pPr>
      <w:commentRangeStart w:id="73"/>
      <w:commentRangeStart w:id="74"/>
      <w:r>
        <w:t>Assimilation</w:t>
      </w:r>
      <w:commentRangeEnd w:id="73"/>
      <w:r w:rsidR="008931A1">
        <w:rPr>
          <w:rStyle w:val="CommentReference"/>
          <w:rFonts w:asciiTheme="minorHAnsi" w:hAnsiTheme="minorHAnsi"/>
        </w:rPr>
        <w:commentReference w:id="73"/>
      </w:r>
      <w:commentRangeEnd w:id="74"/>
      <w:r w:rsidR="00F0400E">
        <w:rPr>
          <w:rStyle w:val="CommentReference"/>
          <w:rFonts w:asciiTheme="minorHAnsi" w:hAnsiTheme="minorHAnsi"/>
        </w:rPr>
        <w:commentReference w:id="74"/>
      </w:r>
      <w:r>
        <w:t xml:space="preserve"> (</w:t>
      </w:r>
      <w:proofErr w:type="spellStart"/>
      <w:r>
        <w:rPr>
          <w:i/>
          <w:iCs/>
        </w:rPr>
        <w:t>J</w:t>
      </w:r>
      <w:r>
        <w:rPr>
          <w:i/>
          <w:iCs/>
          <w:vertAlign w:val="superscript"/>
        </w:rPr>
        <w:t>a</w:t>
      </w:r>
      <w:r>
        <w:rPr>
          <w:i/>
          <w:iCs/>
          <w:vertAlign w:val="subscript"/>
        </w:rPr>
        <w:t>Am</w:t>
      </w:r>
      <w:proofErr w:type="spellEnd"/>
      <w:r>
        <w:t xml:space="preserve">): affects growth, time to hatching, and (indirectly) hatch survival. Because of the two different mortality rates before and after hatching, changing the time to hatching also affects hatch survival. </w:t>
      </w:r>
    </w:p>
    <w:p w14:paraId="69EDD746" w14:textId="5E2DFB5B" w:rsidR="00FE17D9" w:rsidRDefault="00FE17D9" w:rsidP="00AB2324">
      <w:pPr>
        <w:pStyle w:val="TS"/>
        <w:spacing w:line="480" w:lineRule="auto"/>
      </w:pPr>
      <w:r w:rsidRPr="00FE17D9">
        <w:rPr>
          <w:noProof/>
        </w:rPr>
        <w:drawing>
          <wp:inline distT="0" distB="0" distL="0" distR="0" wp14:anchorId="3EA2BA95" wp14:editId="28A87FDF">
            <wp:extent cx="5943600" cy="3166110"/>
            <wp:effectExtent l="0" t="0" r="0" b="0"/>
            <wp:docPr id="7" name="Picture 6">
              <a:extLst xmlns:a="http://schemas.openxmlformats.org/drawingml/2006/main">
                <a:ext uri="{FF2B5EF4-FFF2-40B4-BE49-F238E27FC236}">
                  <a16:creationId xmlns:a16="http://schemas.microsoft.com/office/drawing/2014/main" id="{A3E6685D-E9FE-8C57-34C7-A913E6432CBD}"/>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a:extLst>
                        <a:ext uri="{FF2B5EF4-FFF2-40B4-BE49-F238E27FC236}">
                          <a16:creationId xmlns:a16="http://schemas.microsoft.com/office/drawing/2014/main" id="{A3E6685D-E9FE-8C57-34C7-A913E6432CBD}"/>
                        </a:ext>
                      </a:extLst>
                    </pic:cNvPr>
                    <pic:cNvPicPr>
                      <a:picLocks noChangeAspect="1"/>
                    </pic:cNvPicPr>
                  </pic:nvPicPr>
                  <pic:blipFill>
                    <a:blip r:embed="rId16"/>
                    <a:stretch>
                      <a:fillRect/>
                    </a:stretch>
                  </pic:blipFill>
                  <pic:spPr>
                    <a:xfrm>
                      <a:off x="0" y="0"/>
                      <a:ext cx="5943600" cy="3166110"/>
                    </a:xfrm>
                    <a:prstGeom prst="rect">
                      <a:avLst/>
                    </a:prstGeom>
                  </pic:spPr>
                </pic:pic>
              </a:graphicData>
            </a:graphic>
          </wp:inline>
        </w:drawing>
      </w:r>
    </w:p>
    <w:p w14:paraId="2510AD06" w14:textId="7B46CE14" w:rsidR="00FE17D9" w:rsidRDefault="00FE17D9" w:rsidP="00AB2324">
      <w:pPr>
        <w:pStyle w:val="TS"/>
        <w:spacing w:line="480" w:lineRule="auto"/>
      </w:pPr>
    </w:p>
    <w:p w14:paraId="665CCC66" w14:textId="42DA60BE" w:rsidR="00FE17D9" w:rsidRDefault="00FE17D9" w:rsidP="00AB2324">
      <w:pPr>
        <w:pStyle w:val="TS"/>
        <w:spacing w:line="480" w:lineRule="auto"/>
      </w:pPr>
      <w:r>
        <w:t>Conversion efficiency for growth (</w:t>
      </w:r>
      <w:proofErr w:type="spellStart"/>
      <w:r>
        <w:rPr>
          <w:i/>
          <w:iCs/>
        </w:rPr>
        <w:t>y</w:t>
      </w:r>
      <w:r>
        <w:rPr>
          <w:i/>
          <w:iCs/>
          <w:vertAlign w:val="subscript"/>
        </w:rPr>
        <w:t>VA</w:t>
      </w:r>
      <w:proofErr w:type="spellEnd"/>
      <w:r>
        <w:t>):</w:t>
      </w:r>
      <w:r w:rsidR="00E13389">
        <w:t xml:space="preserve"> similar effect to assimilation. </w:t>
      </w:r>
    </w:p>
    <w:p w14:paraId="3F4BFB84" w14:textId="3BCA7460" w:rsidR="00FE17D9" w:rsidRPr="00FE17D9" w:rsidRDefault="00FE17D9" w:rsidP="00AB2324">
      <w:pPr>
        <w:pStyle w:val="TS"/>
        <w:spacing w:line="480" w:lineRule="auto"/>
      </w:pPr>
      <w:r w:rsidRPr="00FE17D9">
        <w:rPr>
          <w:noProof/>
        </w:rPr>
        <w:lastRenderedPageBreak/>
        <w:drawing>
          <wp:inline distT="0" distB="0" distL="0" distR="0" wp14:anchorId="60DF59D2" wp14:editId="0979E908">
            <wp:extent cx="5943600" cy="3164840"/>
            <wp:effectExtent l="0" t="0" r="0" b="0"/>
            <wp:docPr id="6" name="Picture 5">
              <a:extLst xmlns:a="http://schemas.openxmlformats.org/drawingml/2006/main">
                <a:ext uri="{FF2B5EF4-FFF2-40B4-BE49-F238E27FC236}">
                  <a16:creationId xmlns:a16="http://schemas.microsoft.com/office/drawing/2014/main" id="{BE098952-5462-868E-08CD-13E9D73A39B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BE098952-5462-868E-08CD-13E9D73A39B5}"/>
                        </a:ext>
                      </a:extLst>
                    </pic:cNvPr>
                    <pic:cNvPicPr>
                      <a:picLocks noChangeAspect="1"/>
                    </pic:cNvPicPr>
                  </pic:nvPicPr>
                  <pic:blipFill>
                    <a:blip r:embed="rId17"/>
                    <a:stretch>
                      <a:fillRect/>
                    </a:stretch>
                  </pic:blipFill>
                  <pic:spPr>
                    <a:xfrm>
                      <a:off x="0" y="0"/>
                      <a:ext cx="5943600" cy="3164840"/>
                    </a:xfrm>
                    <a:prstGeom prst="rect">
                      <a:avLst/>
                    </a:prstGeom>
                  </pic:spPr>
                </pic:pic>
              </a:graphicData>
            </a:graphic>
          </wp:inline>
        </w:drawing>
      </w:r>
    </w:p>
    <w:p w14:paraId="4F5DE3CA" w14:textId="3742E16F" w:rsidR="002E684E" w:rsidRDefault="002E684E" w:rsidP="00AB2324">
      <w:pPr>
        <w:pStyle w:val="TS"/>
        <w:spacing w:line="480" w:lineRule="auto"/>
      </w:pPr>
    </w:p>
    <w:p w14:paraId="1BCF37AB" w14:textId="5C0E9737" w:rsidR="00FE17D9" w:rsidRDefault="00FE17D9" w:rsidP="00AB2324">
      <w:pPr>
        <w:pStyle w:val="TS"/>
        <w:spacing w:line="480" w:lineRule="auto"/>
      </w:pPr>
      <w:r>
        <w:t>Maintenance (</w:t>
      </w:r>
      <w:proofErr w:type="spellStart"/>
      <w:r>
        <w:rPr>
          <w:i/>
          <w:iCs/>
        </w:rPr>
        <w:t>J</w:t>
      </w:r>
      <w:r>
        <w:rPr>
          <w:i/>
          <w:iCs/>
          <w:vertAlign w:val="superscript"/>
        </w:rPr>
        <w:t>v</w:t>
      </w:r>
      <w:r>
        <w:rPr>
          <w:i/>
          <w:iCs/>
          <w:vertAlign w:val="subscript"/>
        </w:rPr>
        <w:t>M</w:t>
      </w:r>
      <w:proofErr w:type="spellEnd"/>
      <w:r>
        <w:t xml:space="preserve">): </w:t>
      </w:r>
      <w:r w:rsidR="00E13389">
        <w:t xml:space="preserve">very mild effect on growth and nothing else, would have to increase by maybe unrealistic amounts to get effects seen in data. </w:t>
      </w:r>
    </w:p>
    <w:p w14:paraId="0DB4561B" w14:textId="71775F4F" w:rsidR="00FE17D9" w:rsidRPr="00FE17D9" w:rsidRDefault="00FE17D9" w:rsidP="00AB2324">
      <w:pPr>
        <w:pStyle w:val="TS"/>
        <w:spacing w:line="480" w:lineRule="auto"/>
      </w:pPr>
      <w:r w:rsidRPr="00FE17D9">
        <w:rPr>
          <w:noProof/>
        </w:rPr>
        <w:drawing>
          <wp:inline distT="0" distB="0" distL="0" distR="0" wp14:anchorId="0B9045D3" wp14:editId="1E8793FD">
            <wp:extent cx="5943600" cy="3182620"/>
            <wp:effectExtent l="0" t="0" r="0" b="0"/>
            <wp:docPr id="5" name="Picture 3">
              <a:extLst xmlns:a="http://schemas.openxmlformats.org/drawingml/2006/main">
                <a:ext uri="{FF2B5EF4-FFF2-40B4-BE49-F238E27FC236}">
                  <a16:creationId xmlns:a16="http://schemas.microsoft.com/office/drawing/2014/main" id="{565C129B-2D9B-1198-4408-825D682F6F1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565C129B-2D9B-1198-4408-825D682F6F13}"/>
                        </a:ext>
                      </a:extLst>
                    </pic:cNvPr>
                    <pic:cNvPicPr>
                      <a:picLocks noChangeAspect="1"/>
                    </pic:cNvPicPr>
                  </pic:nvPicPr>
                  <pic:blipFill>
                    <a:blip r:embed="rId18"/>
                    <a:stretch>
                      <a:fillRect/>
                    </a:stretch>
                  </pic:blipFill>
                  <pic:spPr>
                    <a:xfrm>
                      <a:off x="0" y="0"/>
                      <a:ext cx="5943600" cy="3182620"/>
                    </a:xfrm>
                    <a:prstGeom prst="rect">
                      <a:avLst/>
                    </a:prstGeom>
                  </pic:spPr>
                </pic:pic>
              </a:graphicData>
            </a:graphic>
          </wp:inline>
        </w:drawing>
      </w:r>
    </w:p>
    <w:p w14:paraId="60376867" w14:textId="36CBF7C4" w:rsidR="002E684E" w:rsidRDefault="002E684E" w:rsidP="00AB2324">
      <w:pPr>
        <w:pStyle w:val="TS"/>
        <w:spacing w:line="480" w:lineRule="auto"/>
      </w:pPr>
    </w:p>
    <w:p w14:paraId="49ECEB6D" w14:textId="7E0A2770" w:rsidR="00E13389" w:rsidRDefault="00E13389" w:rsidP="00AB2324">
      <w:pPr>
        <w:pStyle w:val="TS"/>
        <w:spacing w:line="480" w:lineRule="auto"/>
      </w:pPr>
      <w:r>
        <w:lastRenderedPageBreak/>
        <w:t>Embryo mortality (</w:t>
      </w:r>
      <w:proofErr w:type="spellStart"/>
      <w:r>
        <w:rPr>
          <w:rFonts w:cs="Times New Roman"/>
          <w:i/>
          <w:iCs/>
        </w:rPr>
        <w:t>μ</w:t>
      </w:r>
      <w:r>
        <w:rPr>
          <w:i/>
          <w:iCs/>
          <w:vertAlign w:val="subscript"/>
        </w:rPr>
        <w:t>emb</w:t>
      </w:r>
      <w:proofErr w:type="spellEnd"/>
      <w:r>
        <w:t xml:space="preserve">): only affects survival to </w:t>
      </w:r>
      <w:proofErr w:type="gramStart"/>
      <w:r>
        <w:t>hatching, and</w:t>
      </w:r>
      <w:proofErr w:type="gramEnd"/>
      <w:r>
        <w:t xml:space="preserve"> doesn’t really get at a DEB mechanism because we are just telling mortality to go up rather than changing a metabolic process. </w:t>
      </w:r>
    </w:p>
    <w:p w14:paraId="6697E6B3" w14:textId="228E126F" w:rsidR="00E13389" w:rsidRDefault="00E13389" w:rsidP="00AB2324">
      <w:pPr>
        <w:pStyle w:val="TS"/>
        <w:spacing w:line="480" w:lineRule="auto"/>
      </w:pPr>
      <w:r w:rsidRPr="00E13389">
        <w:rPr>
          <w:noProof/>
        </w:rPr>
        <w:drawing>
          <wp:inline distT="0" distB="0" distL="0" distR="0" wp14:anchorId="323E5D8A" wp14:editId="14726E02">
            <wp:extent cx="5943600" cy="3208020"/>
            <wp:effectExtent l="0" t="0" r="0" b="0"/>
            <wp:docPr id="8" name="Picture 3">
              <a:extLst xmlns:a="http://schemas.openxmlformats.org/drawingml/2006/main">
                <a:ext uri="{FF2B5EF4-FFF2-40B4-BE49-F238E27FC236}">
                  <a16:creationId xmlns:a16="http://schemas.microsoft.com/office/drawing/2014/main" id="{350A27F8-762C-02A7-FF25-8DB99AC4B8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50A27F8-762C-02A7-FF25-8DB99AC4B807}"/>
                        </a:ext>
                      </a:extLst>
                    </pic:cNvPr>
                    <pic:cNvPicPr>
                      <a:picLocks noChangeAspect="1"/>
                    </pic:cNvPicPr>
                  </pic:nvPicPr>
                  <pic:blipFill>
                    <a:blip r:embed="rId19"/>
                    <a:stretch>
                      <a:fillRect/>
                    </a:stretch>
                  </pic:blipFill>
                  <pic:spPr>
                    <a:xfrm>
                      <a:off x="0" y="0"/>
                      <a:ext cx="5943600" cy="3208020"/>
                    </a:xfrm>
                    <a:prstGeom prst="rect">
                      <a:avLst/>
                    </a:prstGeom>
                  </pic:spPr>
                </pic:pic>
              </a:graphicData>
            </a:graphic>
          </wp:inline>
        </w:drawing>
      </w:r>
    </w:p>
    <w:p w14:paraId="3F65FF58" w14:textId="5E2DAE68" w:rsidR="00E13389" w:rsidRDefault="00E13389" w:rsidP="00AB2324">
      <w:pPr>
        <w:pStyle w:val="TS"/>
        <w:spacing w:line="480" w:lineRule="auto"/>
      </w:pPr>
    </w:p>
    <w:p w14:paraId="1988B967" w14:textId="1D66EC2C" w:rsidR="00E13389" w:rsidRPr="00E13389" w:rsidRDefault="00E13389" w:rsidP="00AB2324">
      <w:pPr>
        <w:pStyle w:val="TS"/>
        <w:spacing w:line="480" w:lineRule="auto"/>
      </w:pPr>
      <w:r>
        <w:t>Larval mortality (</w:t>
      </w:r>
      <w:proofErr w:type="spellStart"/>
      <w:r>
        <w:rPr>
          <w:rFonts w:cs="Times New Roman"/>
          <w:i/>
          <w:iCs/>
        </w:rPr>
        <w:t>μ</w:t>
      </w:r>
      <w:r>
        <w:rPr>
          <w:i/>
          <w:iCs/>
          <w:vertAlign w:val="subscript"/>
        </w:rPr>
        <w:t>lar</w:t>
      </w:r>
      <w:proofErr w:type="spellEnd"/>
      <w:r>
        <w:t xml:space="preserve">): </w:t>
      </w:r>
      <w:proofErr w:type="gramStart"/>
      <w:r>
        <w:t>Similar to</w:t>
      </w:r>
      <w:proofErr w:type="gramEnd"/>
      <w:r>
        <w:t xml:space="preserve"> embryo mortality, but also doesn’t explain why survival was zero at the lowest oxygen level (2.5 mg/L) because there is no combination of the thresholds </w:t>
      </w:r>
      <w:r>
        <w:rPr>
          <w:i/>
          <w:iCs/>
        </w:rPr>
        <w:t xml:space="preserve">A </w:t>
      </w:r>
      <w:r>
        <w:lastRenderedPageBreak/>
        <w:t>and</w:t>
      </w:r>
      <w:r>
        <w:rPr>
          <w:i/>
          <w:iCs/>
        </w:rPr>
        <w:t xml:space="preserve"> B</w:t>
      </w:r>
      <w:r>
        <w:t xml:space="preserve"> that get survival that low. </w:t>
      </w:r>
      <w:r w:rsidRPr="00E13389">
        <w:rPr>
          <w:noProof/>
        </w:rPr>
        <w:drawing>
          <wp:inline distT="0" distB="0" distL="0" distR="0" wp14:anchorId="25ACD516" wp14:editId="1FD78CB9">
            <wp:extent cx="5943600" cy="3173730"/>
            <wp:effectExtent l="0" t="0" r="0" b="0"/>
            <wp:docPr id="9" name="Picture 3">
              <a:extLst xmlns:a="http://schemas.openxmlformats.org/drawingml/2006/main">
                <a:ext uri="{FF2B5EF4-FFF2-40B4-BE49-F238E27FC236}">
                  <a16:creationId xmlns:a16="http://schemas.microsoft.com/office/drawing/2014/main" id="{D086CAA7-A9EC-59D5-DA83-F8F5F1DBFE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086CAA7-A9EC-59D5-DA83-F8F5F1DBFE8A}"/>
                        </a:ext>
                      </a:extLst>
                    </pic:cNvPr>
                    <pic:cNvPicPr>
                      <a:picLocks noChangeAspect="1"/>
                    </pic:cNvPicPr>
                  </pic:nvPicPr>
                  <pic:blipFill>
                    <a:blip r:embed="rId20"/>
                    <a:stretch>
                      <a:fillRect/>
                    </a:stretch>
                  </pic:blipFill>
                  <pic:spPr>
                    <a:xfrm>
                      <a:off x="0" y="0"/>
                      <a:ext cx="5943600" cy="3173730"/>
                    </a:xfrm>
                    <a:prstGeom prst="rect">
                      <a:avLst/>
                    </a:prstGeom>
                  </pic:spPr>
                </pic:pic>
              </a:graphicData>
            </a:graphic>
          </wp:inline>
        </w:drawing>
      </w:r>
    </w:p>
    <w:p w14:paraId="1CA77425" w14:textId="107F1134" w:rsidR="00FE17D9" w:rsidRDefault="00FE17D9" w:rsidP="00AB2324">
      <w:pPr>
        <w:pStyle w:val="TS"/>
        <w:spacing w:line="480" w:lineRule="auto"/>
      </w:pPr>
    </w:p>
    <w:p w14:paraId="75C3BAB9" w14:textId="70DF4C4E" w:rsidR="00E13389" w:rsidRDefault="00E13389" w:rsidP="00AB2324">
      <w:pPr>
        <w:pStyle w:val="TS"/>
        <w:spacing w:line="480" w:lineRule="auto"/>
      </w:pPr>
    </w:p>
    <w:p w14:paraId="417F4B57" w14:textId="4B7A1DF3" w:rsidR="00E13389" w:rsidRDefault="00E13389" w:rsidP="00AB2324">
      <w:pPr>
        <w:pStyle w:val="TS"/>
        <w:spacing w:line="480" w:lineRule="auto"/>
      </w:pPr>
    </w:p>
    <w:p w14:paraId="26DBC8D9" w14:textId="77777777" w:rsidR="00E13389" w:rsidRDefault="00E13389" w:rsidP="00AB2324">
      <w:pPr>
        <w:pStyle w:val="TS"/>
        <w:spacing w:line="480" w:lineRule="auto"/>
      </w:pPr>
    </w:p>
    <w:p w14:paraId="52703F8D" w14:textId="77777777" w:rsidR="00FE17D9" w:rsidRDefault="00FE17D9" w:rsidP="00AB2324">
      <w:pPr>
        <w:pStyle w:val="TS"/>
        <w:spacing w:line="480" w:lineRule="auto"/>
      </w:pPr>
    </w:p>
    <w:p w14:paraId="348F7297" w14:textId="77777777" w:rsidR="00BF0745" w:rsidRDefault="00BF0745" w:rsidP="00AB2324">
      <w:pPr>
        <w:pStyle w:val="TS"/>
        <w:spacing w:line="480" w:lineRule="auto"/>
      </w:pPr>
    </w:p>
    <w:p w14:paraId="1AE123FB" w14:textId="4A2E2541" w:rsidR="00DF6C70" w:rsidRDefault="00DF6C70" w:rsidP="00AB2324">
      <w:pPr>
        <w:pStyle w:val="TS"/>
        <w:spacing w:line="480" w:lineRule="auto"/>
      </w:pPr>
    </w:p>
    <w:p w14:paraId="0C1B6F95" w14:textId="25AFEC98" w:rsidR="00DF6C70" w:rsidRDefault="0097432D" w:rsidP="00AB2324">
      <w:pPr>
        <w:pStyle w:val="TS"/>
        <w:spacing w:line="480" w:lineRule="auto"/>
      </w:pPr>
      <w:r>
        <w:rPr>
          <w:b/>
          <w:bCs/>
        </w:rPr>
        <w:t>References</w:t>
      </w:r>
    </w:p>
    <w:p w14:paraId="01604D7B" w14:textId="30EE6C58" w:rsidR="00CC2B70" w:rsidRDefault="00CC2B70" w:rsidP="00CC2B70">
      <w:pPr>
        <w:pStyle w:val="TS"/>
        <w:spacing w:line="480" w:lineRule="auto"/>
        <w:ind w:left="720" w:hanging="720"/>
      </w:pPr>
      <w:proofErr w:type="spellStart"/>
      <w:r>
        <w:t>AmP</w:t>
      </w:r>
      <w:proofErr w:type="spellEnd"/>
      <w:r>
        <w:t xml:space="preserve">. 2021. Online database of DEB parameters, implied properties and referenced underlying data. </w:t>
      </w:r>
      <w:hyperlink r:id="rId21" w:history="1">
        <w:r w:rsidRPr="00F81C0D">
          <w:rPr>
            <w:rStyle w:val="Hyperlink"/>
          </w:rPr>
          <w:t>www.bio.vu.nl/thb/deb/deblab/add_my_pet/</w:t>
        </w:r>
      </w:hyperlink>
      <w:r>
        <w:t xml:space="preserve"> (data accessed: March 3, 2023). </w:t>
      </w:r>
    </w:p>
    <w:p w14:paraId="45BF4954" w14:textId="548838BF" w:rsidR="00CF304A" w:rsidRDefault="00CF304A" w:rsidP="00CC2B70">
      <w:pPr>
        <w:pStyle w:val="TS"/>
        <w:spacing w:line="480" w:lineRule="auto"/>
        <w:ind w:left="720" w:hanging="720"/>
      </w:pPr>
      <w:r>
        <w:t>Baumann,</w:t>
      </w:r>
      <w:r w:rsidR="003F5E32">
        <w:t xml:space="preserve"> H.</w:t>
      </w:r>
      <w:r>
        <w:t xml:space="preserve"> 2019. Experimental assessments of marine species sensitivities to ocean acidification and co-stressors: how far have we come? </w:t>
      </w:r>
      <w:r>
        <w:rPr>
          <w:i/>
          <w:iCs/>
        </w:rPr>
        <w:t>Can. J. Zool.</w:t>
      </w:r>
      <w:r>
        <w:t xml:space="preserve">, 97: 399-408. </w:t>
      </w:r>
    </w:p>
    <w:p w14:paraId="55CFC84E" w14:textId="50F52D6C" w:rsidR="003F5E32" w:rsidRDefault="003F5E32" w:rsidP="00CC2B70">
      <w:pPr>
        <w:pStyle w:val="TS"/>
        <w:spacing w:line="480" w:lineRule="auto"/>
        <w:ind w:left="720" w:hanging="720"/>
      </w:pPr>
      <w:r>
        <w:lastRenderedPageBreak/>
        <w:t xml:space="preserve">Baumann, H. and Smith, E. M. 2018. Quantifying Metabolically Driven pH and Oxygen Fluctuations in US Nearshore Habitats at Diel to Interannual Time Scales. </w:t>
      </w:r>
      <w:r>
        <w:rPr>
          <w:i/>
          <w:iCs/>
        </w:rPr>
        <w:t>Estuaries and Coasts</w:t>
      </w:r>
      <w:r>
        <w:t xml:space="preserve">, 41: 1102-1117. </w:t>
      </w:r>
    </w:p>
    <w:p w14:paraId="68DC594E" w14:textId="738F13FF" w:rsidR="00E323A7" w:rsidRPr="00E323A7" w:rsidRDefault="00E323A7" w:rsidP="00CC2B70">
      <w:pPr>
        <w:pStyle w:val="TS"/>
        <w:spacing w:line="480" w:lineRule="auto"/>
        <w:ind w:left="720" w:hanging="720"/>
      </w:pPr>
      <w:proofErr w:type="spellStart"/>
      <w:r>
        <w:t>Breitburg</w:t>
      </w:r>
      <w:proofErr w:type="spellEnd"/>
      <w:r>
        <w:t xml:space="preserve">, D., Levin, L. A., </w:t>
      </w:r>
      <w:proofErr w:type="spellStart"/>
      <w:r>
        <w:t>Oschlies</w:t>
      </w:r>
      <w:proofErr w:type="spellEnd"/>
      <w:r>
        <w:t xml:space="preserve">, A., et al. 2018. Declining oxygen in the global ocean and coastal waters. </w:t>
      </w:r>
      <w:r>
        <w:rPr>
          <w:i/>
          <w:iCs/>
        </w:rPr>
        <w:t>Science</w:t>
      </w:r>
      <w:r>
        <w:t xml:space="preserve">, 359(6371): eaam7240. </w:t>
      </w:r>
    </w:p>
    <w:p w14:paraId="0B8CB164" w14:textId="727B874A" w:rsidR="00CF304A" w:rsidRDefault="00CF304A" w:rsidP="00CC2B70">
      <w:pPr>
        <w:pStyle w:val="TS"/>
        <w:spacing w:line="480" w:lineRule="auto"/>
        <w:ind w:left="720" w:hanging="720"/>
      </w:pPr>
      <w:r>
        <w:t xml:space="preserve">Chabot, D., and </w:t>
      </w:r>
      <w:proofErr w:type="spellStart"/>
      <w:r>
        <w:t>Dutil</w:t>
      </w:r>
      <w:proofErr w:type="spellEnd"/>
      <w:r>
        <w:t xml:space="preserve">, J.-D. 1999. Reduced growth of Atlantic cod in non-lethal hypoxic conditions. </w:t>
      </w:r>
      <w:r>
        <w:rPr>
          <w:i/>
          <w:iCs/>
        </w:rPr>
        <w:t>J. Fish. Biol.</w:t>
      </w:r>
      <w:r>
        <w:t xml:space="preserve">, 55: 472-491. </w:t>
      </w:r>
    </w:p>
    <w:p w14:paraId="08020E75" w14:textId="12405C56" w:rsidR="00F723B0" w:rsidRDefault="00F723B0" w:rsidP="00CC2B70">
      <w:pPr>
        <w:pStyle w:val="TS"/>
        <w:spacing w:line="480" w:lineRule="auto"/>
        <w:ind w:left="720" w:hanging="720"/>
      </w:pPr>
      <w:r>
        <w:t xml:space="preserve">Cross, E. L., Murray, C. S., and Baumann, H. 2019. Diel and tidal </w:t>
      </w:r>
      <w:r>
        <w:rPr>
          <w:i/>
          <w:iCs/>
        </w:rPr>
        <w:t>p</w:t>
      </w:r>
      <w:r>
        <w:t>CO</w:t>
      </w:r>
      <w:r>
        <w:rPr>
          <w:vertAlign w:val="subscript"/>
        </w:rPr>
        <w:t>2</w:t>
      </w:r>
      <w:r>
        <w:t xml:space="preserve"> x O</w:t>
      </w:r>
      <w:r>
        <w:rPr>
          <w:vertAlign w:val="subscript"/>
        </w:rPr>
        <w:t>2</w:t>
      </w:r>
      <w:r>
        <w:t xml:space="preserve"> fluctuations provide physiological refuge to early life stages of a coastal forage fish. </w:t>
      </w:r>
      <w:r>
        <w:rPr>
          <w:i/>
          <w:iCs/>
        </w:rPr>
        <w:t>Sci. Rep.</w:t>
      </w:r>
      <w:r>
        <w:t xml:space="preserve">, 9: 18146. </w:t>
      </w:r>
    </w:p>
    <w:p w14:paraId="4A230C3C" w14:textId="3D5035B2" w:rsidR="00C0015A" w:rsidRPr="00C0015A" w:rsidRDefault="00C0015A" w:rsidP="00CC2B70">
      <w:pPr>
        <w:pStyle w:val="TS"/>
        <w:spacing w:line="480" w:lineRule="auto"/>
        <w:ind w:left="720" w:hanging="720"/>
      </w:pPr>
      <w:r>
        <w:t xml:space="preserve">Concannon, C. A., Cross, E. L., Jones, L. F., Murray, C. S., </w:t>
      </w:r>
      <w:proofErr w:type="spellStart"/>
      <w:r>
        <w:t>Matassa</w:t>
      </w:r>
      <w:proofErr w:type="spellEnd"/>
      <w:r>
        <w:t>, C. M., McBride, R. S., and Baumann, H. 2021. Temperature-dependent effects on fecundity in a serial broadcast spawning fish after whole-life high CO</w:t>
      </w:r>
      <w:r>
        <w:rPr>
          <w:vertAlign w:val="subscript"/>
        </w:rPr>
        <w:t>2</w:t>
      </w:r>
      <w:r>
        <w:t xml:space="preserve"> exposure. </w:t>
      </w:r>
      <w:r>
        <w:rPr>
          <w:i/>
          <w:iCs/>
        </w:rPr>
        <w:t>ICES J. Mar. Sci.</w:t>
      </w:r>
      <w:r>
        <w:t xml:space="preserve">, </w:t>
      </w:r>
      <w:r w:rsidR="001120CA">
        <w:t>78(1</w:t>
      </w:r>
      <w:r>
        <w:t>0</w:t>
      </w:r>
      <w:r w:rsidR="001120CA">
        <w:t>)</w:t>
      </w:r>
      <w:r>
        <w:t>:</w:t>
      </w:r>
      <w:r w:rsidR="001120CA">
        <w:t xml:space="preserve"> 3724-3734</w:t>
      </w:r>
      <w:r>
        <w:t xml:space="preserve">. </w:t>
      </w:r>
    </w:p>
    <w:p w14:paraId="5A1F0333" w14:textId="5AC3BE1D" w:rsidR="00A23224" w:rsidRDefault="00A23224" w:rsidP="00CC2B70">
      <w:pPr>
        <w:pStyle w:val="TS"/>
        <w:spacing w:line="480" w:lineRule="auto"/>
        <w:ind w:left="720" w:hanging="720"/>
      </w:pPr>
      <w:r>
        <w:t xml:space="preserve">Evans, M. R., Grimm, V., </w:t>
      </w:r>
      <w:proofErr w:type="spellStart"/>
      <w:r>
        <w:t>Johst</w:t>
      </w:r>
      <w:proofErr w:type="spellEnd"/>
      <w:r>
        <w:t xml:space="preserve">, K., et al. 2013. Do simple models lead to generality in ecology? </w:t>
      </w:r>
      <w:r>
        <w:rPr>
          <w:i/>
          <w:iCs/>
        </w:rPr>
        <w:t>Trends in Ecology &amp; Evolution</w:t>
      </w:r>
      <w:r>
        <w:t xml:space="preserve">, 28(10): 578-583. </w:t>
      </w:r>
    </w:p>
    <w:p w14:paraId="22615167" w14:textId="3628B665" w:rsidR="00E323A7" w:rsidRDefault="00E323A7" w:rsidP="00CC2B70">
      <w:pPr>
        <w:pStyle w:val="TS"/>
        <w:spacing w:line="480" w:lineRule="auto"/>
        <w:ind w:left="720" w:hanging="720"/>
      </w:pPr>
      <w:r>
        <w:t xml:space="preserve">Farrell, A. P. and </w:t>
      </w:r>
      <w:proofErr w:type="spellStart"/>
      <w:r>
        <w:t>Brauner</w:t>
      </w:r>
      <w:proofErr w:type="spellEnd"/>
      <w:r>
        <w:t xml:space="preserve">, C. J. 2009. Fish Physiology, Vol. 27: Hypoxia. Academic Press, London. </w:t>
      </w:r>
    </w:p>
    <w:p w14:paraId="3B805CC9" w14:textId="379389A2" w:rsidR="001120CA" w:rsidRPr="001120CA" w:rsidRDefault="001120CA" w:rsidP="00CC2B70">
      <w:pPr>
        <w:pStyle w:val="TS"/>
        <w:spacing w:line="480" w:lineRule="auto"/>
        <w:ind w:left="720" w:hanging="720"/>
      </w:pPr>
      <w:r>
        <w:t xml:space="preserve">Gruber, J. 2011. Warming up, turning sour, losing breath: ocean biogeochemistry under global change. </w:t>
      </w:r>
      <w:r>
        <w:rPr>
          <w:i/>
          <w:iCs/>
        </w:rPr>
        <w:t>Phil. Trans. R. Soc. A</w:t>
      </w:r>
      <w:r>
        <w:t xml:space="preserve">, 369: 1980-1996. </w:t>
      </w:r>
    </w:p>
    <w:p w14:paraId="0911B718" w14:textId="370514B0" w:rsidR="00C87F30" w:rsidRPr="00A23224" w:rsidRDefault="00C87F30" w:rsidP="00CC2B70">
      <w:pPr>
        <w:pStyle w:val="TS"/>
        <w:spacing w:line="480" w:lineRule="auto"/>
        <w:ind w:left="720" w:hanging="720"/>
      </w:pPr>
      <w:proofErr w:type="spellStart"/>
      <w:r>
        <w:t>Holling</w:t>
      </w:r>
      <w:proofErr w:type="spellEnd"/>
      <w:r>
        <w:t xml:space="preserve">, C. S. 1966. The strategy of building models of complex ecological systems. In: Systems Analysis in Ecology. (K. E. F. Watt, Ed.) Academic Press. Pp. 195-214. </w:t>
      </w:r>
    </w:p>
    <w:p w14:paraId="537A9B3E" w14:textId="4B881C88" w:rsidR="00924662" w:rsidRDefault="00924662" w:rsidP="00CC2B70">
      <w:pPr>
        <w:pStyle w:val="TS"/>
        <w:spacing w:line="480" w:lineRule="auto"/>
        <w:ind w:left="720" w:hanging="720"/>
      </w:pPr>
      <w:r>
        <w:t xml:space="preserve">Jager, T. 2018. </w:t>
      </w:r>
      <w:proofErr w:type="spellStart"/>
      <w:r>
        <w:t>DEBkiss</w:t>
      </w:r>
      <w:proofErr w:type="spellEnd"/>
      <w:r>
        <w:t xml:space="preserve">: A Simple Framework for Animal Energy Budgets. Version 2.0. </w:t>
      </w:r>
      <w:proofErr w:type="spellStart"/>
      <w:r>
        <w:t>Leanpub</w:t>
      </w:r>
      <w:proofErr w:type="spellEnd"/>
      <w:r>
        <w:t xml:space="preserve">: </w:t>
      </w:r>
      <w:hyperlink r:id="rId22" w:history="1">
        <w:r w:rsidRPr="00F81C0D">
          <w:rPr>
            <w:rStyle w:val="Hyperlink"/>
          </w:rPr>
          <w:t>https://leanpub.com/debkiss_book</w:t>
        </w:r>
      </w:hyperlink>
      <w:r>
        <w:t xml:space="preserve">. </w:t>
      </w:r>
    </w:p>
    <w:p w14:paraId="3FBB5E8E" w14:textId="5EBED23A" w:rsidR="00A11D2B" w:rsidRPr="00A11D2B" w:rsidRDefault="00A11D2B" w:rsidP="00CC2B70">
      <w:pPr>
        <w:pStyle w:val="TS"/>
        <w:spacing w:line="480" w:lineRule="auto"/>
        <w:ind w:left="720" w:hanging="720"/>
      </w:pPr>
      <w:r>
        <w:lastRenderedPageBreak/>
        <w:t xml:space="preserve">Jager, T., Martin, B. T., and Zimmer, E. I. 2013. </w:t>
      </w:r>
      <w:proofErr w:type="spellStart"/>
      <w:r>
        <w:t>DEBkiss</w:t>
      </w:r>
      <w:proofErr w:type="spellEnd"/>
      <w:r>
        <w:t xml:space="preserve"> or the quest for the simplest generic model of animal life history. </w:t>
      </w:r>
      <w:r>
        <w:rPr>
          <w:i/>
          <w:iCs/>
        </w:rPr>
        <w:t xml:space="preserve">J. </w:t>
      </w:r>
      <w:proofErr w:type="spellStart"/>
      <w:r>
        <w:rPr>
          <w:i/>
          <w:iCs/>
        </w:rPr>
        <w:t>Theor</w:t>
      </w:r>
      <w:proofErr w:type="spellEnd"/>
      <w:r>
        <w:rPr>
          <w:i/>
          <w:iCs/>
        </w:rPr>
        <w:t>. Biol.</w:t>
      </w:r>
      <w:r>
        <w:t xml:space="preserve">, 328: 9-18. </w:t>
      </w:r>
    </w:p>
    <w:p w14:paraId="33D87199" w14:textId="35A34DCD" w:rsidR="00CC2B70" w:rsidRDefault="00845679" w:rsidP="00CC2B70">
      <w:pPr>
        <w:pStyle w:val="TS"/>
        <w:spacing w:line="480" w:lineRule="auto"/>
        <w:ind w:left="720" w:hanging="720"/>
      </w:pPr>
      <w:proofErr w:type="spellStart"/>
      <w:r>
        <w:t>Jusup</w:t>
      </w:r>
      <w:proofErr w:type="spellEnd"/>
      <w:r>
        <w:t xml:space="preserve">, M., Sousa, T., </w:t>
      </w:r>
      <w:proofErr w:type="spellStart"/>
      <w:r>
        <w:t>Domingos</w:t>
      </w:r>
      <w:proofErr w:type="spellEnd"/>
      <w:r>
        <w:t xml:space="preserve">, T., </w:t>
      </w:r>
      <w:proofErr w:type="spellStart"/>
      <w:r>
        <w:t>Labinac</w:t>
      </w:r>
      <w:proofErr w:type="spellEnd"/>
      <w:r>
        <w:t xml:space="preserve">, V., </w:t>
      </w:r>
      <w:proofErr w:type="spellStart"/>
      <w:r>
        <w:t>Marn</w:t>
      </w:r>
      <w:proofErr w:type="spellEnd"/>
      <w:r>
        <w:t xml:space="preserve">, N., Wang, Z., and </w:t>
      </w:r>
      <w:proofErr w:type="spellStart"/>
      <w:r>
        <w:t>Klanj</w:t>
      </w:r>
      <w:r>
        <w:rPr>
          <w:rFonts w:cs="Times New Roman"/>
        </w:rPr>
        <w:t>šč</w:t>
      </w:r>
      <w:r>
        <w:t>ek</w:t>
      </w:r>
      <w:proofErr w:type="spellEnd"/>
      <w:r>
        <w:t xml:space="preserve">, T. 2017. Physics of metabolic organization. </w:t>
      </w:r>
      <w:r>
        <w:rPr>
          <w:i/>
          <w:iCs/>
        </w:rPr>
        <w:t>Physics of Life Reviews</w:t>
      </w:r>
      <w:r>
        <w:t xml:space="preserve">, 20: 1-39. </w:t>
      </w:r>
    </w:p>
    <w:p w14:paraId="54EC88C3" w14:textId="4E737A2D" w:rsidR="00B34E97" w:rsidRPr="00B34E97" w:rsidRDefault="00B34E97" w:rsidP="00CC2B70">
      <w:pPr>
        <w:pStyle w:val="TS"/>
        <w:spacing w:line="480" w:lineRule="auto"/>
        <w:ind w:left="720" w:hanging="720"/>
      </w:pPr>
      <w:proofErr w:type="spellStart"/>
      <w:r>
        <w:t>Klahre</w:t>
      </w:r>
      <w:proofErr w:type="spellEnd"/>
      <w:r>
        <w:t xml:space="preserve">, L. E. 1997. </w:t>
      </w:r>
      <w:proofErr w:type="spellStart"/>
      <w:r>
        <w:t>Countergradient</w:t>
      </w:r>
      <w:proofErr w:type="spellEnd"/>
      <w:r>
        <w:t xml:space="preserve"> Variation in Egg Production Rate of the Atlantic Silverside </w:t>
      </w:r>
      <w:r>
        <w:rPr>
          <w:i/>
          <w:iCs/>
        </w:rPr>
        <w:t xml:space="preserve">Menidia </w:t>
      </w:r>
      <w:proofErr w:type="spellStart"/>
      <w:r>
        <w:rPr>
          <w:i/>
          <w:iCs/>
        </w:rPr>
        <w:t>menidia</w:t>
      </w:r>
      <w:proofErr w:type="spellEnd"/>
      <w:r>
        <w:t xml:space="preserve">. [Master’s thesis]. Stony Brook University. </w:t>
      </w:r>
    </w:p>
    <w:p w14:paraId="22FF1F90" w14:textId="49AA608B" w:rsidR="00303274" w:rsidRDefault="00CC2B70" w:rsidP="00CC2B70">
      <w:pPr>
        <w:pStyle w:val="TS"/>
        <w:spacing w:line="480" w:lineRule="auto"/>
        <w:ind w:left="720" w:hanging="720"/>
      </w:pPr>
      <w:proofErr w:type="spellStart"/>
      <w:r>
        <w:t>Kooijman</w:t>
      </w:r>
      <w:proofErr w:type="spellEnd"/>
      <w:r>
        <w:t xml:space="preserve">, S. A. L. M. 2010. Dynamic Energy Budget Theory for Metabolic </w:t>
      </w:r>
      <w:proofErr w:type="spellStart"/>
      <w:r>
        <w:t>Organisation</w:t>
      </w:r>
      <w:proofErr w:type="spellEnd"/>
      <w:r>
        <w:t xml:space="preserve">. Cambridge University Press, Cambridge. </w:t>
      </w:r>
    </w:p>
    <w:p w14:paraId="28469023" w14:textId="4BBF58A5" w:rsidR="009011E3" w:rsidRDefault="009011E3" w:rsidP="00CC2B70">
      <w:pPr>
        <w:pStyle w:val="TS"/>
        <w:spacing w:line="480" w:lineRule="auto"/>
        <w:ind w:left="720" w:hanging="720"/>
      </w:pPr>
      <w:proofErr w:type="spellStart"/>
      <w:r>
        <w:t>Kooijman</w:t>
      </w:r>
      <w:proofErr w:type="spellEnd"/>
      <w:r>
        <w:t xml:space="preserve">, S. A. L. M. 2018. Models in stress research. </w:t>
      </w:r>
      <w:r>
        <w:rPr>
          <w:i/>
          <w:iCs/>
        </w:rPr>
        <w:t>Ecol. Complex.</w:t>
      </w:r>
      <w:r>
        <w:t xml:space="preserve">, 34: 161-177. </w:t>
      </w:r>
    </w:p>
    <w:p w14:paraId="06B89A52" w14:textId="06BA1FF3" w:rsidR="004A7ED6" w:rsidRDefault="004A7ED6" w:rsidP="00CC2B70">
      <w:pPr>
        <w:pStyle w:val="TS"/>
        <w:spacing w:line="480" w:lineRule="auto"/>
        <w:ind w:left="720" w:hanging="720"/>
      </w:pPr>
      <w:proofErr w:type="spellStart"/>
      <w:r>
        <w:t>Kooijman</w:t>
      </w:r>
      <w:proofErr w:type="spellEnd"/>
      <w:r>
        <w:t xml:space="preserve">, S. A. L. M., and Metz, J. A. J. 1984. On the dynamics of chemically stressed populations: The deduction of population consequences from effects on individuals. </w:t>
      </w:r>
      <w:r>
        <w:rPr>
          <w:i/>
          <w:iCs/>
        </w:rPr>
        <w:t>Ecotoxicology and Environmental Safety</w:t>
      </w:r>
      <w:r>
        <w:t xml:space="preserve">, 8(3): 254-274. </w:t>
      </w:r>
    </w:p>
    <w:p w14:paraId="2D685344" w14:textId="235335B4" w:rsidR="00912774" w:rsidRPr="00912774" w:rsidRDefault="00912774" w:rsidP="00CC2B70">
      <w:pPr>
        <w:pStyle w:val="TS"/>
        <w:spacing w:line="480" w:lineRule="auto"/>
        <w:ind w:left="720" w:hanging="720"/>
      </w:pPr>
      <w:r>
        <w:t xml:space="preserve">Kramer, D. L. 1987. Dissolved oxygen and fish behavior. </w:t>
      </w:r>
      <w:r>
        <w:rPr>
          <w:i/>
          <w:iCs/>
        </w:rPr>
        <w:t>Environmental Biology of Fishes</w:t>
      </w:r>
      <w:r>
        <w:t xml:space="preserve">, 18: 81-92. </w:t>
      </w:r>
    </w:p>
    <w:p w14:paraId="347F92C8" w14:textId="5D9A3749" w:rsidR="004A7ED6" w:rsidRDefault="004A7ED6" w:rsidP="00CC2B70">
      <w:pPr>
        <w:pStyle w:val="TS"/>
        <w:spacing w:line="480" w:lineRule="auto"/>
        <w:ind w:left="720" w:hanging="720"/>
      </w:pPr>
      <w:proofErr w:type="spellStart"/>
      <w:r>
        <w:t>Lavaud</w:t>
      </w:r>
      <w:proofErr w:type="spellEnd"/>
      <w:r>
        <w:t xml:space="preserve">, R., </w:t>
      </w:r>
      <w:proofErr w:type="spellStart"/>
      <w:r>
        <w:t>Filgueira</w:t>
      </w:r>
      <w:proofErr w:type="spellEnd"/>
      <w:r>
        <w:t xml:space="preserve">, R., and Augustine, S. 2019. The role of Dynamic Energy Budgets in conservation physiology. </w:t>
      </w:r>
      <w:proofErr w:type="spellStart"/>
      <w:r>
        <w:rPr>
          <w:i/>
          <w:iCs/>
        </w:rPr>
        <w:t>Conserv</w:t>
      </w:r>
      <w:proofErr w:type="spellEnd"/>
      <w:r>
        <w:rPr>
          <w:i/>
          <w:iCs/>
        </w:rPr>
        <w:t>. Physiol.</w:t>
      </w:r>
      <w:r>
        <w:t xml:space="preserve">, 9(1): coab083. </w:t>
      </w:r>
      <w:proofErr w:type="spellStart"/>
      <w:r>
        <w:t>doi</w:t>
      </w:r>
      <w:proofErr w:type="spellEnd"/>
      <w:r>
        <w:t>: 10.1093/</w:t>
      </w:r>
      <w:proofErr w:type="spellStart"/>
      <w:r>
        <w:t>conphys</w:t>
      </w:r>
      <w:proofErr w:type="spellEnd"/>
      <w:r>
        <w:t xml:space="preserve">/coab083 </w:t>
      </w:r>
    </w:p>
    <w:p w14:paraId="0047C0A4" w14:textId="438C2530" w:rsidR="00F723B0" w:rsidRPr="00F723B0" w:rsidRDefault="00F723B0" w:rsidP="00CC2B70">
      <w:pPr>
        <w:pStyle w:val="TS"/>
        <w:spacing w:line="480" w:lineRule="auto"/>
        <w:ind w:left="720" w:hanging="720"/>
      </w:pPr>
      <w:r>
        <w:t>Letcher, B. H. and Bengtson, D. A. 1993. Effects of food density and temperature on feeding and growth of young inland silversides (</w:t>
      </w:r>
      <w:r>
        <w:rPr>
          <w:i/>
          <w:iCs/>
        </w:rPr>
        <w:t xml:space="preserve">Menidia </w:t>
      </w:r>
      <w:proofErr w:type="spellStart"/>
      <w:r>
        <w:rPr>
          <w:i/>
          <w:iCs/>
        </w:rPr>
        <w:t>beryllina</w:t>
      </w:r>
      <w:proofErr w:type="spellEnd"/>
      <w:r>
        <w:t xml:space="preserve">). </w:t>
      </w:r>
      <w:r>
        <w:rPr>
          <w:i/>
          <w:iCs/>
        </w:rPr>
        <w:t>J. Fish Biol.</w:t>
      </w:r>
      <w:r>
        <w:t xml:space="preserve">, 43: 671-686. </w:t>
      </w:r>
    </w:p>
    <w:p w14:paraId="38664C39" w14:textId="59DB4D36" w:rsidR="009011E3" w:rsidRDefault="009011E3" w:rsidP="00CC2B70">
      <w:pPr>
        <w:pStyle w:val="TS"/>
        <w:spacing w:line="480" w:lineRule="auto"/>
        <w:ind w:left="720" w:hanging="720"/>
      </w:pPr>
      <w:r>
        <w:t xml:space="preserve">Martin, B. T., Jager, T., Nisbet, R. M., Preuss, T. G., and Grimm, V. 2013. Predicting Population Dynamics from the Properties of Individuals: A Cross-Level Test of Dynamic Energy Budget Theory. </w:t>
      </w:r>
      <w:r>
        <w:rPr>
          <w:i/>
          <w:iCs/>
        </w:rPr>
        <w:t>The American Naturalist</w:t>
      </w:r>
      <w:r>
        <w:t xml:space="preserve">, 181(4): 506-519. </w:t>
      </w:r>
    </w:p>
    <w:p w14:paraId="4D2E05CE" w14:textId="4A400B9D" w:rsidR="00732454" w:rsidRDefault="00732454" w:rsidP="00CC2B70">
      <w:pPr>
        <w:pStyle w:val="TS"/>
        <w:spacing w:line="480" w:lineRule="auto"/>
        <w:ind w:left="720" w:hanging="720"/>
      </w:pPr>
      <w:r>
        <w:lastRenderedPageBreak/>
        <w:t xml:space="preserve">Martin, B. T., </w:t>
      </w:r>
      <w:proofErr w:type="spellStart"/>
      <w:r>
        <w:t>Heintz</w:t>
      </w:r>
      <w:proofErr w:type="spellEnd"/>
      <w:r>
        <w:t xml:space="preserve">, R., Danner, E. M., and Nisbet, R. M. 2017. Integrating lipid storage into general representations of fish energetics. </w:t>
      </w:r>
      <w:r>
        <w:rPr>
          <w:i/>
          <w:iCs/>
        </w:rPr>
        <w:t>J</w:t>
      </w:r>
      <w:r w:rsidR="008F5EE6">
        <w:rPr>
          <w:i/>
          <w:iCs/>
        </w:rPr>
        <w:t>ournal of</w:t>
      </w:r>
      <w:r>
        <w:rPr>
          <w:i/>
          <w:iCs/>
        </w:rPr>
        <w:t xml:space="preserve"> Animal Ecology</w:t>
      </w:r>
      <w:r>
        <w:t xml:space="preserve">, </w:t>
      </w:r>
      <w:r w:rsidR="008F5EE6">
        <w:t xml:space="preserve">86: 812-825. </w:t>
      </w:r>
    </w:p>
    <w:p w14:paraId="160A5BFB" w14:textId="10B027A7" w:rsidR="00912774" w:rsidRPr="00912774" w:rsidRDefault="00912774" w:rsidP="00CC2B70">
      <w:pPr>
        <w:pStyle w:val="TS"/>
        <w:spacing w:line="480" w:lineRule="auto"/>
        <w:ind w:left="720" w:hanging="720"/>
      </w:pPr>
      <w:r>
        <w:t xml:space="preserve">Maxime, V., </w:t>
      </w:r>
      <w:proofErr w:type="spellStart"/>
      <w:r>
        <w:t>Pichavant</w:t>
      </w:r>
      <w:proofErr w:type="spellEnd"/>
      <w:r>
        <w:t xml:space="preserve">, K., Boeuf, G., and </w:t>
      </w:r>
      <w:proofErr w:type="spellStart"/>
      <w:r>
        <w:t>Nonnotte</w:t>
      </w:r>
      <w:proofErr w:type="spellEnd"/>
      <w:r>
        <w:t xml:space="preserve">, G. 2000. Effects of hypoxia on respiratory physiology of turbot, </w:t>
      </w:r>
      <w:r>
        <w:rPr>
          <w:i/>
          <w:iCs/>
        </w:rPr>
        <w:t>Scophthalmus maximus</w:t>
      </w:r>
      <w:r>
        <w:t xml:space="preserve">. </w:t>
      </w:r>
      <w:r>
        <w:rPr>
          <w:i/>
          <w:iCs/>
        </w:rPr>
        <w:t>Fish Physiology and Biochemistry</w:t>
      </w:r>
      <w:r>
        <w:t xml:space="preserve">, 22: 51-59. </w:t>
      </w:r>
    </w:p>
    <w:p w14:paraId="50ED2120" w14:textId="360A8042" w:rsidR="00A11D2B" w:rsidRDefault="00A11D2B" w:rsidP="00CC2B70">
      <w:pPr>
        <w:pStyle w:val="TS"/>
        <w:spacing w:line="480" w:lineRule="auto"/>
        <w:ind w:left="720" w:hanging="720"/>
      </w:pPr>
      <w:r>
        <w:t>May, R. M. 2001. Stability and Complexity in Model Ecosystems. 2</w:t>
      </w:r>
      <w:r w:rsidRPr="00A11D2B">
        <w:rPr>
          <w:vertAlign w:val="superscript"/>
        </w:rPr>
        <w:t>nd</w:t>
      </w:r>
      <w:r>
        <w:t xml:space="preserve"> Edition. Princeton University Press. </w:t>
      </w:r>
    </w:p>
    <w:p w14:paraId="4BE74382" w14:textId="7A1EB2B1" w:rsidR="00912774" w:rsidRPr="00912774" w:rsidRDefault="00912774" w:rsidP="00CC2B70">
      <w:pPr>
        <w:pStyle w:val="TS"/>
        <w:spacing w:line="480" w:lineRule="auto"/>
        <w:ind w:left="720" w:hanging="720"/>
      </w:pPr>
      <w:r>
        <w:t xml:space="preserve">Miller, S. H., </w:t>
      </w:r>
      <w:proofErr w:type="spellStart"/>
      <w:r>
        <w:t>Breitburg</w:t>
      </w:r>
      <w:proofErr w:type="spellEnd"/>
      <w:r>
        <w:t xml:space="preserve">, D. L., Burrell, R. B., Keppel, A. G. 2016. Acidification increases sensitivity to hypoxia in important forage fishes. </w:t>
      </w:r>
      <w:r>
        <w:rPr>
          <w:i/>
          <w:iCs/>
        </w:rPr>
        <w:t>Mar. Ecol. Prog. Ser.</w:t>
      </w:r>
      <w:r>
        <w:t xml:space="preserve">, 549: 1-8. </w:t>
      </w:r>
    </w:p>
    <w:p w14:paraId="172522C7" w14:textId="3213CD7E" w:rsidR="00A11D2B" w:rsidRDefault="00A11D2B" w:rsidP="00CC2B70">
      <w:pPr>
        <w:pStyle w:val="TS"/>
        <w:spacing w:line="480" w:lineRule="auto"/>
        <w:ind w:left="720" w:hanging="720"/>
      </w:pPr>
      <w:r>
        <w:t xml:space="preserve">Nisbet, R. M., Muller, E. B., Lika, K., and </w:t>
      </w:r>
      <w:proofErr w:type="spellStart"/>
      <w:r>
        <w:t>Kooijman</w:t>
      </w:r>
      <w:proofErr w:type="spellEnd"/>
      <w:r>
        <w:t xml:space="preserve">, S. A. L. M. 2000. From molecules to ecosystems through dynamic energy budget models. </w:t>
      </w:r>
      <w:r>
        <w:rPr>
          <w:i/>
          <w:iCs/>
        </w:rPr>
        <w:t>Journal of Animal Ecology</w:t>
      </w:r>
      <w:r>
        <w:t xml:space="preserve">, 69: 913-926. </w:t>
      </w:r>
    </w:p>
    <w:p w14:paraId="3CBF209B" w14:textId="1FD447AB" w:rsidR="001120CA" w:rsidRPr="001120CA" w:rsidRDefault="001120CA" w:rsidP="00CC2B70">
      <w:pPr>
        <w:pStyle w:val="TS"/>
        <w:spacing w:line="480" w:lineRule="auto"/>
        <w:ind w:left="720" w:hanging="720"/>
      </w:pPr>
      <w:r>
        <w:t xml:space="preserve">O’Donnell, J., Dam, H. G., Bohlen, W. F., Fitzgerald, W., Gay, P. S., </w:t>
      </w:r>
      <w:proofErr w:type="spellStart"/>
      <w:r>
        <w:t>Houk</w:t>
      </w:r>
      <w:proofErr w:type="spellEnd"/>
      <w:r>
        <w:t xml:space="preserve">, A. E., Cohen, D. C., and Howard-Strobel, M. M. 2008. Intermittent ventilation in the hypoxic zone of western Long Island Sound during the summer of 2004. </w:t>
      </w:r>
      <w:r>
        <w:rPr>
          <w:i/>
          <w:iCs/>
        </w:rPr>
        <w:t xml:space="preserve">J. </w:t>
      </w:r>
      <w:proofErr w:type="spellStart"/>
      <w:r>
        <w:rPr>
          <w:i/>
          <w:iCs/>
        </w:rPr>
        <w:t>Geophys</w:t>
      </w:r>
      <w:proofErr w:type="spellEnd"/>
      <w:r>
        <w:rPr>
          <w:i/>
          <w:iCs/>
        </w:rPr>
        <w:t>. Res.</w:t>
      </w:r>
      <w:r>
        <w:t xml:space="preserve">, 113: C09025. </w:t>
      </w:r>
    </w:p>
    <w:p w14:paraId="2BD8CB1F" w14:textId="6F57D1C3" w:rsidR="009011E3" w:rsidRDefault="009011E3" w:rsidP="00CC2B70">
      <w:pPr>
        <w:pStyle w:val="TS"/>
        <w:spacing w:line="480" w:lineRule="auto"/>
        <w:ind w:left="720" w:hanging="720"/>
      </w:pPr>
      <w:proofErr w:type="spellStart"/>
      <w:r>
        <w:t>Smallegange</w:t>
      </w:r>
      <w:proofErr w:type="spellEnd"/>
      <w:r>
        <w:t xml:space="preserve">, I. M., Caswell, H., </w:t>
      </w:r>
      <w:proofErr w:type="spellStart"/>
      <w:r>
        <w:t>Toorians</w:t>
      </w:r>
      <w:proofErr w:type="spellEnd"/>
      <w:r>
        <w:t xml:space="preserve">, M. E. M., and de </w:t>
      </w:r>
      <w:proofErr w:type="spellStart"/>
      <w:r>
        <w:t>Roos</w:t>
      </w:r>
      <w:proofErr w:type="spellEnd"/>
      <w:r>
        <w:t xml:space="preserve">, A. M. 2017. Mechanistic description of population dynamics using dynamic energy budget theory incorporated into integral projection models. </w:t>
      </w:r>
      <w:r>
        <w:rPr>
          <w:i/>
          <w:iCs/>
        </w:rPr>
        <w:t>Methods in Ecology and Evolution</w:t>
      </w:r>
      <w:r>
        <w:t xml:space="preserve">, 8: 146-154. </w:t>
      </w:r>
    </w:p>
    <w:p w14:paraId="17172033" w14:textId="0A32D28A" w:rsidR="00E323A7" w:rsidRPr="00E323A7" w:rsidRDefault="00E323A7" w:rsidP="00CC2B70">
      <w:pPr>
        <w:pStyle w:val="TS"/>
        <w:spacing w:line="480" w:lineRule="auto"/>
        <w:ind w:left="720" w:hanging="720"/>
      </w:pPr>
      <w:r>
        <w:t xml:space="preserve">Testa, J. M., Murphy, R. R., Brady, D. C., and Kemp, W. M. 2018. Nutrient- and Climate-Induced Shifts in the Phenology of Linked Biogeochemical Cycles in a Temperate Estuary. </w:t>
      </w:r>
      <w:r>
        <w:rPr>
          <w:i/>
          <w:iCs/>
        </w:rPr>
        <w:t>Front. Mar. Sci.</w:t>
      </w:r>
      <w:r>
        <w:t xml:space="preserve">, 5: 114. </w:t>
      </w:r>
    </w:p>
    <w:p w14:paraId="15353BA9" w14:textId="52EA12BD" w:rsidR="00CF304A" w:rsidRDefault="00CF304A" w:rsidP="00CC2B70">
      <w:pPr>
        <w:pStyle w:val="TS"/>
        <w:spacing w:line="480" w:lineRule="auto"/>
        <w:ind w:left="720" w:hanging="720"/>
      </w:pPr>
      <w:r>
        <w:t xml:space="preserve">Thomas, Yoann., </w:t>
      </w:r>
      <w:proofErr w:type="spellStart"/>
      <w:r>
        <w:t>Flye</w:t>
      </w:r>
      <w:proofErr w:type="spellEnd"/>
      <w:r>
        <w:t xml:space="preserve">-Sainte-Marie, J., Chabot, D., Aguirre-Velarde, A., Marques, G. M., and </w:t>
      </w:r>
      <w:proofErr w:type="spellStart"/>
      <w:r>
        <w:t>Pecquerie</w:t>
      </w:r>
      <w:proofErr w:type="spellEnd"/>
      <w:r>
        <w:t xml:space="preserve">, Laure. 2019. Effects of hypoxia on metabolic functions in marine organisms: </w:t>
      </w:r>
      <w:r>
        <w:lastRenderedPageBreak/>
        <w:t xml:space="preserve">Observed patterns and modelling assumptions within the context of Dynamic Energy Budget (DEB) theory. </w:t>
      </w:r>
      <w:r>
        <w:rPr>
          <w:i/>
          <w:iCs/>
        </w:rPr>
        <w:t>J. Sea Res.</w:t>
      </w:r>
      <w:r>
        <w:t xml:space="preserve">, 143: 231-242. </w:t>
      </w:r>
    </w:p>
    <w:p w14:paraId="78DDB286" w14:textId="53251721" w:rsidR="00E323A7" w:rsidRPr="00E323A7" w:rsidRDefault="00E323A7" w:rsidP="00CC2B70">
      <w:pPr>
        <w:pStyle w:val="TS"/>
        <w:spacing w:line="480" w:lineRule="auto"/>
        <w:ind w:left="720" w:hanging="720"/>
      </w:pPr>
      <w:r>
        <w:t xml:space="preserve">Zhu, C.-D., Wang, Z.-H., and Yan, B. 2013. Strategies for hypoxia adaptation in fish species: a review. </w:t>
      </w:r>
      <w:r>
        <w:rPr>
          <w:i/>
          <w:iCs/>
        </w:rPr>
        <w:t>J. Comp. Physiol. B</w:t>
      </w:r>
      <w:r>
        <w:t xml:space="preserve">, 183: 1005-1013. </w:t>
      </w:r>
    </w:p>
    <w:sectPr w:rsidR="00E323A7" w:rsidRPr="00E323A7">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et A Nye" w:date="2023-03-03T20:17:00Z" w:initials="JAN">
    <w:p w14:paraId="17A67CE0" w14:textId="77777777" w:rsidR="003B36A9" w:rsidRDefault="003B36A9" w:rsidP="003B36A9">
      <w:pPr>
        <w:pStyle w:val="CommentText"/>
      </w:pPr>
      <w:r>
        <w:rPr>
          <w:rStyle w:val="CommentReference"/>
        </w:rPr>
        <w:annotationRef/>
      </w:r>
      <w:r>
        <w:rPr>
          <w:rFonts w:ascii="Segoe UI" w:hAnsi="Segoe UI" w:cs="Segoe UI"/>
          <w:sz w:val="18"/>
          <w:szCs w:val="18"/>
        </w:rPr>
        <w:t xml:space="preserve">Diaz, R. J., and R. Rosenberg. 2008. Spreading dead zones and the consequences for marine ecosystems. Science </w:t>
      </w:r>
      <w:r>
        <w:rPr>
          <w:rFonts w:ascii="Segoe UI" w:hAnsi="Segoe UI" w:cs="Segoe UI"/>
          <w:b/>
          <w:bCs/>
          <w:sz w:val="18"/>
          <w:szCs w:val="18"/>
        </w:rPr>
        <w:t>321</w:t>
      </w:r>
      <w:r>
        <w:rPr>
          <w:rFonts w:ascii="Segoe UI" w:hAnsi="Segoe UI" w:cs="Segoe UI"/>
          <w:sz w:val="18"/>
          <w:szCs w:val="18"/>
        </w:rPr>
        <w:t>:926-929.</w:t>
      </w:r>
    </w:p>
  </w:comment>
  <w:comment w:id="2" w:author="Janet A Nye" w:date="2023-03-05T21:39:00Z" w:initials="JAN">
    <w:p w14:paraId="74664ACE" w14:textId="2465D7C8" w:rsidR="008931A1" w:rsidRDefault="008931A1">
      <w:pPr>
        <w:pStyle w:val="CommentText"/>
      </w:pPr>
      <w:r>
        <w:rPr>
          <w:rStyle w:val="CommentReference"/>
        </w:rPr>
        <w:annotationRef/>
      </w:r>
      <w:r>
        <w:t xml:space="preserve">It’s not too early to think about your target journal. I think this will be a very cool paper to identify mechanisms of hypoxia tolerance/sensitivity, but I’m not sure I believe that it can help us predict which fish will be tolerant </w:t>
      </w:r>
      <w:proofErr w:type="spellStart"/>
      <w:r>
        <w:t>etc</w:t>
      </w:r>
      <w:proofErr w:type="spellEnd"/>
      <w:r>
        <w:t xml:space="preserve"> as stated in this sentence.</w:t>
      </w:r>
    </w:p>
  </w:comment>
  <w:comment w:id="20" w:author="Janet A Nye" w:date="2023-03-05T21:42:00Z" w:initials="JAN">
    <w:p w14:paraId="7213E074" w14:textId="5152260A" w:rsidR="008931A1" w:rsidRDefault="008931A1">
      <w:pPr>
        <w:pStyle w:val="CommentText"/>
      </w:pPr>
      <w:r>
        <w:rPr>
          <w:rStyle w:val="CommentReference"/>
        </w:rPr>
        <w:annotationRef/>
      </w:r>
      <w:r>
        <w:t>This seems like a better justification than the last sentence of the first paragraph.</w:t>
      </w:r>
    </w:p>
  </w:comment>
  <w:comment w:id="23" w:author="Janet A Nye" w:date="2023-03-05T21:45:00Z" w:initials="JAN">
    <w:p w14:paraId="74E280DE" w14:textId="324305D2" w:rsidR="00044FD2" w:rsidRDefault="00044FD2">
      <w:pPr>
        <w:pStyle w:val="CommentText"/>
      </w:pPr>
      <w:r>
        <w:rPr>
          <w:rStyle w:val="CommentReference"/>
        </w:rPr>
        <w:annotationRef/>
      </w:r>
      <w:r>
        <w:t xml:space="preserve">I think this paragraph should be about scaling up to population level processes using mechanistic studies.  However, we should not emphasize this too much since we don’t </w:t>
      </w:r>
      <w:proofErr w:type="gramStart"/>
      <w:r>
        <w:t>actually make</w:t>
      </w:r>
      <w:proofErr w:type="gramEnd"/>
      <w:r>
        <w:t xml:space="preserve"> the population estimates.  I think maybe we conclude that this is a first step in that direction.</w:t>
      </w:r>
    </w:p>
  </w:comment>
  <w:comment w:id="24" w:author="Janet A Nye" w:date="2023-03-05T21:44:00Z" w:initials="JAN">
    <w:p w14:paraId="2203941B" w14:textId="08C0F4BC" w:rsidR="00044FD2" w:rsidRPr="00044FD2" w:rsidRDefault="00044FD2">
      <w:pPr>
        <w:pStyle w:val="CommentText"/>
        <w:rPr>
          <w:rFonts w:ascii="Segoe UI" w:hAnsi="Segoe UI" w:cs="Segoe UI"/>
          <w:sz w:val="18"/>
          <w:szCs w:val="18"/>
        </w:rPr>
      </w:pPr>
      <w:r>
        <w:rPr>
          <w:rStyle w:val="CommentReference"/>
        </w:rPr>
        <w:annotationRef/>
      </w:r>
      <w:proofErr w:type="spellStart"/>
      <w:r>
        <w:rPr>
          <w:rFonts w:ascii="Segoe UI" w:hAnsi="Segoe UI" w:cs="Segoe UI"/>
          <w:sz w:val="18"/>
          <w:szCs w:val="18"/>
        </w:rPr>
        <w:t>Grear</w:t>
      </w:r>
      <w:proofErr w:type="spellEnd"/>
      <w:r>
        <w:rPr>
          <w:rFonts w:ascii="Segoe UI" w:hAnsi="Segoe UI" w:cs="Segoe UI"/>
          <w:sz w:val="18"/>
          <w:szCs w:val="18"/>
        </w:rPr>
        <w:t xml:space="preserve">, J. S., C. A. </w:t>
      </w:r>
      <w:proofErr w:type="spellStart"/>
      <w:r>
        <w:rPr>
          <w:rFonts w:ascii="Segoe UI" w:hAnsi="Segoe UI" w:cs="Segoe UI"/>
          <w:sz w:val="18"/>
          <w:szCs w:val="18"/>
        </w:rPr>
        <w:t>OLeary</w:t>
      </w:r>
      <w:proofErr w:type="spellEnd"/>
      <w:r>
        <w:rPr>
          <w:rFonts w:ascii="Segoe UI" w:hAnsi="Segoe UI" w:cs="Segoe UI"/>
          <w:sz w:val="18"/>
          <w:szCs w:val="18"/>
        </w:rPr>
        <w:t xml:space="preserve">, J. A. Nye, S. T. </w:t>
      </w:r>
      <w:proofErr w:type="spellStart"/>
      <w:r>
        <w:rPr>
          <w:rFonts w:ascii="Segoe UI" w:hAnsi="Segoe UI" w:cs="Segoe UI"/>
          <w:sz w:val="18"/>
          <w:szCs w:val="18"/>
        </w:rPr>
        <w:t>Tettelbach</w:t>
      </w:r>
      <w:proofErr w:type="spellEnd"/>
      <w:r>
        <w:rPr>
          <w:rFonts w:ascii="Segoe UI" w:hAnsi="Segoe UI" w:cs="Segoe UI"/>
          <w:sz w:val="18"/>
          <w:szCs w:val="18"/>
        </w:rPr>
        <w:t xml:space="preserve">, and C. J. </w:t>
      </w:r>
      <w:proofErr w:type="spellStart"/>
      <w:r>
        <w:rPr>
          <w:rFonts w:ascii="Segoe UI" w:hAnsi="Segoe UI" w:cs="Segoe UI"/>
          <w:sz w:val="18"/>
          <w:szCs w:val="18"/>
        </w:rPr>
        <w:t>Gobler</w:t>
      </w:r>
      <w:proofErr w:type="spellEnd"/>
      <w:r>
        <w:rPr>
          <w:rFonts w:ascii="Segoe UI" w:hAnsi="Segoe UI" w:cs="Segoe UI"/>
          <w:sz w:val="18"/>
          <w:szCs w:val="18"/>
        </w:rPr>
        <w:t xml:space="preserve">. 2020. Effects of coastal acidification on North Atlantic bivalves: interpreting laboratory responses in the context of in situ populations. Marine Ecology Progress Series </w:t>
      </w:r>
      <w:r>
        <w:rPr>
          <w:rFonts w:ascii="Segoe UI" w:hAnsi="Segoe UI" w:cs="Segoe UI"/>
          <w:b/>
          <w:bCs/>
          <w:sz w:val="18"/>
          <w:szCs w:val="18"/>
        </w:rPr>
        <w:t>633</w:t>
      </w:r>
      <w:r>
        <w:rPr>
          <w:rFonts w:ascii="Segoe UI" w:hAnsi="Segoe UI" w:cs="Segoe UI"/>
          <w:sz w:val="18"/>
          <w:szCs w:val="18"/>
        </w:rPr>
        <w:t>:89-104.</w:t>
      </w:r>
    </w:p>
  </w:comment>
  <w:comment w:id="29" w:author="Janet A Nye" w:date="2023-03-05T21:47:00Z" w:initials="JAN">
    <w:p w14:paraId="50432500" w14:textId="39A41D2D" w:rsidR="00044FD2" w:rsidRDefault="00044FD2">
      <w:pPr>
        <w:pStyle w:val="CommentText"/>
      </w:pPr>
      <w:r>
        <w:rPr>
          <w:rStyle w:val="CommentReference"/>
        </w:rPr>
        <w:annotationRef/>
      </w:r>
      <w:r>
        <w:t>This seems a little bit in the weeds and maybe should go in the methods?</w:t>
      </w:r>
    </w:p>
  </w:comment>
  <w:comment w:id="30" w:author="Janet A Nye" w:date="2023-03-03T20:38:00Z" w:initials="JAN">
    <w:p w14:paraId="03994F9C" w14:textId="02D80112" w:rsidR="00E8025E" w:rsidRDefault="00E8025E">
      <w:pPr>
        <w:pStyle w:val="CommentText"/>
      </w:pPr>
      <w:r>
        <w:rPr>
          <w:rStyle w:val="CommentReference"/>
        </w:rPr>
        <w:annotationRef/>
      </w:r>
      <w:r>
        <w:t>This paragraph rambles a little bit.  I’ll come back and edit.</w:t>
      </w:r>
    </w:p>
  </w:comment>
  <w:comment w:id="31" w:author="Janet A Nye" w:date="2023-03-03T20:33:00Z" w:initials="JAN">
    <w:p w14:paraId="27A99594" w14:textId="6C043E83" w:rsidR="002233B5" w:rsidRDefault="002233B5">
      <w:pPr>
        <w:pStyle w:val="CommentText"/>
      </w:pPr>
      <w:r>
        <w:rPr>
          <w:rStyle w:val="CommentReference"/>
        </w:rPr>
        <w:annotationRef/>
      </w:r>
      <w:r>
        <w:t>Wondering if you should say a simple DEB model or simplified DEB model?  What do other papers that use it say?</w:t>
      </w:r>
    </w:p>
  </w:comment>
  <w:comment w:id="32" w:author="Janet A Nye" w:date="2023-03-05T21:48:00Z" w:initials="JAN">
    <w:p w14:paraId="680017BE" w14:textId="525FC150" w:rsidR="00044FD2" w:rsidRDefault="00044FD2">
      <w:pPr>
        <w:pStyle w:val="CommentText"/>
      </w:pPr>
      <w:r>
        <w:rPr>
          <w:rStyle w:val="CommentReference"/>
        </w:rPr>
        <w:annotationRef/>
      </w:r>
      <w:r>
        <w:t xml:space="preserve">I think this text on the experiments on Menidia should go after the intro about hypoxia and marine organisms.  Then the paragraph on it’s hard to scale up to population-level processes which is the scale at which management and conservation occur, then justification as to why we choose DEB and </w:t>
      </w:r>
      <w:proofErr w:type="spellStart"/>
      <w:r>
        <w:t>DEBkiss</w:t>
      </w:r>
      <w:proofErr w:type="spellEnd"/>
      <w:r>
        <w:t>.  So just move this up.</w:t>
      </w:r>
    </w:p>
  </w:comment>
  <w:comment w:id="35" w:author="Teresa G Schwemmer" w:date="2023-03-03T14:46:00Z" w:initials="TGS">
    <w:p w14:paraId="3327AFBC" w14:textId="480EFAB3" w:rsidR="00D762DD" w:rsidRDefault="00D762DD">
      <w:pPr>
        <w:pStyle w:val="CommentText"/>
      </w:pPr>
      <w:r>
        <w:rPr>
          <w:rStyle w:val="CommentReference"/>
        </w:rPr>
        <w:annotationRef/>
      </w:r>
      <w:r>
        <w:t>citations</w:t>
      </w:r>
    </w:p>
  </w:comment>
  <w:comment w:id="38" w:author="Janet A Nye" w:date="2023-03-05T21:52:00Z" w:initials="JAN">
    <w:p w14:paraId="3E88030A" w14:textId="041D1F2A" w:rsidR="00044FD2" w:rsidRDefault="00044FD2">
      <w:pPr>
        <w:pStyle w:val="CommentText"/>
      </w:pPr>
      <w:r>
        <w:rPr>
          <w:rStyle w:val="CommentReference"/>
        </w:rPr>
        <w:annotationRef/>
      </w:r>
      <w:r>
        <w:t xml:space="preserve">Might be worth stating that </w:t>
      </w:r>
    </w:p>
  </w:comment>
  <w:comment w:id="40" w:author="Janet A Nye" w:date="2023-03-03T23:11:00Z" w:initials="JAN">
    <w:p w14:paraId="04C71464" w14:textId="72CA8675" w:rsidR="00813307" w:rsidRDefault="00813307">
      <w:pPr>
        <w:pStyle w:val="CommentText"/>
      </w:pPr>
      <w:r>
        <w:rPr>
          <w:rStyle w:val="CommentReference"/>
        </w:rPr>
        <w:annotationRef/>
      </w:r>
      <w:r>
        <w:t>make sure to justify this.</w:t>
      </w:r>
    </w:p>
  </w:comment>
  <w:comment w:id="41" w:author="Janet A Nye" w:date="2023-03-03T23:13:00Z" w:initials="JAN">
    <w:p w14:paraId="5E9524F2" w14:textId="55704FD0" w:rsidR="00813307" w:rsidRDefault="00813307">
      <w:pPr>
        <w:pStyle w:val="CommentText"/>
      </w:pPr>
      <w:r>
        <w:rPr>
          <w:rStyle w:val="CommentReference"/>
        </w:rPr>
        <w:annotationRef/>
      </w:r>
      <w:r>
        <w:t>I like this mechanism</w:t>
      </w:r>
    </w:p>
  </w:comment>
  <w:comment w:id="43" w:author="Teresa G Schwemmer" w:date="2023-03-02T17:31:00Z" w:initials="TGS">
    <w:p w14:paraId="08AFECCF" w14:textId="77777777" w:rsidR="00E93064" w:rsidRDefault="00E93064">
      <w:pPr>
        <w:pStyle w:val="CommentText"/>
      </w:pPr>
      <w:r>
        <w:rPr>
          <w:rStyle w:val="CommentReference"/>
        </w:rPr>
        <w:annotationRef/>
      </w:r>
      <w:r>
        <w:t xml:space="preserve">I need to remake this but keeping it in to give a general idea of the type of figure I will use to show the model framework, our hypothesized hypoxia effects, and the addition of mortality. </w:t>
      </w:r>
    </w:p>
    <w:p w14:paraId="413025F0" w14:textId="77777777" w:rsidR="00E93064" w:rsidRDefault="00E93064">
      <w:pPr>
        <w:pStyle w:val="CommentText"/>
      </w:pPr>
    </w:p>
    <w:p w14:paraId="5DE3ED5B" w14:textId="569B595E" w:rsidR="00E93064" w:rsidRDefault="00E93064">
      <w:pPr>
        <w:pStyle w:val="CommentText"/>
      </w:pPr>
      <w:r>
        <w:t xml:space="preserve">But I realized the brackets for mortality </w:t>
      </w:r>
      <w:proofErr w:type="gramStart"/>
      <w:r>
        <w:t>actually make</w:t>
      </w:r>
      <w:proofErr w:type="gramEnd"/>
      <w:r>
        <w:t xml:space="preserve"> it look like embryo mortality applies to the assimilation part of the energy budget and post hatch applies to growth, maintenance, and reproduction…which is not what I was going for lol. </w:t>
      </w:r>
    </w:p>
  </w:comment>
  <w:comment w:id="44" w:author="Janet A Nye" w:date="2023-03-05T20:45:00Z" w:initials="JAN">
    <w:p w14:paraId="635F18B7" w14:textId="643ED772" w:rsidR="009E4244" w:rsidRDefault="009E4244">
      <w:pPr>
        <w:pStyle w:val="CommentText"/>
      </w:pPr>
      <w:r>
        <w:rPr>
          <w:rStyle w:val="CommentReference"/>
        </w:rPr>
        <w:annotationRef/>
      </w:r>
      <w:r>
        <w:t xml:space="preserve">Following this </w:t>
      </w:r>
      <w:proofErr w:type="gramStart"/>
      <w:r>
        <w:t>sentence</w:t>
      </w:r>
      <w:proofErr w:type="gramEnd"/>
      <w:r>
        <w:t xml:space="preserve"> you may want to have a justification for borrowing parameters based on the idea that taxonomically similar species tend to have similar physiology.  I think I have seen a recent paper about this in insects (butterflies perhaps) and I’m also thinking maybe some of the Near papers might have something related to that.  I’ll keep my eyes peeled for a good cite.</w:t>
      </w:r>
    </w:p>
  </w:comment>
  <w:comment w:id="45" w:author="Janet A Nye" w:date="2023-03-05T20:47:00Z" w:initials="JAN">
    <w:p w14:paraId="59DC2D2B" w14:textId="4505660B" w:rsidR="009E4244" w:rsidRDefault="009E4244">
      <w:pPr>
        <w:pStyle w:val="CommentText"/>
      </w:pPr>
      <w:r>
        <w:rPr>
          <w:rStyle w:val="CommentReference"/>
        </w:rPr>
        <w:annotationRef/>
      </w:r>
      <w:r>
        <w:t xml:space="preserve">Is this a function in </w:t>
      </w:r>
      <w:proofErr w:type="spellStart"/>
      <w:r>
        <w:t>Matlab</w:t>
      </w:r>
      <w:proofErr w:type="spellEnd"/>
      <w:r>
        <w:t xml:space="preserve">?  Do you need to define this acronym? </w:t>
      </w:r>
      <w:proofErr w:type="gramStart"/>
      <w:r>
        <w:t>Actually, I</w:t>
      </w:r>
      <w:proofErr w:type="gramEnd"/>
      <w:r>
        <w:t xml:space="preserve"> see you cite it later so maybe you need to cite at the first mention.</w:t>
      </w:r>
    </w:p>
  </w:comment>
  <w:comment w:id="46" w:author="Janet A Nye" w:date="2023-03-05T20:52:00Z" w:initials="JAN">
    <w:p w14:paraId="79302A46" w14:textId="289DECCA" w:rsidR="009E4244" w:rsidRDefault="009E4244">
      <w:pPr>
        <w:pStyle w:val="CommentText"/>
      </w:pPr>
      <w:r>
        <w:rPr>
          <w:rStyle w:val="CommentReference"/>
        </w:rPr>
        <w:annotationRef/>
      </w:r>
      <w:r>
        <w:t xml:space="preserve">It’s hard to keep track of which parameter is going </w:t>
      </w:r>
      <w:proofErr w:type="gramStart"/>
      <w:r>
        <w:t>where</w:t>
      </w:r>
      <w:proofErr w:type="gramEnd"/>
      <w:r>
        <w:t>.  I don’t see this in one of the tables.</w:t>
      </w:r>
    </w:p>
  </w:comment>
  <w:comment w:id="47" w:author="Janet A Nye" w:date="2023-03-05T20:51:00Z" w:initials="JAN">
    <w:p w14:paraId="62CCF567" w14:textId="466704CE" w:rsidR="009E4244" w:rsidRDefault="009E4244">
      <w:pPr>
        <w:pStyle w:val="CommentText"/>
      </w:pPr>
      <w:r>
        <w:rPr>
          <w:rStyle w:val="CommentReference"/>
        </w:rPr>
        <w:annotationRef/>
      </w:r>
      <w:r>
        <w:t>Explain why or maybe just combine this sentence with the previous one</w:t>
      </w:r>
    </w:p>
  </w:comment>
  <w:comment w:id="48" w:author="Janet A Nye" w:date="2023-03-05T20:54:00Z" w:initials="JAN">
    <w:p w14:paraId="4D91CD49" w14:textId="3096CE0A" w:rsidR="009E4244" w:rsidRDefault="009E4244">
      <w:pPr>
        <w:pStyle w:val="CommentText"/>
      </w:pPr>
      <w:r>
        <w:rPr>
          <w:rStyle w:val="CommentReference"/>
        </w:rPr>
        <w:annotationRef/>
      </w:r>
      <w:r>
        <w:t xml:space="preserve">Maybe put this table close to Figure 1? Fr publication especially I can envision a very long table with all the parameters and the schematic.  </w:t>
      </w:r>
    </w:p>
  </w:comment>
  <w:comment w:id="49" w:author="Janet A Nye" w:date="2023-03-05T20:56:00Z" w:initials="JAN">
    <w:p w14:paraId="45DD9E11" w14:textId="411A146B" w:rsidR="00E25EDB" w:rsidRDefault="00E25EDB">
      <w:pPr>
        <w:pStyle w:val="CommentText"/>
      </w:pPr>
      <w:r>
        <w:rPr>
          <w:rStyle w:val="CommentReference"/>
        </w:rPr>
        <w:annotationRef/>
      </w:r>
      <w:r>
        <w:t>What is predicted data? Or did you just run simulations and get predictions?</w:t>
      </w:r>
    </w:p>
  </w:comment>
  <w:comment w:id="50" w:author="Janet A Nye" w:date="2023-03-05T20:57:00Z" w:initials="JAN">
    <w:p w14:paraId="208E2583" w14:textId="6B262766" w:rsidR="00E25EDB" w:rsidRDefault="00E25EDB">
      <w:pPr>
        <w:pStyle w:val="CommentText"/>
      </w:pPr>
      <w:r>
        <w:rPr>
          <w:rStyle w:val="CommentReference"/>
        </w:rPr>
        <w:annotationRef/>
      </w:r>
      <w:r>
        <w:t>Define.  Negative Log likelihood?</w:t>
      </w:r>
    </w:p>
  </w:comment>
  <w:comment w:id="60" w:author="Janet A Nye" w:date="2023-03-05T21:03:00Z" w:initials="JAN">
    <w:p w14:paraId="52A79847" w14:textId="37AF6DF9" w:rsidR="00E25EDB" w:rsidRDefault="00E25EDB">
      <w:pPr>
        <w:pStyle w:val="CommentText"/>
      </w:pPr>
      <w:r>
        <w:rPr>
          <w:rStyle w:val="CommentReference"/>
        </w:rPr>
        <w:annotationRef/>
      </w:r>
      <w:r>
        <w:t>I think how you do this is a critical assumption of your study.  I think you need to explain it a little better.  I think you fit A and B for each parameter, then did pairwise, then did all at once?</w:t>
      </w:r>
      <w:r w:rsidR="00810226">
        <w:t xml:space="preserve">  I think there will be a table that helps explain this when you’ve done it.</w:t>
      </w:r>
    </w:p>
  </w:comment>
  <w:comment w:id="64" w:author="Janet A Nye" w:date="2023-03-05T20:58:00Z" w:initials="JAN">
    <w:p w14:paraId="31C25BE8" w14:textId="181DCDFA" w:rsidR="00E25EDB" w:rsidRDefault="00E25EDB">
      <w:pPr>
        <w:pStyle w:val="CommentText"/>
      </w:pPr>
      <w:r>
        <w:rPr>
          <w:rStyle w:val="CommentReference"/>
        </w:rPr>
        <w:annotationRef/>
      </w:r>
      <w:r>
        <w:t>I would label y axis as Stress (S) and DO as Dissolved Oxygen</w:t>
      </w:r>
    </w:p>
  </w:comment>
  <w:comment w:id="70" w:author="Teresa G Schwemmer" w:date="2023-03-02T17:05:00Z" w:initials="TGS">
    <w:p w14:paraId="0E69C458" w14:textId="249EBC58" w:rsidR="00CF6861" w:rsidRDefault="00CF6861">
      <w:pPr>
        <w:pStyle w:val="CommentText"/>
      </w:pPr>
      <w:r>
        <w:rPr>
          <w:rStyle w:val="CommentReference"/>
        </w:rPr>
        <w:annotationRef/>
      </w:r>
      <w:r>
        <w:t xml:space="preserve">I still need to figure out how to change plot settings in </w:t>
      </w:r>
      <w:proofErr w:type="spellStart"/>
      <w:r>
        <w:t>Matlab</w:t>
      </w:r>
      <w:proofErr w:type="spellEnd"/>
      <w:r>
        <w:t xml:space="preserve">, or how to move the predicted model lines over into R so I can plot there. </w:t>
      </w:r>
    </w:p>
  </w:comment>
  <w:comment w:id="71" w:author="Janet A Nye" w:date="2023-03-05T21:27:00Z" w:initials="JAN">
    <w:p w14:paraId="1BF3D3EA" w14:textId="5F73E961" w:rsidR="004F68FB" w:rsidRDefault="004F68FB">
      <w:pPr>
        <w:pStyle w:val="CommentText"/>
      </w:pPr>
      <w:r>
        <w:rPr>
          <w:rStyle w:val="CommentReference"/>
        </w:rPr>
        <w:annotationRef/>
      </w:r>
      <w:r>
        <w:t xml:space="preserve">You could take the output from </w:t>
      </w:r>
      <w:proofErr w:type="spellStart"/>
      <w:r>
        <w:t>Matlab</w:t>
      </w:r>
      <w:proofErr w:type="spellEnd"/>
      <w:r>
        <w:t xml:space="preserve"> and put it into R</w:t>
      </w:r>
    </w:p>
  </w:comment>
  <w:comment w:id="72" w:author="Janet A Nye" w:date="2023-03-05T21:33:00Z" w:initials="JAN">
    <w:p w14:paraId="2D080DBC" w14:textId="5D7D6716" w:rsidR="008931A1" w:rsidRDefault="008931A1">
      <w:pPr>
        <w:pStyle w:val="CommentText"/>
      </w:pPr>
      <w:r>
        <w:rPr>
          <w:rStyle w:val="CommentReference"/>
        </w:rPr>
        <w:annotationRef/>
      </w:r>
      <w:r>
        <w:t xml:space="preserve">Very cool to see some results!  I had a hard time conceptualizing what the fits that the AIC values are conveying.  Will there be multiple “fits” for each parameter change?  </w:t>
      </w:r>
      <w:proofErr w:type="gramStart"/>
      <w:r>
        <w:t>So</w:t>
      </w:r>
      <w:proofErr w:type="gramEnd"/>
      <w:r>
        <w:t xml:space="preserve"> an AIC for TL, Cum production, survival, egg buffer? </w:t>
      </w:r>
    </w:p>
  </w:comment>
  <w:comment w:id="73" w:author="Janet A Nye" w:date="2023-03-05T21:35:00Z" w:initials="JAN">
    <w:p w14:paraId="2EE88C1D" w14:textId="2BD062AD" w:rsidR="008931A1" w:rsidRDefault="008931A1">
      <w:pPr>
        <w:pStyle w:val="CommentText"/>
      </w:pPr>
      <w:r>
        <w:rPr>
          <w:rStyle w:val="CommentReference"/>
        </w:rPr>
        <w:annotationRef/>
      </w:r>
      <w:r>
        <w:t>With so many models, the figures will get unwieldy quickly.  I guess we just plot and look at all the results to see what the story is.  Then pick and choose which plots to show.  For the survival plots should you plot averages for each treatment?  As you are modeling the average fish?</w:t>
      </w:r>
    </w:p>
  </w:comment>
  <w:comment w:id="74" w:author="Teresa G Schwemmer" w:date="2023-03-07T14:15:00Z" w:initials="TGS">
    <w:p w14:paraId="23FABE33" w14:textId="61DAC9A3" w:rsidR="00F0400E" w:rsidRDefault="00F0400E">
      <w:pPr>
        <w:pStyle w:val="CommentText"/>
      </w:pPr>
      <w:r>
        <w:rPr>
          <w:rStyle w:val="CommentReference"/>
        </w:rPr>
        <w:annotationRef/>
      </w:r>
      <w:r>
        <w:t xml:space="preserve">Try removing or down-weighting all but one data type to ask “if we just focus on survival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A67CE0" w15:done="0"/>
  <w15:commentEx w15:paraId="74664ACE" w15:done="0"/>
  <w15:commentEx w15:paraId="7213E074" w15:done="0"/>
  <w15:commentEx w15:paraId="74E280DE" w15:done="0"/>
  <w15:commentEx w15:paraId="2203941B" w15:done="0"/>
  <w15:commentEx w15:paraId="50432500" w15:done="0"/>
  <w15:commentEx w15:paraId="03994F9C" w15:done="0"/>
  <w15:commentEx w15:paraId="27A99594" w15:done="0"/>
  <w15:commentEx w15:paraId="680017BE" w15:done="0"/>
  <w15:commentEx w15:paraId="3327AFBC" w15:done="0"/>
  <w15:commentEx w15:paraId="3E88030A" w15:done="0"/>
  <w15:commentEx w15:paraId="04C71464" w15:done="0"/>
  <w15:commentEx w15:paraId="5E9524F2" w15:done="0"/>
  <w15:commentEx w15:paraId="5DE3ED5B" w15:done="0"/>
  <w15:commentEx w15:paraId="635F18B7" w15:done="0"/>
  <w15:commentEx w15:paraId="59DC2D2B" w15:done="0"/>
  <w15:commentEx w15:paraId="79302A46" w15:done="0"/>
  <w15:commentEx w15:paraId="62CCF567" w15:done="0"/>
  <w15:commentEx w15:paraId="4D91CD49" w15:done="0"/>
  <w15:commentEx w15:paraId="45DD9E11" w15:done="0"/>
  <w15:commentEx w15:paraId="208E2583" w15:done="0"/>
  <w15:commentEx w15:paraId="52A79847" w15:done="0"/>
  <w15:commentEx w15:paraId="31C25BE8" w15:done="0"/>
  <w15:commentEx w15:paraId="0E69C458" w15:done="0"/>
  <w15:commentEx w15:paraId="1BF3D3EA" w15:paraIdParent="0E69C458" w15:done="0"/>
  <w15:commentEx w15:paraId="2D080DBC" w15:done="0"/>
  <w15:commentEx w15:paraId="2EE88C1D" w15:done="0"/>
  <w15:commentEx w15:paraId="23FABE33" w15:paraIdParent="2EE88C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C86A8" w16cex:dateUtc="2023-03-03T19:46:00Z"/>
  <w16cex:commentExtensible w16cex:durableId="27AB5BDF" w16cex:dateUtc="2023-03-02T22:31:00Z"/>
  <w16cex:commentExtensible w16cex:durableId="27AB55E1" w16cex:dateUtc="2023-03-02T22:05:00Z"/>
  <w16cex:commentExtensible w16cex:durableId="27B1C57E" w16cex:dateUtc="2023-03-07T19: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A67CE0" w16cid:durableId="27B03448"/>
  <w16cid:commentId w16cid:paraId="74664ACE" w16cid:durableId="27B03449"/>
  <w16cid:commentId w16cid:paraId="7213E074" w16cid:durableId="27B0344A"/>
  <w16cid:commentId w16cid:paraId="74E280DE" w16cid:durableId="27B0344B"/>
  <w16cid:commentId w16cid:paraId="2203941B" w16cid:durableId="27B0344C"/>
  <w16cid:commentId w16cid:paraId="50432500" w16cid:durableId="27B0344D"/>
  <w16cid:commentId w16cid:paraId="03994F9C" w16cid:durableId="27B0344E"/>
  <w16cid:commentId w16cid:paraId="27A99594" w16cid:durableId="27B0344F"/>
  <w16cid:commentId w16cid:paraId="680017BE" w16cid:durableId="27B03450"/>
  <w16cid:commentId w16cid:paraId="3327AFBC" w16cid:durableId="27AC86A8"/>
  <w16cid:commentId w16cid:paraId="3E88030A" w16cid:durableId="27B03452"/>
  <w16cid:commentId w16cid:paraId="04C71464" w16cid:durableId="27B03453"/>
  <w16cid:commentId w16cid:paraId="5E9524F2" w16cid:durableId="27B03454"/>
  <w16cid:commentId w16cid:paraId="5DE3ED5B" w16cid:durableId="27AB5BDF"/>
  <w16cid:commentId w16cid:paraId="635F18B7" w16cid:durableId="27B03456"/>
  <w16cid:commentId w16cid:paraId="59DC2D2B" w16cid:durableId="27B03457"/>
  <w16cid:commentId w16cid:paraId="79302A46" w16cid:durableId="27B03459"/>
  <w16cid:commentId w16cid:paraId="62CCF567" w16cid:durableId="27B0345A"/>
  <w16cid:commentId w16cid:paraId="4D91CD49" w16cid:durableId="27B0345B"/>
  <w16cid:commentId w16cid:paraId="45DD9E11" w16cid:durableId="27B0345C"/>
  <w16cid:commentId w16cid:paraId="208E2583" w16cid:durableId="27B0345D"/>
  <w16cid:commentId w16cid:paraId="52A79847" w16cid:durableId="27B0345E"/>
  <w16cid:commentId w16cid:paraId="31C25BE8" w16cid:durableId="27B0345F"/>
  <w16cid:commentId w16cid:paraId="0E69C458" w16cid:durableId="27AB55E1"/>
  <w16cid:commentId w16cid:paraId="1BF3D3EA" w16cid:durableId="27B03461"/>
  <w16cid:commentId w16cid:paraId="2D080DBC" w16cid:durableId="27B03462"/>
  <w16cid:commentId w16cid:paraId="2EE88C1D" w16cid:durableId="27B03463"/>
  <w16cid:commentId w16cid:paraId="23FABE33" w16cid:durableId="27B1C57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76211E"/>
    <w:multiLevelType w:val="hybridMultilevel"/>
    <w:tmpl w:val="89B2F8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EAD1535"/>
    <w:multiLevelType w:val="hybridMultilevel"/>
    <w:tmpl w:val="A456F3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0071030">
    <w:abstractNumId w:val="1"/>
  </w:num>
  <w:num w:numId="2" w16cid:durableId="197285981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et A Nye">
    <w15:presenceInfo w15:providerId="AD" w15:userId="S-1-5-21-30371924-1664817342-1491421105-236721"/>
  </w15:person>
  <w15:person w15:author="Teresa G Schwemmer">
    <w15:presenceInfo w15:providerId="None" w15:userId="Teresa G Schwemm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7842"/>
    <w:rsid w:val="00026B3B"/>
    <w:rsid w:val="0004196A"/>
    <w:rsid w:val="00044FD2"/>
    <w:rsid w:val="0006789D"/>
    <w:rsid w:val="00072F46"/>
    <w:rsid w:val="00076242"/>
    <w:rsid w:val="000E5B61"/>
    <w:rsid w:val="00100716"/>
    <w:rsid w:val="0011010D"/>
    <w:rsid w:val="001120CA"/>
    <w:rsid w:val="00142B39"/>
    <w:rsid w:val="00162C98"/>
    <w:rsid w:val="00163CF3"/>
    <w:rsid w:val="001C1AE4"/>
    <w:rsid w:val="001C41A3"/>
    <w:rsid w:val="0020401D"/>
    <w:rsid w:val="002126BE"/>
    <w:rsid w:val="00216209"/>
    <w:rsid w:val="002233B5"/>
    <w:rsid w:val="00227BA8"/>
    <w:rsid w:val="00235D9D"/>
    <w:rsid w:val="002406FE"/>
    <w:rsid w:val="0024173E"/>
    <w:rsid w:val="00244892"/>
    <w:rsid w:val="002513C4"/>
    <w:rsid w:val="00286733"/>
    <w:rsid w:val="0029731B"/>
    <w:rsid w:val="002A4659"/>
    <w:rsid w:val="002B7F87"/>
    <w:rsid w:val="002E2496"/>
    <w:rsid w:val="002E4860"/>
    <w:rsid w:val="002E684E"/>
    <w:rsid w:val="002F662D"/>
    <w:rsid w:val="00303274"/>
    <w:rsid w:val="00321AC3"/>
    <w:rsid w:val="00391BD8"/>
    <w:rsid w:val="003A348D"/>
    <w:rsid w:val="003B36A9"/>
    <w:rsid w:val="003F2AB9"/>
    <w:rsid w:val="003F5E32"/>
    <w:rsid w:val="00400292"/>
    <w:rsid w:val="004237DD"/>
    <w:rsid w:val="004349A8"/>
    <w:rsid w:val="00495AFA"/>
    <w:rsid w:val="00496CED"/>
    <w:rsid w:val="004A7ED6"/>
    <w:rsid w:val="004B7230"/>
    <w:rsid w:val="004F68FB"/>
    <w:rsid w:val="0050164F"/>
    <w:rsid w:val="00514DA9"/>
    <w:rsid w:val="00527345"/>
    <w:rsid w:val="00542FDB"/>
    <w:rsid w:val="00551A70"/>
    <w:rsid w:val="00557955"/>
    <w:rsid w:val="005C2DF2"/>
    <w:rsid w:val="00635A32"/>
    <w:rsid w:val="0068755F"/>
    <w:rsid w:val="006A0BB5"/>
    <w:rsid w:val="006C2669"/>
    <w:rsid w:val="006D12B8"/>
    <w:rsid w:val="006E1415"/>
    <w:rsid w:val="006E774A"/>
    <w:rsid w:val="00725FAE"/>
    <w:rsid w:val="00731F55"/>
    <w:rsid w:val="00732454"/>
    <w:rsid w:val="00733DA2"/>
    <w:rsid w:val="00756B47"/>
    <w:rsid w:val="00760952"/>
    <w:rsid w:val="0077048B"/>
    <w:rsid w:val="007718D4"/>
    <w:rsid w:val="00781F3F"/>
    <w:rsid w:val="00783211"/>
    <w:rsid w:val="007934CB"/>
    <w:rsid w:val="00794F38"/>
    <w:rsid w:val="007A2B4B"/>
    <w:rsid w:val="007A332A"/>
    <w:rsid w:val="00810226"/>
    <w:rsid w:val="00813307"/>
    <w:rsid w:val="008301C5"/>
    <w:rsid w:val="00830A7F"/>
    <w:rsid w:val="00845679"/>
    <w:rsid w:val="00866781"/>
    <w:rsid w:val="00876CDC"/>
    <w:rsid w:val="0088267D"/>
    <w:rsid w:val="008909B0"/>
    <w:rsid w:val="008931A1"/>
    <w:rsid w:val="008C0A32"/>
    <w:rsid w:val="008D152F"/>
    <w:rsid w:val="008F477E"/>
    <w:rsid w:val="008F5EE6"/>
    <w:rsid w:val="009011E3"/>
    <w:rsid w:val="00906367"/>
    <w:rsid w:val="00912774"/>
    <w:rsid w:val="00917E61"/>
    <w:rsid w:val="00924662"/>
    <w:rsid w:val="00925162"/>
    <w:rsid w:val="009352B2"/>
    <w:rsid w:val="009624EF"/>
    <w:rsid w:val="00967ED2"/>
    <w:rsid w:val="0097432D"/>
    <w:rsid w:val="009839F0"/>
    <w:rsid w:val="009B13C2"/>
    <w:rsid w:val="009E0C2B"/>
    <w:rsid w:val="009E4244"/>
    <w:rsid w:val="00A11D2B"/>
    <w:rsid w:val="00A20931"/>
    <w:rsid w:val="00A23224"/>
    <w:rsid w:val="00A320A9"/>
    <w:rsid w:val="00A4451C"/>
    <w:rsid w:val="00A65034"/>
    <w:rsid w:val="00A73CA5"/>
    <w:rsid w:val="00A82CC5"/>
    <w:rsid w:val="00A83794"/>
    <w:rsid w:val="00AB2324"/>
    <w:rsid w:val="00AB274A"/>
    <w:rsid w:val="00AB7842"/>
    <w:rsid w:val="00AF4A18"/>
    <w:rsid w:val="00AF794E"/>
    <w:rsid w:val="00B0236F"/>
    <w:rsid w:val="00B335CF"/>
    <w:rsid w:val="00B34E97"/>
    <w:rsid w:val="00B364E9"/>
    <w:rsid w:val="00B41152"/>
    <w:rsid w:val="00B47398"/>
    <w:rsid w:val="00B52565"/>
    <w:rsid w:val="00B5366E"/>
    <w:rsid w:val="00B56D28"/>
    <w:rsid w:val="00B639A6"/>
    <w:rsid w:val="00B76865"/>
    <w:rsid w:val="00B968EE"/>
    <w:rsid w:val="00BB65E9"/>
    <w:rsid w:val="00BF0745"/>
    <w:rsid w:val="00C0015A"/>
    <w:rsid w:val="00C02245"/>
    <w:rsid w:val="00C14C62"/>
    <w:rsid w:val="00C71A2C"/>
    <w:rsid w:val="00C87F30"/>
    <w:rsid w:val="00C9033F"/>
    <w:rsid w:val="00CA3DC2"/>
    <w:rsid w:val="00CC2B70"/>
    <w:rsid w:val="00CE019C"/>
    <w:rsid w:val="00CE1F7B"/>
    <w:rsid w:val="00CF09D7"/>
    <w:rsid w:val="00CF304A"/>
    <w:rsid w:val="00CF6861"/>
    <w:rsid w:val="00CF696B"/>
    <w:rsid w:val="00D05B50"/>
    <w:rsid w:val="00D33B80"/>
    <w:rsid w:val="00D42DCB"/>
    <w:rsid w:val="00D7223A"/>
    <w:rsid w:val="00D7317A"/>
    <w:rsid w:val="00D762DD"/>
    <w:rsid w:val="00D80B1B"/>
    <w:rsid w:val="00D85E40"/>
    <w:rsid w:val="00D90FCB"/>
    <w:rsid w:val="00DC3FBC"/>
    <w:rsid w:val="00DF6C70"/>
    <w:rsid w:val="00E00685"/>
    <w:rsid w:val="00E13389"/>
    <w:rsid w:val="00E159CC"/>
    <w:rsid w:val="00E25EDB"/>
    <w:rsid w:val="00E323A7"/>
    <w:rsid w:val="00E37589"/>
    <w:rsid w:val="00E377A1"/>
    <w:rsid w:val="00E43F91"/>
    <w:rsid w:val="00E56AEB"/>
    <w:rsid w:val="00E8025E"/>
    <w:rsid w:val="00E93064"/>
    <w:rsid w:val="00EA2DAC"/>
    <w:rsid w:val="00EC616F"/>
    <w:rsid w:val="00F02D30"/>
    <w:rsid w:val="00F0400E"/>
    <w:rsid w:val="00F22C10"/>
    <w:rsid w:val="00F6560C"/>
    <w:rsid w:val="00F723B0"/>
    <w:rsid w:val="00FB3DD0"/>
    <w:rsid w:val="00FB40AF"/>
    <w:rsid w:val="00FB78FC"/>
    <w:rsid w:val="00FE1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4E62D"/>
  <w15:docId w15:val="{8770C0C0-69E6-4BF4-87DA-6895B6EA5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S">
    <w:name w:val="TS"/>
    <w:basedOn w:val="NoSpacing"/>
    <w:link w:val="TSChar"/>
    <w:qFormat/>
    <w:rsid w:val="00072F46"/>
    <w:rPr>
      <w:rFonts w:ascii="Times New Roman" w:hAnsi="Times New Roman"/>
      <w:sz w:val="24"/>
    </w:rPr>
  </w:style>
  <w:style w:type="character" w:customStyle="1" w:styleId="TSChar">
    <w:name w:val="TS Char"/>
    <w:basedOn w:val="DefaultParagraphFont"/>
    <w:link w:val="TS"/>
    <w:rsid w:val="00072F46"/>
    <w:rPr>
      <w:rFonts w:ascii="Times New Roman" w:hAnsi="Times New Roman"/>
      <w:sz w:val="24"/>
    </w:rPr>
  </w:style>
  <w:style w:type="paragraph" w:styleId="NoSpacing">
    <w:name w:val="No Spacing"/>
    <w:uiPriority w:val="1"/>
    <w:qFormat/>
    <w:rsid w:val="00072F46"/>
    <w:pPr>
      <w:spacing w:after="0" w:line="240" w:lineRule="auto"/>
    </w:pPr>
  </w:style>
  <w:style w:type="table" w:styleId="TableGrid">
    <w:name w:val="Table Grid"/>
    <w:basedOn w:val="TableNormal"/>
    <w:uiPriority w:val="39"/>
    <w:rsid w:val="00A445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73CA5"/>
    <w:rPr>
      <w:sz w:val="16"/>
      <w:szCs w:val="16"/>
    </w:rPr>
  </w:style>
  <w:style w:type="paragraph" w:styleId="CommentText">
    <w:name w:val="annotation text"/>
    <w:basedOn w:val="Normal"/>
    <w:link w:val="CommentTextChar"/>
    <w:uiPriority w:val="99"/>
    <w:semiHidden/>
    <w:unhideWhenUsed/>
    <w:rsid w:val="00A73CA5"/>
    <w:pPr>
      <w:spacing w:line="240" w:lineRule="auto"/>
    </w:pPr>
    <w:rPr>
      <w:sz w:val="20"/>
      <w:szCs w:val="20"/>
    </w:rPr>
  </w:style>
  <w:style w:type="character" w:customStyle="1" w:styleId="CommentTextChar">
    <w:name w:val="Comment Text Char"/>
    <w:basedOn w:val="DefaultParagraphFont"/>
    <w:link w:val="CommentText"/>
    <w:uiPriority w:val="99"/>
    <w:semiHidden/>
    <w:rsid w:val="00A73CA5"/>
    <w:rPr>
      <w:sz w:val="20"/>
      <w:szCs w:val="20"/>
    </w:rPr>
  </w:style>
  <w:style w:type="paragraph" w:styleId="CommentSubject">
    <w:name w:val="annotation subject"/>
    <w:basedOn w:val="CommentText"/>
    <w:next w:val="CommentText"/>
    <w:link w:val="CommentSubjectChar"/>
    <w:uiPriority w:val="99"/>
    <w:semiHidden/>
    <w:unhideWhenUsed/>
    <w:rsid w:val="00A73CA5"/>
    <w:rPr>
      <w:b/>
      <w:bCs/>
    </w:rPr>
  </w:style>
  <w:style w:type="character" w:customStyle="1" w:styleId="CommentSubjectChar">
    <w:name w:val="Comment Subject Char"/>
    <w:basedOn w:val="CommentTextChar"/>
    <w:link w:val="CommentSubject"/>
    <w:uiPriority w:val="99"/>
    <w:semiHidden/>
    <w:rsid w:val="00A73CA5"/>
    <w:rPr>
      <w:b/>
      <w:bCs/>
      <w:sz w:val="20"/>
      <w:szCs w:val="20"/>
    </w:rPr>
  </w:style>
  <w:style w:type="character" w:styleId="PlaceholderText">
    <w:name w:val="Placeholder Text"/>
    <w:basedOn w:val="DefaultParagraphFont"/>
    <w:uiPriority w:val="99"/>
    <w:semiHidden/>
    <w:rsid w:val="00B47398"/>
    <w:rPr>
      <w:color w:val="808080"/>
    </w:rPr>
  </w:style>
  <w:style w:type="character" w:styleId="Hyperlink">
    <w:name w:val="Hyperlink"/>
    <w:basedOn w:val="DefaultParagraphFont"/>
    <w:uiPriority w:val="99"/>
    <w:unhideWhenUsed/>
    <w:rsid w:val="00CC2B70"/>
    <w:rPr>
      <w:color w:val="0563C1" w:themeColor="hyperlink"/>
      <w:u w:val="single"/>
    </w:rPr>
  </w:style>
  <w:style w:type="character" w:customStyle="1" w:styleId="UnresolvedMention1">
    <w:name w:val="Unresolved Mention1"/>
    <w:basedOn w:val="DefaultParagraphFont"/>
    <w:uiPriority w:val="99"/>
    <w:semiHidden/>
    <w:unhideWhenUsed/>
    <w:rsid w:val="00CC2B70"/>
    <w:rPr>
      <w:color w:val="605E5C"/>
      <w:shd w:val="clear" w:color="auto" w:fill="E1DFDD"/>
    </w:rPr>
  </w:style>
  <w:style w:type="paragraph" w:styleId="BalloonText">
    <w:name w:val="Balloon Text"/>
    <w:basedOn w:val="Normal"/>
    <w:link w:val="BalloonTextChar"/>
    <w:uiPriority w:val="99"/>
    <w:semiHidden/>
    <w:unhideWhenUsed/>
    <w:rsid w:val="003B36A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6A9"/>
    <w:rPr>
      <w:rFonts w:ascii="Segoe UI" w:hAnsi="Segoe UI" w:cs="Segoe UI"/>
      <w:sz w:val="18"/>
      <w:szCs w:val="18"/>
    </w:rPr>
  </w:style>
  <w:style w:type="paragraph" w:styleId="Revision">
    <w:name w:val="Revision"/>
    <w:hidden/>
    <w:uiPriority w:val="99"/>
    <w:semiHidden/>
    <w:rsid w:val="006D12B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7757">
      <w:bodyDiv w:val="1"/>
      <w:marLeft w:val="0"/>
      <w:marRight w:val="0"/>
      <w:marTop w:val="0"/>
      <w:marBottom w:val="0"/>
      <w:divBdr>
        <w:top w:val="none" w:sz="0" w:space="0" w:color="auto"/>
        <w:left w:val="none" w:sz="0" w:space="0" w:color="auto"/>
        <w:bottom w:val="none" w:sz="0" w:space="0" w:color="auto"/>
        <w:right w:val="none" w:sz="0" w:space="0" w:color="auto"/>
      </w:divBdr>
    </w:div>
    <w:div w:id="1919364864">
      <w:bodyDiv w:val="1"/>
      <w:marLeft w:val="0"/>
      <w:marRight w:val="0"/>
      <w:marTop w:val="0"/>
      <w:marBottom w:val="0"/>
      <w:divBdr>
        <w:top w:val="none" w:sz="0" w:space="0" w:color="auto"/>
        <w:left w:val="none" w:sz="0" w:space="0" w:color="auto"/>
        <w:bottom w:val="none" w:sz="0" w:space="0" w:color="auto"/>
        <w:right w:val="none" w:sz="0" w:space="0" w:color="auto"/>
      </w:divBdr>
    </w:div>
    <w:div w:id="20284870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hyperlink" Target="http://www.bio.vu.nl/thb/deb/deblab/add_my_pet/" TargetMode="External"/><Relationship Id="rId7" Type="http://schemas.microsoft.com/office/2011/relationships/commentsExtended" Target="commentsExtended.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image" Target="media/image2.png"/><Relationship Id="rId24"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microsoft.com/office/2018/08/relationships/commentsExtensible" Target="commentsExtensible.xml"/><Relationship Id="rId14" Type="http://schemas.openxmlformats.org/officeDocument/2006/relationships/image" Target="media/image5.png"/><Relationship Id="rId22" Type="http://schemas.openxmlformats.org/officeDocument/2006/relationships/hyperlink" Target="https://leanpub.com/debkiss_boo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AAFD98-966B-476E-BA44-677EF270A4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390</TotalTime>
  <Pages>25</Pages>
  <Words>5120</Words>
  <Characters>29185</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Teresa G Schwemmer</dc:creator>
  <cp:keywords/>
  <dc:description/>
  <cp:lastModifiedBy>Teresa G Schwemmer</cp:lastModifiedBy>
  <cp:revision>4</cp:revision>
  <dcterms:created xsi:type="dcterms:W3CDTF">2023-03-06T14:48:00Z</dcterms:created>
  <dcterms:modified xsi:type="dcterms:W3CDTF">2023-03-07T21:32:00Z</dcterms:modified>
</cp:coreProperties>
</file>