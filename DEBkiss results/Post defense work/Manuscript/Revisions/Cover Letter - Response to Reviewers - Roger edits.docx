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C447ED9" w:rsidR="0099378F" w:rsidRDefault="0099378F" w:rsidP="0099378F">
      <w:pPr>
        <w:pStyle w:val="TS"/>
        <w:ind w:left="6120"/>
      </w:pPr>
      <w:r>
        <w:t>July 1,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proofErr w:type="spellStart"/>
      <w:r>
        <w:rPr>
          <w:rFonts w:ascii="Times New Roman" w:hAnsi="Times New Roman" w:cs="Times New Roman"/>
          <w:i/>
          <w:iCs/>
        </w:rPr>
        <w:t>Menidia</w:t>
      </w:r>
      <w:proofErr w:type="spellEnd"/>
      <w:r>
        <w:rPr>
          <w:rFonts w:ascii="Times New Roman" w:hAnsi="Times New Roman" w:cs="Times New Roman"/>
          <w:i/>
          <w:iCs/>
        </w:rPr>
        <w:t xml:space="preserve"> </w:t>
      </w:r>
      <w:proofErr w:type="spellStart"/>
      <w:r>
        <w:rPr>
          <w:rFonts w:ascii="Times New Roman" w:hAnsi="Times New Roman" w:cs="Times New Roman"/>
          <w:i/>
          <w:iCs/>
        </w:rPr>
        <w:t>menidia</w:t>
      </w:r>
      <w:proofErr w:type="spellEnd"/>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13A33EB4"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w:t>
      </w:r>
      <w:del w:id="0" w:author="Schwemmer, Teresa" w:date="2024-07-08T14:33:00Z" w16du:dateUtc="2024-07-08T18:33:00Z">
        <w:r w:rsidDel="00AF1F61">
          <w:rPr>
            <w:rFonts w:ascii="Times New Roman" w:hAnsi="Times New Roman" w:cs="Times New Roman"/>
          </w:rPr>
          <w:delText>volume-</w:delText>
        </w:r>
      </w:del>
      <w:r>
        <w:rPr>
          <w:rFonts w:ascii="Times New Roman" w:hAnsi="Times New Roman" w:cs="Times New Roman"/>
        </w:rPr>
        <w:t xml:space="preserve">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 xml:space="preserve">M. </w:t>
      </w:r>
      <w:proofErr w:type="spellStart"/>
      <w:r>
        <w:rPr>
          <w:rFonts w:ascii="Times New Roman" w:hAnsi="Times New Roman" w:cs="Times New Roman"/>
          <w:i/>
          <w:iCs/>
        </w:rPr>
        <w:t>menidia</w:t>
      </w:r>
      <w:proofErr w:type="spellEnd"/>
      <w:r>
        <w:rPr>
          <w:rFonts w:ascii="Times New Roman" w:hAnsi="Times New Roman" w:cs="Times New Roman"/>
        </w:rPr>
        <w:t xml:space="preserve"> have little to no yolk sac larval period and begin hatching immediately, as well as reexamining and responding to questions about our values for </w:t>
      </w:r>
      <w:proofErr w:type="spellStart"/>
      <w:r>
        <w:rPr>
          <w:rFonts w:ascii="Times New Roman" w:hAnsi="Times New Roman" w:cs="Times New Roman"/>
          <w:i/>
          <w:iCs/>
        </w:rPr>
        <w:t>δ</w:t>
      </w:r>
      <w:r>
        <w:rPr>
          <w:rFonts w:ascii="Times New Roman" w:hAnsi="Times New Roman" w:cs="Times New Roman"/>
          <w:i/>
          <w:iCs/>
          <w:vertAlign w:val="subscript"/>
        </w:rPr>
        <w:t>M</w:t>
      </w:r>
      <w:proofErr w:type="spellEnd"/>
      <w:r>
        <w:rPr>
          <w:rFonts w:ascii="Times New Roman" w:hAnsi="Times New Roman" w:cs="Times New Roman"/>
        </w:rPr>
        <w:t xml:space="preserve"> and </w:t>
      </w:r>
      <w:proofErr w:type="spellStart"/>
      <w:r>
        <w:rPr>
          <w:rFonts w:ascii="Times New Roman" w:hAnsi="Times New Roman" w:cs="Times New Roman"/>
          <w:i/>
          <w:iCs/>
        </w:rPr>
        <w:t>d</w:t>
      </w:r>
      <w:r>
        <w:rPr>
          <w:rFonts w:ascii="Times New Roman" w:hAnsi="Times New Roman" w:cs="Times New Roman"/>
          <w:i/>
          <w:iCs/>
          <w:vertAlign w:val="subscript"/>
        </w:rPr>
        <w:t>V</w:t>
      </w:r>
      <w:proofErr w:type="spellEnd"/>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057F3DF0" w14:textId="5258ED0A"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704BC61A" w:rsidR="00B103B3" w:rsidRPr="00B103B3" w:rsidRDefault="00B103B3" w:rsidP="0099378F">
      <w:pPr>
        <w:pStyle w:val="NoSpacing"/>
        <w:rPr>
          <w:rFonts w:ascii="Times New Roman" w:hAnsi="Times New Roman" w:cs="Times New Roman"/>
          <w:i/>
          <w:iCs/>
        </w:rPr>
      </w:pPr>
      <w:r>
        <w:rPr>
          <w:rFonts w:ascii="Times New Roman" w:hAnsi="Times New Roman" w:cs="Times New Roman"/>
          <w:i/>
          <w:iCs/>
        </w:rPr>
        <w:t xml:space="preserve">Line numbers </w:t>
      </w:r>
      <w:r w:rsidR="008C6733">
        <w:rPr>
          <w:rFonts w:ascii="Times New Roman" w:hAnsi="Times New Roman" w:cs="Times New Roman"/>
          <w:i/>
          <w:iCs/>
        </w:rPr>
        <w:t xml:space="preserve">in responses </w:t>
      </w:r>
      <w:r>
        <w:rPr>
          <w:rFonts w:ascii="Times New Roman" w:hAnsi="Times New Roman" w:cs="Times New Roman"/>
          <w:i/>
          <w:iCs/>
        </w:rPr>
        <w:t>pertain to the “track changes” version of the revised manuscript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159FCFC2" w:rsidR="003E784C" w:rsidRDefault="003E784C" w:rsidP="0099378F">
      <w:pPr>
        <w:pStyle w:val="NoSpacing"/>
        <w:rPr>
          <w:rFonts w:ascii="Times New Roman" w:hAnsi="Times New Roman" w:cs="Times New Roman"/>
        </w:rPr>
      </w:pPr>
      <w:r>
        <w:rPr>
          <w:rFonts w:ascii="Times New Roman" w:hAnsi="Times New Roman" w:cs="Times New Roman"/>
        </w:rPr>
        <w:t>Reviewer 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Reviewer #1: The manuscript by Schwemmer et al provides an excellent case study on the application of simplified DEB models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w:t>
      </w:r>
      <w:proofErr w:type="spellStart"/>
      <w:r w:rsidRPr="003E784C">
        <w:rPr>
          <w:rFonts w:ascii="Times New Roman" w:hAnsi="Times New Roman" w:cs="Times New Roman"/>
          <w:color w:val="222222"/>
          <w:shd w:val="clear" w:color="auto" w:fill="FFFFFF"/>
        </w:rPr>
        <w:t>focussing</w:t>
      </w:r>
      <w:proofErr w:type="spellEnd"/>
      <w:r w:rsidRPr="003E784C">
        <w:rPr>
          <w:rFonts w:ascii="Times New Roman" w:hAnsi="Times New Roman" w:cs="Times New Roman"/>
          <w:color w:val="222222"/>
          <w:shd w:val="clear" w:color="auto" w:fill="FFFFFF"/>
        </w:rPr>
        <w:t xml:space="preserve"> on the essentials of the modelling exercise, reducing the wider context and some of the speculations. Also, the authors can consider moving some parts to an SI (or to a separate review paper).</w:t>
      </w:r>
    </w:p>
    <w:p w14:paraId="09F53047" w14:textId="6D003A09"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w:t>
      </w:r>
      <w:commentRangeStart w:id="1"/>
      <w:r w:rsidRPr="003E784C">
        <w:rPr>
          <w:rFonts w:ascii="Times New Roman" w:hAnsi="Times New Roman" w:cs="Times New Roman"/>
          <w:i/>
          <w:iCs/>
          <w:color w:val="222222"/>
          <w:shd w:val="clear" w:color="auto" w:fill="FFFFFF"/>
        </w:rPr>
        <w:t xml:space="preserve">e appreciate the constructive feedback on the length and focus of the manuscript, and have taken your suggestion to move some of the wider context to the SI while also making much of the introduction, methods, and discussion more concise. </w:t>
      </w:r>
      <w:del w:id="2" w:author="Roger Nisbet" w:date="2024-07-07T15:43:00Z">
        <w:r w:rsidRPr="003E784C" w:rsidDel="00696409">
          <w:rPr>
            <w:rFonts w:ascii="Times New Roman" w:hAnsi="Times New Roman" w:cs="Times New Roman"/>
            <w:i/>
            <w:iCs/>
            <w:color w:val="222222"/>
            <w:shd w:val="clear" w:color="auto" w:fill="FFFFFF"/>
          </w:rPr>
          <w:delText>We believe</w:delText>
        </w:r>
      </w:del>
      <w:ins w:id="3" w:author="Roger Nisbet" w:date="2024-07-07T15:43:00Z">
        <w:r w:rsidR="00696409">
          <w:rPr>
            <w:rFonts w:ascii="Times New Roman" w:hAnsi="Times New Roman" w:cs="Times New Roman"/>
            <w:i/>
            <w:iCs/>
            <w:color w:val="222222"/>
            <w:shd w:val="clear" w:color="auto" w:fill="FFFFFF"/>
          </w:rPr>
          <w:t>We do believe that</w:t>
        </w:r>
      </w:ins>
      <w:r w:rsidRPr="003E784C">
        <w:rPr>
          <w:rFonts w:ascii="Times New Roman" w:hAnsi="Times New Roman" w:cs="Times New Roman"/>
          <w:i/>
          <w:iCs/>
          <w:color w:val="222222"/>
          <w:shd w:val="clear" w:color="auto" w:fill="FFFFFF"/>
        </w:rPr>
        <w:t xml:space="preserve"> laying out the potential mechanisms of inhibition or damage to synthesizing units is important to justify </w:t>
      </w:r>
      <w:del w:id="4" w:author="Roger Nisbet" w:date="2024-07-07T15:44:00Z">
        <w:r w:rsidRPr="003E784C" w:rsidDel="00696409">
          <w:rPr>
            <w:rFonts w:ascii="Times New Roman" w:hAnsi="Times New Roman" w:cs="Times New Roman"/>
            <w:i/>
            <w:iCs/>
            <w:color w:val="222222"/>
            <w:shd w:val="clear" w:color="auto" w:fill="FFFFFF"/>
          </w:rPr>
          <w:delText xml:space="preserve">the </w:delText>
        </w:r>
      </w:del>
      <w:ins w:id="5" w:author="Roger Nisbet" w:date="2024-07-07T15:44:00Z">
        <w:r w:rsidR="00696409">
          <w:rPr>
            <w:rFonts w:ascii="Times New Roman" w:hAnsi="Times New Roman" w:cs="Times New Roman"/>
            <w:i/>
            <w:iCs/>
            <w:color w:val="222222"/>
            <w:shd w:val="clear" w:color="auto" w:fill="FFFFFF"/>
          </w:rPr>
          <w:t xml:space="preserve">our interpretation of </w:t>
        </w:r>
        <w:r w:rsidR="00696409" w:rsidRPr="003E784C">
          <w:rPr>
            <w:rFonts w:ascii="Times New Roman" w:hAnsi="Times New Roman" w:cs="Times New Roman"/>
            <w:i/>
            <w:iCs/>
            <w:color w:val="222222"/>
            <w:shd w:val="clear" w:color="auto" w:fill="FFFFFF"/>
          </w:rPr>
          <w:t xml:space="preserve"> </w:t>
        </w:r>
      </w:ins>
      <w:r w:rsidRPr="003E784C">
        <w:rPr>
          <w:rFonts w:ascii="Times New Roman" w:hAnsi="Times New Roman" w:cs="Times New Roman"/>
          <w:i/>
          <w:iCs/>
          <w:color w:val="222222"/>
          <w:shd w:val="clear" w:color="auto" w:fill="FFFFFF"/>
        </w:rPr>
        <w:t>parameters we focused on</w:t>
      </w:r>
      <w:del w:id="6" w:author="Roger Nisbet" w:date="2024-07-07T15:45:00Z">
        <w:r w:rsidRPr="003E784C" w:rsidDel="00696409">
          <w:rPr>
            <w:rFonts w:ascii="Times New Roman" w:hAnsi="Times New Roman" w:cs="Times New Roman"/>
            <w:i/>
            <w:iCs/>
            <w:color w:val="222222"/>
            <w:shd w:val="clear" w:color="auto" w:fill="FFFFFF"/>
          </w:rPr>
          <w:delText>.</w:delText>
        </w:r>
      </w:del>
      <w:r w:rsidRPr="003E784C">
        <w:rPr>
          <w:rFonts w:ascii="Times New Roman" w:hAnsi="Times New Roman" w:cs="Times New Roman"/>
          <w:i/>
          <w:iCs/>
          <w:color w:val="222222"/>
          <w:shd w:val="clear" w:color="auto" w:fill="FFFFFF"/>
        </w:rPr>
        <w:t xml:space="preserve"> There is value in combining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commentRangeEnd w:id="1"/>
      <w:r w:rsidR="00696409">
        <w:rPr>
          <w:rStyle w:val="CommentReference"/>
        </w:rPr>
        <w:commentReference w:id="1"/>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w:t>
      </w:r>
      <w:proofErr w:type="spellStart"/>
      <w:r w:rsidRPr="003E784C">
        <w:rPr>
          <w:rFonts w:ascii="Times New Roman" w:hAnsi="Times New Roman" w:cs="Times New Roman"/>
          <w:color w:val="222222"/>
          <w:shd w:val="clear" w:color="auto" w:fill="FFFFFF"/>
        </w:rPr>
        <w:t>advice</w:t>
      </w:r>
      <w:proofErr w:type="spellEnd"/>
      <w:r w:rsidRPr="003E784C">
        <w:rPr>
          <w:rFonts w:ascii="Times New Roman" w:hAnsi="Times New Roman" w:cs="Times New Roman"/>
          <w:color w:val="222222"/>
          <w:shd w:val="clear" w:color="auto" w:fill="FFFFFF"/>
        </w:rPr>
        <w:t xml:space="preserv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w:t>
      </w:r>
      <w:r w:rsidRPr="003E784C">
        <w:rPr>
          <w:rFonts w:ascii="Times New Roman" w:hAnsi="Times New Roman" w:cs="Times New Roman"/>
          <w:color w:val="222222"/>
          <w:shd w:val="clear" w:color="auto" w:fill="FFFFFF"/>
        </w:rPr>
        <w:lastRenderedPageBreak/>
        <w:t>this species indeed has a yolk-sac stage of non-negligible duration, this would require a number of modifications in the analysis (e.g., in the data set for the egg buffer mass).</w:t>
      </w:r>
    </w:p>
    <w:p w14:paraId="0D8E422E" w14:textId="211536BB"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is different from typical fish species because it has little to no yolk sac larval period. However, this needs to be emphasized more in the manuscript. We have edited the text to explain this with references to studies that noted the short to nonexistent yolk sac larval period and the need to begin feeding the day of hatching. We have also replaced “hatching” with “birth” at line 197 and stated our assumption that birth happens upon hatching at line </w:t>
      </w:r>
      <w:r w:rsidR="005262B7">
        <w:rPr>
          <w:rFonts w:ascii="Times New Roman" w:hAnsi="Times New Roman" w:cs="Times New Roman"/>
          <w:i/>
          <w:iCs/>
          <w:color w:val="222222"/>
        </w:rPr>
        <w:t>292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line </w:t>
      </w:r>
      <w:r w:rsidR="009A0E6E">
        <w:rPr>
          <w:rFonts w:ascii="Times New Roman" w:hAnsi="Times New Roman" w:cs="Times New Roman"/>
          <w:i/>
          <w:iCs/>
          <w:color w:val="222222"/>
        </w:rPr>
        <w:t>808</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3E784C">
        <w:rPr>
          <w:rFonts w:ascii="Times New Roman" w:hAnsi="Times New Roman" w:cs="Times New Roman"/>
          <w:color w:val="222222"/>
          <w:shd w:val="clear" w:color="auto" w:fill="FFFFFF"/>
        </w:rPr>
        <w:t>y_VA</w:t>
      </w:r>
      <w:proofErr w:type="spellEnd"/>
      <w:r w:rsidRPr="003E784C">
        <w:rPr>
          <w:rFonts w:ascii="Times New Roman" w:hAnsi="Times New Roman" w:cs="Times New Roman"/>
          <w:color w:val="222222"/>
          <w:shd w:val="clear" w:color="auto" w:fill="FFFFFF"/>
        </w:rPr>
        <w:t xml:space="preserve"> x kappa (and minus the weight of the chorion etc.). With the values in Table 1, that should lead to a much lower dry weight at birth than the value of 0.18 mg. In particular, the low value of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77777777" w:rsidR="003E784C" w:rsidRPr="003E784C" w:rsidRDefault="003E784C" w:rsidP="003E784C">
      <w:pPr>
        <w:pStyle w:val="NoSpacing"/>
        <w:numPr>
          <w:ilvl w:val="0"/>
          <w:numId w:val="3"/>
        </w:numPr>
        <w:rPr>
          <w:rFonts w:ascii="Times New Roman" w:hAnsi="Times New Roman" w:cs="Times New Roman"/>
          <w:color w:val="222222"/>
        </w:rPr>
      </w:pPr>
      <w:commentRangeStart w:id="7"/>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peninsulae</w:t>
      </w:r>
      <w:proofErr w:type="spellEnd"/>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0.05 mg for a hatch length of 5.3 mm, which is also much closer to the anticipated value of 0.04 mg from multiplying W_B0 x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x kappa. </w:t>
      </w:r>
    </w:p>
    <w:p w14:paraId="6E6E8F38"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However, using a dry weight of 0.05 mg to calculate dry weight density resulted in an extremely low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of 0.077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As you stated, this may be due to the recent depletion of the yolk. When fitting the whole life dataset, this results in an unrealistically high number of eggs produced by adults. It also forces the primary parameters </w:t>
      </w:r>
      <w:proofErr w:type="spellStart"/>
      <w:r w:rsidRPr="003E784C">
        <w:rPr>
          <w:rFonts w:ascii="Times New Roman" w:hAnsi="Times New Roman" w:cs="Times New Roman"/>
          <w:i/>
          <w:iCs/>
          <w:color w:val="222222"/>
        </w:rPr>
        <w:t>J_Am^a</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J_M^v</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and kappa to be set to extremely high or low values to get a somewhat reasonable fit to growth. It seems likely that dry weight density increases after the early larval stage, and a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w:t>
      </w:r>
      <w:proofErr w:type="gramStart"/>
      <w:r w:rsidRPr="003E784C">
        <w:rPr>
          <w:rFonts w:ascii="Times New Roman" w:hAnsi="Times New Roman" w:cs="Times New Roman"/>
          <w:i/>
          <w:iCs/>
          <w:color w:val="222222"/>
        </w:rPr>
        <w:t>Unfortunately</w:t>
      </w:r>
      <w:proofErr w:type="gramEnd"/>
      <w:r w:rsidRPr="003E784C">
        <w:rPr>
          <w:rFonts w:ascii="Times New Roman" w:hAnsi="Times New Roman" w:cs="Times New Roman"/>
          <w:i/>
          <w:iCs/>
          <w:color w:val="222222"/>
        </w:rPr>
        <w:t xml:space="preserve"> we have not been able to find data on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lastRenderedPageBreak/>
        <w:t>menidia</w:t>
      </w:r>
      <w:proofErr w:type="spellEnd"/>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closer to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10.1016/j.ecolmodel.2022.110005</w:t>
      </w:r>
      <w:r w:rsidRPr="003E784C">
        <w:rPr>
          <w:rFonts w:ascii="Times New Roman" w:hAnsi="Times New Roman" w:cs="Times New Roman"/>
          <w:i/>
          <w:iCs/>
          <w:color w:val="222222"/>
        </w:rPr>
        <w:t>)</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commentRangeEnd w:id="7"/>
      <w:r w:rsidR="00696409">
        <w:rPr>
          <w:rStyle w:val="CommentReference"/>
        </w:rPr>
        <w:commentReference w:id="7"/>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L_Vp</w:t>
      </w:r>
      <w:proofErr w:type="spellEnd"/>
      <w:r w:rsidRPr="003E784C">
        <w:rPr>
          <w:rFonts w:ascii="Times New Roman" w:hAnsi="Times New Roman" w:cs="Times New Roman"/>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sidRPr="003E784C">
        <w:rPr>
          <w:rFonts w:ascii="Times New Roman" w:hAnsi="Times New Roman" w:cs="Times New Roman"/>
          <w:color w:val="222222"/>
          <w:shd w:val="clear" w:color="auto" w:fill="FFFFFF"/>
        </w:rPr>
        <w:t>W_Vp</w:t>
      </w:r>
      <w:proofErr w:type="spellEnd"/>
      <w:r w:rsidRPr="003E784C">
        <w:rPr>
          <w:rFonts w:ascii="Times New Roman" w:hAnsi="Times New Roman" w:cs="Times New Roman"/>
          <w:color w:val="222222"/>
          <w:shd w:val="clear" w:color="auto" w:fill="FFFFFF"/>
        </w:rPr>
        <w:t>.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equation for J_J to use (</w:t>
      </w:r>
      <w:proofErr w:type="spellStart"/>
      <w:r w:rsidRPr="003E784C">
        <w:rPr>
          <w:rFonts w:ascii="Times New Roman" w:hAnsi="Times New Roman" w:cs="Times New Roman"/>
          <w:i/>
          <w:iCs/>
          <w:color w:val="222222"/>
          <w:shd w:val="clear" w:color="auto" w:fill="FFFFFF"/>
        </w:rPr>
        <w:t>W_Vp</w:t>
      </w:r>
      <w:proofErr w:type="spellEnd"/>
      <w:r w:rsidRPr="003E784C">
        <w:rPr>
          <w:rFonts w:ascii="Times New Roman" w:hAnsi="Times New Roman" w:cs="Times New Roman"/>
          <w:i/>
          <w:iCs/>
          <w:color w:val="222222"/>
          <w:shd w:val="clear" w:color="auto" w:fill="FFFFFF"/>
        </w:rPr>
        <w:t>/</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instead of L_Vp^3 as this makes it </w:t>
      </w:r>
      <w:proofErr w:type="gramStart"/>
      <w:r w:rsidRPr="003E784C">
        <w:rPr>
          <w:rFonts w:ascii="Times New Roman" w:hAnsi="Times New Roman" w:cs="Times New Roman"/>
          <w:i/>
          <w:iCs/>
          <w:color w:val="222222"/>
          <w:shd w:val="clear" w:color="auto" w:fill="FFFFFF"/>
        </w:rPr>
        <w:t>more clear</w:t>
      </w:r>
      <w:proofErr w:type="gramEnd"/>
      <w:r w:rsidRPr="003E784C">
        <w:rPr>
          <w:rFonts w:ascii="Times New Roman" w:hAnsi="Times New Roman" w:cs="Times New Roman"/>
          <w:i/>
          <w:iCs/>
          <w:color w:val="222222"/>
          <w:shd w:val="clear" w:color="auto" w:fill="FFFFFF"/>
        </w:rPr>
        <w:t xml:space="preserve"> that the equation is using the volume at puberty. As L_Vp^3 is not mentioned elsewhere in the paper, we removed its row from Table 2. The remaining uses of </w:t>
      </w:r>
      <w:proofErr w:type="spellStart"/>
      <w:r w:rsidRPr="003E784C">
        <w:rPr>
          <w:rFonts w:ascii="Times New Roman" w:hAnsi="Times New Roman" w:cs="Times New Roman"/>
          <w:i/>
          <w:iCs/>
          <w:color w:val="222222"/>
          <w:shd w:val="clear" w:color="auto" w:fill="FFFFFF"/>
        </w:rPr>
        <w:t>L_Vp</w:t>
      </w:r>
      <w:proofErr w:type="spellEnd"/>
      <w:r w:rsidRPr="003E784C">
        <w:rPr>
          <w:rFonts w:ascii="Times New Roman" w:hAnsi="Times New Roman" w:cs="Times New Roman"/>
          <w:i/>
          <w:iCs/>
          <w:color w:val="222222"/>
          <w:shd w:val="clear" w:color="auto" w:fill="FFFFFF"/>
        </w:rPr>
        <w:t xml:space="preserve">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is defined as the 'Yield of assimilates on volume'. Probably better to replace volume by structure. This parameter is relevant for starvation situations only. Is that relevant for this manuscript?</w:t>
      </w:r>
    </w:p>
    <w:p w14:paraId="2E9F4D30" w14:textId="77777777"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description of how the model handles it, so we have done so and left </w:t>
      </w:r>
      <w:proofErr w:type="spellStart"/>
      <w:r w:rsidRPr="003E784C">
        <w:rPr>
          <w:rFonts w:ascii="Times New Roman" w:hAnsi="Times New Roman" w:cs="Times New Roman"/>
          <w:i/>
          <w:iCs/>
          <w:color w:val="222222"/>
          <w:shd w:val="clear" w:color="auto" w:fill="FFFFFF"/>
        </w:rPr>
        <w:t>y_AV</w:t>
      </w:r>
      <w:proofErr w:type="spellEnd"/>
      <w:r w:rsidRPr="003E784C">
        <w:rPr>
          <w:rFonts w:ascii="Times New Roman" w:hAnsi="Times New Roman" w:cs="Times New Roman"/>
          <w:i/>
          <w:iCs/>
          <w:color w:val="222222"/>
          <w:shd w:val="clear" w:color="auto" w:fill="FFFFFF"/>
        </w:rPr>
        <w:t xml:space="preserve">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 you could add for clarification that the non-somatic fraction is dissipated and therefore does not contribute to biomass.</w:t>
      </w:r>
    </w:p>
    <w:p w14:paraId="11E8972E"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this clarification, thank you for the useful suggestion. </w:t>
      </w:r>
    </w:p>
    <w:p w14:paraId="22FC8D4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highlight w:val="yellow"/>
          <w:shd w:val="clear" w:color="auto" w:fill="FFFFFF"/>
        </w:rPr>
        <w:t xml:space="preserve">- Line 236-241: it would not be strange to see </w:t>
      </w:r>
      <w:proofErr w:type="spellStart"/>
      <w:r w:rsidRPr="003E784C">
        <w:rPr>
          <w:rFonts w:ascii="Times New Roman" w:hAnsi="Times New Roman" w:cs="Times New Roman"/>
          <w:color w:val="222222"/>
          <w:highlight w:val="yellow"/>
          <w:shd w:val="clear" w:color="auto" w:fill="FFFFFF"/>
        </w:rPr>
        <w:t>delta_M</w:t>
      </w:r>
      <w:proofErr w:type="spellEnd"/>
      <w:r w:rsidRPr="003E784C">
        <w:rPr>
          <w:rFonts w:ascii="Times New Roman" w:hAnsi="Times New Roman" w:cs="Times New Roman"/>
          <w:color w:val="222222"/>
          <w:highlight w:val="yellow"/>
          <w:shd w:val="clear" w:color="auto" w:fill="FFFFFF"/>
        </w:rPr>
        <w:t xml:space="preserve"> change from (yolk-sac) larvae to juveniles as they can look quite different. Would a change in shape over ontogeny be an explanation for this apparent misfit?</w:t>
      </w:r>
    </w:p>
    <w:p w14:paraId="4DC4341B" w14:textId="77777777"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we calculated with embryo volume does not allow as close of a fit as the slightly lower value. We have added a sentence acknowledging this at line 257. Unfortunately, we were unable to find data for the structural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later in life and could only calculate volumetric </w:t>
      </w:r>
      <w:r w:rsidRPr="003E784C">
        <w:rPr>
          <w:rFonts w:ascii="Times New Roman" w:hAnsi="Times New Roman" w:cs="Times New Roman"/>
          <w:i/>
          <w:iCs/>
          <w:color w:val="222222"/>
        </w:rPr>
        <w:lastRenderedPageBreak/>
        <w:t xml:space="preserve">length for embryos the day before hatching (we have images of embryos from which we can estimate volume as a sphere not including the chorion), but future work on this species should try to include this measurement. Because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is used to calculate length, which is then used in JA and JV, too great of a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value did not allow us to obtain a reasonable fit to both growth and egg buffer depletion at the same time. </w:t>
      </w:r>
    </w:p>
    <w:p w14:paraId="7B0FD7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 it is not really 'extrapolated'; the data comprise initial egg mass and the assumption that the egg buffer is depleted at hatching (which is questionable, as already noted above).</w:t>
      </w:r>
    </w:p>
    <w:p w14:paraId="29D6FE89"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wording here to be more accurate and mention our assumption that egg buffer mass is zero at hatching. The information we added supporting this assumption comes later in this section.  </w:t>
      </w:r>
    </w:p>
    <w:p w14:paraId="37EF9B9F"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 this could use a bit more explanation, perhaps in the SI (with a figure), as it is not a trivial calculation.</w:t>
      </w:r>
    </w:p>
    <w:p w14:paraId="7E31F20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the methods for this calculation in the Supplementary Methods, including the equation used to calculate mass-specific dry weight lost over time and how we used </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to convert it to </w:t>
      </w:r>
      <w:proofErr w:type="spellStart"/>
      <w:r w:rsidRPr="003E784C">
        <w:rPr>
          <w:rFonts w:ascii="Times New Roman" w:hAnsi="Times New Roman" w:cs="Times New Roman"/>
          <w:i/>
          <w:iCs/>
          <w:color w:val="222222"/>
          <w:shd w:val="clear" w:color="auto" w:fill="FFFFFF"/>
        </w:rPr>
        <w:t>J_M^v</w:t>
      </w:r>
      <w:proofErr w:type="spellEnd"/>
      <w:r w:rsidRPr="003E784C">
        <w:rPr>
          <w:rFonts w:ascii="Times New Roman" w:hAnsi="Times New Roman" w:cs="Times New Roman"/>
          <w:i/>
          <w:iCs/>
          <w:color w:val="222222"/>
          <w:shd w:val="clear" w:color="auto" w:fill="FFFFFF"/>
        </w:rPr>
        <w:t xml:space="preserve">. Rather than a figure, we included a table of the relevant values because we did not fit a curve to the weight loss, but rather calculated it using one mean initial and mean final dry weight as reported in the study. </w:t>
      </w:r>
    </w:p>
    <w:p w14:paraId="5D1F23DA"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 fluxes in DEBkiss are not in carbon units but in biomass units (mg of structure or assimilates).</w:t>
      </w:r>
    </w:p>
    <w:p w14:paraId="0EAF4148" w14:textId="02F9DCF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line </w:t>
      </w:r>
      <w:r w:rsidR="005262B7">
        <w:rPr>
          <w:rFonts w:ascii="Times New Roman" w:hAnsi="Times New Roman" w:cs="Times New Roman"/>
          <w:i/>
          <w:iCs/>
          <w:color w:val="222222"/>
          <w:shd w:val="clear" w:color="auto" w:fill="FFFFFF"/>
        </w:rPr>
        <w:t>81</w:t>
      </w:r>
      <w:r w:rsidRPr="003E784C">
        <w:rPr>
          <w:rFonts w:ascii="Times New Roman" w:hAnsi="Times New Roman" w:cs="Times New Roman"/>
          <w:i/>
          <w:iCs/>
          <w:color w:val="222222"/>
          <w:shd w:val="clear" w:color="auto" w:fill="FFFFFF"/>
        </w:rPr>
        <w:t xml:space="preserve">. </w:t>
      </w:r>
    </w:p>
    <w:p w14:paraId="74682DE3"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492-495 and Line 632: </w:t>
      </w:r>
      <w:proofErr w:type="spellStart"/>
      <w:r w:rsidRPr="003E784C">
        <w:rPr>
          <w:rFonts w:ascii="Times New Roman" w:hAnsi="Times New Roman" w:cs="Times New Roman"/>
          <w:color w:val="222222"/>
          <w:shd w:val="clear" w:color="auto" w:fill="FFFFFF"/>
        </w:rPr>
        <w:t>Ja_Am</w:t>
      </w:r>
      <w:proofErr w:type="spellEnd"/>
      <w:r w:rsidRPr="003E784C">
        <w:rPr>
          <w:rFonts w:ascii="Times New Roman" w:hAnsi="Times New Roman" w:cs="Times New Roman"/>
          <w:color w:val="222222"/>
          <w:shd w:val="clear" w:color="auto" w:fill="FFFFFF"/>
        </w:rPr>
        <w:t xml:space="preserve"> and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are not multiplied directly. Please add that they are only multiplied (and cannot be independently identified) when the maintenance flux J_M is negligible (which is very likely the case for the early life stages).</w:t>
      </w:r>
    </w:p>
    <w:p w14:paraId="4C29B4BF" w14:textId="1494E962"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This is a good point. We have changed the phrasing at line 52</w:t>
      </w:r>
      <w:r w:rsidR="005262B7">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in the methods and line 6</w:t>
      </w:r>
      <w:r w:rsidR="005262B7">
        <w:rPr>
          <w:rFonts w:ascii="Times New Roman" w:hAnsi="Times New Roman" w:cs="Times New Roman"/>
          <w:i/>
          <w:iCs/>
          <w:color w:val="222222"/>
          <w:shd w:val="clear" w:color="auto" w:fill="FFFFFF"/>
        </w:rPr>
        <w:t>70</w:t>
      </w:r>
      <w:r w:rsidRPr="003E784C">
        <w:rPr>
          <w:rFonts w:ascii="Times New Roman" w:hAnsi="Times New Roman" w:cs="Times New Roman"/>
          <w:i/>
          <w:iCs/>
          <w:color w:val="222222"/>
          <w:shd w:val="clear" w:color="auto" w:fill="FFFFFF"/>
        </w:rPr>
        <w:t xml:space="preserve"> in the discussion to say they are both contribute to J_V and that they are directly multiplied when J_M is negligible as it likely is in early life stages. </w:t>
      </w:r>
    </w:p>
    <w:p w14:paraId="7707DAAD"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6CD536D6"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 about the relative role of maintenance as the surface area to volume ratio decreases with growth, to add some insight as to why maintenance had little effect.</w:t>
      </w:r>
    </w:p>
    <w:p w14:paraId="4AA5A681"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4FF178F5"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to avoid speculating and use the fact that hypoxia can impact gonad development to highlight that measuring how hypoxia affects reproductive investment could improve the model. </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54C24A4E" w14:textId="11259E66" w:rsidR="003E784C" w:rsidRDefault="003E784C" w:rsidP="0099378F">
      <w:pPr>
        <w:pStyle w:val="NoSpacing"/>
        <w:rPr>
          <w:rFonts w:ascii="Times New Roman" w:hAnsi="Times New Roman" w:cs="Times New Roman"/>
        </w:rPr>
      </w:pPr>
      <w:r>
        <w:rPr>
          <w:rFonts w:ascii="Times New Roman" w:hAnsi="Times New Roman" w:cs="Times New Roman"/>
        </w:rPr>
        <w:t>Reviewer 2</w:t>
      </w:r>
    </w:p>
    <w:p w14:paraId="3C301291" w14:textId="77777777" w:rsidR="003E784C" w:rsidRDefault="003E784C" w:rsidP="0099378F">
      <w:pPr>
        <w:pStyle w:val="NoSpacing"/>
        <w:rPr>
          <w:rFonts w:ascii="Times New Roman" w:hAnsi="Times New Roman" w:cs="Times New Roman"/>
        </w:rPr>
      </w:pPr>
    </w:p>
    <w:p w14:paraId="4D816E0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Editor/Reviewer 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w:t>
      </w:r>
      <w:proofErr w:type="spellStart"/>
      <w:r w:rsidRPr="003E784C">
        <w:rPr>
          <w:rFonts w:ascii="Times New Roman" w:hAnsi="Times New Roman" w:cs="Times New Roman"/>
        </w:rPr>
        <w:t>Menidia</w:t>
      </w:r>
      <w:proofErr w:type="spellEnd"/>
      <w:r w:rsidRPr="003E784C">
        <w:rPr>
          <w:rFonts w:ascii="Times New Roman" w:hAnsi="Times New Roman" w:cs="Times New Roman"/>
        </w:rPr>
        <w:t xml:space="preserve"> </w:t>
      </w:r>
      <w:proofErr w:type="spellStart"/>
      <w:r w:rsidRPr="003E784C">
        <w:rPr>
          <w:rFonts w:ascii="Times New Roman" w:hAnsi="Times New Roman" w:cs="Times New Roman"/>
        </w:rPr>
        <w:t>menidia</w:t>
      </w:r>
      <w:proofErr w:type="spellEnd"/>
      <w:r w:rsidRPr="003E784C">
        <w:rPr>
          <w:rFonts w:ascii="Times New Roman" w:hAnsi="Times New Roman" w:cs="Times New Roman"/>
        </w:rPr>
        <w:t>, with 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Figure 1. lines 161-162 suggest that the organism undergoes 3 life stages embryo, larval, and adult. Is larva modeled different from juvenile? In the text (line 197) you state after hatching juveniles feed. Do larvae also feed or use the yolk-sac? Please clarify the stages you are using and the way they are model. Also, in figure 1 (left) you should highlight J_M instead of “maintenance”.</w:t>
      </w:r>
    </w:p>
    <w:p w14:paraId="20F88817"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To make it </w:t>
      </w:r>
      <w:proofErr w:type="gramStart"/>
      <w:r w:rsidRPr="003E784C">
        <w:rPr>
          <w:rFonts w:ascii="Times New Roman" w:hAnsi="Times New Roman" w:cs="Times New Roman"/>
          <w:i/>
          <w:iCs/>
        </w:rPr>
        <w:t>more clear</w:t>
      </w:r>
      <w:proofErr w:type="gramEnd"/>
      <w:r w:rsidRPr="003E784C">
        <w:rPr>
          <w:rFonts w:ascii="Times New Roman" w:hAnsi="Times New Roman" w:cs="Times New Roman"/>
          <w:i/>
          <w:iCs/>
        </w:rPr>
        <w:t xml:space="preserve"> that the post-hatch mortality rate also applies to juveniles, we have added them to the figure and caption of Figure 1. </w:t>
      </w:r>
    </w:p>
    <w:p w14:paraId="79899EFD" w14:textId="641C3014"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In the text at line 197,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 xml:space="preserve">M. </w:t>
      </w:r>
      <w:proofErr w:type="spellStart"/>
      <w:r w:rsidRPr="00EA1606">
        <w:rPr>
          <w:rFonts w:ascii="Times New Roman" w:hAnsi="Times New Roman" w:cs="Times New Roman"/>
        </w:rPr>
        <w:t>menidia</w:t>
      </w:r>
      <w:proofErr w:type="spellEnd"/>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A similar statement was made at line 2</w:t>
      </w:r>
      <w:r w:rsidR="005262B7">
        <w:rPr>
          <w:rFonts w:ascii="Times New Roman" w:hAnsi="Times New Roman" w:cs="Times New Roman"/>
          <w:i/>
          <w:iCs/>
        </w:rPr>
        <w:t>31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line 292 to justify the assumption that the larval stage begins at hatching</w:t>
      </w:r>
      <w:r w:rsidR="009A0E6E">
        <w:rPr>
          <w:rFonts w:ascii="Times New Roman" w:hAnsi="Times New Roman" w:cs="Times New Roman"/>
          <w:i/>
          <w:iCs/>
        </w:rPr>
        <w:t xml:space="preserve"> and address the implications of the assumption at line 808.</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2AF8DE22" w14:textId="77777777" w:rsidR="003E784C" w:rsidRPr="003E784C" w:rsidRDefault="003E784C" w:rsidP="003E784C">
      <w:pPr>
        <w:pStyle w:val="NoSpacing"/>
        <w:numPr>
          <w:ilvl w:val="0"/>
          <w:numId w:val="6"/>
        </w:numPr>
        <w:rPr>
          <w:rFonts w:ascii="Times New Roman" w:hAnsi="Times New Roman" w:cs="Times New Roman"/>
        </w:rPr>
      </w:pPr>
      <w:r w:rsidRPr="003E784C">
        <w:rPr>
          <w:rFonts w:ascii="Times New Roman" w:hAnsi="Times New Roman" w:cs="Times New Roman"/>
          <w:i/>
          <w:iCs/>
        </w:rPr>
        <w:t xml:space="preserve">Thank you for these suggestions to describe the energy allocation more clearly and accurately. We have added this information and rephrased some of the existing text to </w:t>
      </w:r>
      <w:r w:rsidRPr="003E784C">
        <w:rPr>
          <w:rFonts w:ascii="Times New Roman" w:hAnsi="Times New Roman" w:cs="Times New Roman"/>
          <w:i/>
          <w:iCs/>
        </w:rPr>
        <w:lastRenderedPageBreak/>
        <w:t xml:space="preserve">improve the explanation. We have added a short paragraph describing starvation at line 228, following the detailed description of other fluxes. </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0B4EF9D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w:t>
      </w:r>
      <w:proofErr w:type="gramStart"/>
      <w:r w:rsidRPr="003E784C">
        <w:rPr>
          <w:rFonts w:ascii="Times New Roman" w:hAnsi="Times New Roman" w:cs="Times New Roman"/>
          <w:i/>
          <w:iCs/>
        </w:rPr>
        <w:t>to  “</w:t>
      </w:r>
      <w:proofErr w:type="gramEnd"/>
      <w:r w:rsidRPr="003E784C">
        <w:rPr>
          <w:rFonts w:ascii="Times New Roman" w:hAnsi="Times New Roman" w:cs="Times New Roman"/>
          <w:i/>
          <w:iCs/>
        </w:rPr>
        <w:t>yield of assimilates on structure”, as we wrote “volume” in error. This parameter is now defined in the paragraph about starvation at line 2</w:t>
      </w:r>
      <w:r w:rsidR="005262B7">
        <w:rPr>
          <w:rFonts w:ascii="Times New Roman" w:hAnsi="Times New Roman" w:cs="Times New Roman"/>
          <w:i/>
          <w:iCs/>
        </w:rPr>
        <w:t>34</w:t>
      </w:r>
      <w:r w:rsidRPr="003E784C">
        <w:rPr>
          <w:rFonts w:ascii="Times New Roman" w:hAnsi="Times New Roman" w:cs="Times New Roman"/>
          <w:i/>
          <w:iCs/>
        </w:rPr>
        <w:t xml:space="preserve">. </w:t>
      </w:r>
    </w:p>
    <w:p w14:paraId="1926AA6A" w14:textId="18CC148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We have added a sentence at line 2</w:t>
      </w:r>
      <w:r w:rsidR="005262B7">
        <w:rPr>
          <w:rFonts w:ascii="Times New Roman" w:hAnsi="Times New Roman" w:cs="Times New Roman"/>
          <w:i/>
          <w:iCs/>
        </w:rPr>
        <w:t>41</w:t>
      </w:r>
      <w:r w:rsidRPr="003E784C">
        <w:rPr>
          <w:rFonts w:ascii="Times New Roman" w:hAnsi="Times New Roman" w:cs="Times New Roman"/>
          <w:i/>
          <w:iCs/>
        </w:rPr>
        <w:t xml:space="preserve"> explaining how length, volume, and mass are connected through the parameters </w:t>
      </w:r>
      <w:proofErr w:type="spellStart"/>
      <w:r w:rsidRPr="003E784C">
        <w:rPr>
          <w:rFonts w:ascii="Times New Roman" w:hAnsi="Times New Roman" w:cs="Times New Roman"/>
        </w:rPr>
        <w:t>d</w:t>
      </w:r>
      <w:r w:rsidRPr="003E784C">
        <w:rPr>
          <w:rFonts w:ascii="Times New Roman" w:hAnsi="Times New Roman" w:cs="Times New Roman"/>
          <w:vertAlign w:val="subscript"/>
        </w:rPr>
        <w:t>V</w:t>
      </w:r>
      <w:proofErr w:type="spellEnd"/>
      <w:r w:rsidRPr="003E784C">
        <w:rPr>
          <w:rFonts w:ascii="Times New Roman" w:hAnsi="Times New Roman" w:cs="Times New Roman"/>
        </w:rPr>
        <w:t xml:space="preserve"> </w:t>
      </w:r>
      <w:r w:rsidRPr="003E784C">
        <w:rPr>
          <w:rFonts w:ascii="Times New Roman" w:hAnsi="Times New Roman" w:cs="Times New Roman"/>
          <w:i/>
          <w:iCs/>
        </w:rPr>
        <w:t xml:space="preserve">and </w:t>
      </w:r>
      <w:proofErr w:type="spellStart"/>
      <w:r w:rsidRPr="003E784C">
        <w:rPr>
          <w:rFonts w:ascii="Times New Roman" w:hAnsi="Times New Roman" w:cs="Times New Roman"/>
        </w:rPr>
        <w:t>δ</w:t>
      </w:r>
      <w:r w:rsidRPr="003E784C">
        <w:rPr>
          <w:rFonts w:ascii="Times New Roman" w:hAnsi="Times New Roman" w:cs="Times New Roman"/>
          <w:vertAlign w:val="subscript"/>
        </w:rPr>
        <w:t>M</w:t>
      </w:r>
      <w:proofErr w:type="spellEnd"/>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Table 2 (Fluxes). “Flux to maturity” should be “Flux to maturity maintenance”. This formula has the parameter </w:t>
      </w:r>
      <w:proofErr w:type="spellStart"/>
      <w:r w:rsidRPr="003E784C">
        <w:rPr>
          <w:rFonts w:ascii="Times New Roman" w:hAnsi="Times New Roman" w:cs="Times New Roman"/>
        </w:rPr>
        <w:t>J_J^v</w:t>
      </w:r>
      <w:proofErr w:type="spellEnd"/>
      <w:r w:rsidRPr="003E784C">
        <w:rPr>
          <w:rFonts w:ascii="Times New Roman" w:hAnsi="Times New Roman" w:cs="Times New Roman"/>
        </w:rPr>
        <w:t xml:space="preserve"> (volume-specific maturity maintenance costs). What is its value? If a value is not given because you only consider early stages, you should mention it.</w:t>
      </w:r>
    </w:p>
    <w:p w14:paraId="47F03264" w14:textId="4B6FD3E3"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 xml:space="preserve">value rather than being estimated: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(1-κ)/κ *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According to Jager (2018) this allows the investment in maturity to be independent of food availability. Given an estimated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We have added this equation to Table 2, as well as a brief description in the text at line 22</w:t>
      </w:r>
      <w:r w:rsidR="00157309">
        <w:rPr>
          <w:rFonts w:ascii="Times New Roman" w:hAnsi="Times New Roman" w:cs="Times New Roman"/>
          <w:i/>
          <w:iCs/>
        </w:rPr>
        <w:t>7</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w:t>
      </w:r>
      <w:proofErr w:type="spellStart"/>
      <w:r w:rsidRPr="003E784C">
        <w:rPr>
          <w:rFonts w:ascii="Times New Roman" w:hAnsi="Times New Roman" w:cs="Times New Roman"/>
        </w:rPr>
        <w:t>i.e</w:t>
      </w:r>
      <w:proofErr w:type="spellEnd"/>
      <w:r w:rsidRPr="003E784C">
        <w:rPr>
          <w:rFonts w:ascii="Times New Roman" w:hAnsi="Times New Roman" w:cs="Times New Roman"/>
        </w:rPr>
        <w:t>, structural volume to the power 1/3).</w:t>
      </w:r>
    </w:p>
    <w:p w14:paraId="3AD1571F"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 </w:t>
      </w:r>
    </w:p>
    <w:p w14:paraId="0C081FE0" w14:textId="77777777" w:rsidR="003E784C" w:rsidRPr="003E784C" w:rsidRDefault="003E784C" w:rsidP="003E784C">
      <w:pPr>
        <w:pStyle w:val="NoSpacing"/>
        <w:rPr>
          <w:rFonts w:ascii="Times New Roman" w:hAnsi="Times New Roman" w:cs="Times New Roman"/>
        </w:rPr>
      </w:pPr>
    </w:p>
    <w:p w14:paraId="2EBB7F29"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 238: Why </w:t>
      </w:r>
      <w:proofErr w:type="spellStart"/>
      <w:r w:rsidRPr="003E784C">
        <w:rPr>
          <w:rFonts w:ascii="Times New Roman" w:hAnsi="Times New Roman" w:cs="Times New Roman"/>
        </w:rPr>
        <w:t>delta_M</w:t>
      </w:r>
      <w:proofErr w:type="spellEnd"/>
      <w:r w:rsidRPr="003E784C">
        <w:rPr>
          <w:rFonts w:ascii="Times New Roman" w:hAnsi="Times New Roman" w:cs="Times New Roman"/>
        </w:rPr>
        <w:t xml:space="preserve"> is manually adjusted to fit the length-at-time data (Figure 3A)? Why not include with the estimation of the remaining parameters? The best practice is to estimate all parameters simultaneously.</w:t>
      </w:r>
    </w:p>
    <w:p w14:paraId="6A0A16DE"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did not fit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simultaneously with the other parameters to avoid risking overparameterization. In </w:t>
      </w:r>
      <w:proofErr w:type="spellStart"/>
      <w:r w:rsidRPr="003E784C">
        <w:rPr>
          <w:rFonts w:ascii="Times New Roman" w:hAnsi="Times New Roman" w:cs="Times New Roman"/>
          <w:i/>
          <w:iCs/>
          <w:highlight w:val="yellow"/>
        </w:rPr>
        <w:t>DEBkiss</w:t>
      </w:r>
      <w:proofErr w:type="spellEnd"/>
      <w:r w:rsidRPr="003E784C">
        <w:rPr>
          <w:rFonts w:ascii="Times New Roman" w:hAnsi="Times New Roman" w:cs="Times New Roman"/>
          <w:i/>
          <w:iCs/>
          <w:highlight w:val="yellow"/>
        </w:rPr>
        <w:t xml:space="preserve">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and </w:t>
      </w:r>
      <w:proofErr w:type="spellStart"/>
      <w:r w:rsidRPr="003E784C">
        <w:rPr>
          <w:rFonts w:ascii="Times New Roman" w:hAnsi="Times New Roman" w:cs="Times New Roman"/>
          <w:i/>
          <w:iCs/>
          <w:highlight w:val="yellow"/>
        </w:rPr>
        <w:t>y_VA</w:t>
      </w:r>
      <w:proofErr w:type="spellEnd"/>
      <w:r w:rsidRPr="003E784C">
        <w:rPr>
          <w:rFonts w:ascii="Times New Roman" w:hAnsi="Times New Roman" w:cs="Times New Roman"/>
          <w:i/>
          <w:iCs/>
          <w:highlight w:val="yellow"/>
        </w:rPr>
        <w:t xml:space="preserve"> to try and correct this. Length, </w:t>
      </w:r>
      <w:r w:rsidRPr="003E784C">
        <w:rPr>
          <w:rFonts w:ascii="Times New Roman" w:hAnsi="Times New Roman" w:cs="Times New Roman"/>
          <w:i/>
          <w:iCs/>
          <w:highlight w:val="yellow"/>
        </w:rPr>
        <w:lastRenderedPageBreak/>
        <w:t xml:space="preserve">which is controlled by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multiplied by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to get JA so estimating both simultaneously using the growth data would be problematic. </w:t>
      </w:r>
    </w:p>
    <w:p w14:paraId="201C2DB9"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have added additional explanation as to why we believe the higher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did not work.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p>
    <w:p w14:paraId="7412DB56" w14:textId="77777777" w:rsidR="003E784C" w:rsidRPr="003E784C" w:rsidRDefault="003E784C" w:rsidP="003E784C">
      <w:pPr>
        <w:pStyle w:val="NoSpacing"/>
        <w:rPr>
          <w:rFonts w:ascii="Times New Roman" w:hAnsi="Times New Roman" w:cs="Times New Roman"/>
        </w:rPr>
      </w:pPr>
    </w:p>
    <w:p w14:paraId="127556E0" w14:textId="260B85B9"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Lines 258-259. The 3 reasons for using DEBkiss instead of a “standard” DEB model stated in this sentence do not fully support this choice. Data from different studies could be used to estimate DEB parameters as one can see in the </w:t>
      </w:r>
      <w:proofErr w:type="spellStart"/>
      <w:r w:rsidRPr="003E784C">
        <w:rPr>
          <w:rFonts w:ascii="Times New Roman" w:hAnsi="Times New Roman" w:cs="Times New Roman"/>
        </w:rPr>
        <w:t>AmP</w:t>
      </w:r>
      <w:proofErr w:type="spellEnd"/>
      <w:r w:rsidRPr="003E784C">
        <w:rPr>
          <w:rFonts w:ascii="Times New Roman" w:hAnsi="Times New Roman" w:cs="Times New Roman"/>
        </w:rPr>
        <w:t xml:space="preserve"> database. In any model, one could hypothesize plausible values for parameters, but these values must be supported by some degree of evidence, or the model’s sensitivity to those parameters should be checked.</w:t>
      </w:r>
    </w:p>
    <w:p w14:paraId="3A9280C1" w14:textId="59115376" w:rsidR="003E784C" w:rsidRPr="00696409" w:rsidDel="00696409" w:rsidRDefault="00696409" w:rsidP="003E784C">
      <w:pPr>
        <w:pStyle w:val="NoSpacing"/>
        <w:numPr>
          <w:ilvl w:val="0"/>
          <w:numId w:val="4"/>
        </w:numPr>
        <w:rPr>
          <w:del w:id="8" w:author="Roger Nisbet" w:date="2024-07-07T16:05:00Z"/>
          <w:rFonts w:ascii="Times New Roman" w:hAnsi="Times New Roman" w:cs="Times New Roman"/>
        </w:rPr>
      </w:pPr>
      <w:ins w:id="9" w:author="Roger Nisbet" w:date="2024-07-07T16:01:00Z">
        <w:r w:rsidRPr="00696409">
          <w:rPr>
            <w:rFonts w:ascii="Times New Roman" w:hAnsi="Times New Roman" w:cs="Times New Roman"/>
          </w:rPr>
          <w:t xml:space="preserve">Early in our work we (TGS and RMN) spent a large amount of time and effort attempting this and other ways of using </w:t>
        </w:r>
        <w:proofErr w:type="spellStart"/>
        <w:r w:rsidRPr="00696409">
          <w:rPr>
            <w:rFonts w:ascii="Times New Roman" w:hAnsi="Times New Roman" w:cs="Times New Roman"/>
          </w:rPr>
          <w:t>AmP</w:t>
        </w:r>
        <w:proofErr w:type="spellEnd"/>
        <w:r w:rsidRPr="00696409">
          <w:rPr>
            <w:rFonts w:ascii="Times New Roman" w:hAnsi="Times New Roman" w:cs="Times New Roman"/>
          </w:rPr>
          <w:t xml:space="preserve">.  </w:t>
        </w:r>
        <w:r w:rsidRPr="00696409">
          <w:rPr>
            <w:rFonts w:ascii="Times New Roman" w:hAnsi="Times New Roman" w:cs="Times New Roman"/>
            <w:u w:val="single"/>
            <w:rPrChange w:id="10" w:author="Roger Nisbet" w:date="2024-07-07T16:06:00Z">
              <w:rPr>
                <w:rFonts w:ascii="Times New Roman" w:hAnsi="Times New Roman" w:cs="Times New Roman"/>
              </w:rPr>
            </w:rPrChange>
          </w:rPr>
          <w:t>We never achieved any set of interpretable parameters</w:t>
        </w:r>
        <w:r w:rsidRPr="00696409">
          <w:rPr>
            <w:rFonts w:ascii="Times New Roman" w:hAnsi="Times New Roman" w:cs="Times New Roman"/>
          </w:rPr>
          <w:t>.  Whether the treatment of embryos in standard DEB versus DEBkiss is debatable but elaborating on this is beyond the scope of the paper</w:t>
        </w:r>
      </w:ins>
      <w:ins w:id="11" w:author="Roger Nisbet" w:date="2024-07-07T16:03:00Z">
        <w:r w:rsidRPr="00696409">
          <w:rPr>
            <w:rFonts w:ascii="Times New Roman" w:hAnsi="Times New Roman" w:cs="Times New Roman"/>
          </w:rPr>
          <w:t xml:space="preserve">, but to highlight the key difference </w:t>
        </w:r>
      </w:ins>
      <w:ins w:id="12" w:author="Roger Nisbet" w:date="2024-07-07T16:04:00Z">
        <w:r w:rsidRPr="00696409">
          <w:rPr>
            <w:rFonts w:ascii="Times New Roman" w:hAnsi="Times New Roman" w:cs="Times New Roman"/>
          </w:rPr>
          <w:t>between the model without distracting from the paper’s main theme, we have added a</w:t>
        </w:r>
      </w:ins>
      <w:ins w:id="13" w:author="Roger Nisbet" w:date="2024-07-07T16:05:00Z">
        <w:r w:rsidRPr="00696409">
          <w:rPr>
            <w:rFonts w:ascii="Times New Roman" w:hAnsi="Times New Roman" w:cs="Times New Roman"/>
          </w:rPr>
          <w:t xml:space="preserve">n explanatory sentence (line xx).  </w:t>
        </w:r>
      </w:ins>
      <w:ins w:id="14" w:author="Roger Nisbet" w:date="2024-07-07T16:01:00Z">
        <w:r w:rsidRPr="00696409">
          <w:rPr>
            <w:rFonts w:ascii="Times New Roman" w:hAnsi="Times New Roman" w:cs="Times New Roman"/>
          </w:rPr>
          <w:t xml:space="preserve">  </w:t>
        </w:r>
      </w:ins>
      <w:commentRangeStart w:id="15"/>
      <w:del w:id="16" w:author="Roger Nisbet" w:date="2024-07-07T16:01:00Z">
        <w:r w:rsidR="003E784C" w:rsidRPr="00696409" w:rsidDel="00696409">
          <w:rPr>
            <w:rFonts w:ascii="Times New Roman" w:hAnsi="Times New Roman" w:cs="Times New Roman"/>
            <w:i/>
            <w:iCs/>
          </w:rPr>
          <w:delText>Roger working on updated text</w:delText>
        </w:r>
        <w:commentRangeEnd w:id="15"/>
        <w:r w:rsidDel="00696409">
          <w:rPr>
            <w:rStyle w:val="CommentReference"/>
          </w:rPr>
          <w:commentReference w:id="15"/>
        </w:r>
      </w:del>
      <w:ins w:id="17" w:author="Roger Nisbet" w:date="2024-07-07T16:05:00Z">
        <w:r w:rsidRPr="003E784C" w:rsidDel="00696409">
          <w:rPr>
            <w:rFonts w:ascii="Times New Roman" w:hAnsi="Times New Roman" w:cs="Times New Roman"/>
          </w:rPr>
          <w:t xml:space="preserve"> </w:t>
        </w:r>
      </w:ins>
      <w:ins w:id="18" w:author="Roger Nisbet" w:date="2024-07-07T16:07:00Z">
        <w:r>
          <w:rPr>
            <w:rFonts w:ascii="Times New Roman" w:hAnsi="Times New Roman" w:cs="Times New Roman"/>
          </w:rPr>
          <w:t>Whether or not DEBkiss or standard DEB (possibly modified) should be the default starting op</w:t>
        </w:r>
      </w:ins>
      <w:ins w:id="19" w:author="Roger Nisbet" w:date="2024-07-07T16:08:00Z">
        <w:r>
          <w:rPr>
            <w:rFonts w:ascii="Times New Roman" w:hAnsi="Times New Roman" w:cs="Times New Roman"/>
          </w:rPr>
          <w:t>tion for any specific application</w:t>
        </w:r>
      </w:ins>
      <w:ins w:id="20" w:author="Roger Nisbet" w:date="2024-07-07T16:09:00Z">
        <w:r>
          <w:rPr>
            <w:rFonts w:ascii="Times New Roman" w:hAnsi="Times New Roman" w:cs="Times New Roman"/>
          </w:rPr>
          <w:t xml:space="preserve"> involves many subtleties lucidly discussed in a paper by </w:t>
        </w:r>
      </w:ins>
      <w:proofErr w:type="spellStart"/>
      <w:ins w:id="21" w:author="Schwemmer, Teresa" w:date="2024-07-08T14:22:00Z" w16du:dateUtc="2024-07-08T18:22:00Z">
        <w:r w:rsidR="00005227">
          <w:rPr>
            <w:rFonts w:ascii="Times New Roman" w:hAnsi="Times New Roman" w:cs="Times New Roman"/>
          </w:rPr>
          <w:t>Romol</w:t>
        </w:r>
      </w:ins>
      <w:ins w:id="22" w:author="Roger Nisbet" w:date="2024-07-07T16:09:00Z">
        <w:del w:id="23" w:author="Schwemmer, Teresa" w:date="2024-07-08T14:22:00Z" w16du:dateUtc="2024-07-08T18:22:00Z">
          <w:r w:rsidDel="00005227">
            <w:rPr>
              <w:rFonts w:ascii="Times New Roman" w:hAnsi="Times New Roman" w:cs="Times New Roman"/>
            </w:rPr>
            <w:delText>Melo</w:delText>
          </w:r>
        </w:del>
      </w:ins>
      <w:ins w:id="24" w:author="Roger Nisbet" w:date="2024-07-07T16:10:00Z">
        <w:del w:id="25" w:author="Schwemmer, Teresa" w:date="2024-07-08T14:22:00Z" w16du:dateUtc="2024-07-08T18:22:00Z">
          <w:r w:rsidDel="00005227">
            <w:rPr>
              <w:rFonts w:ascii="Times New Roman" w:hAnsi="Times New Roman" w:cs="Times New Roman"/>
            </w:rPr>
            <w:delText>n</w:delText>
          </w:r>
        </w:del>
        <w:r>
          <w:rPr>
            <w:rFonts w:ascii="Times New Roman" w:hAnsi="Times New Roman" w:cs="Times New Roman"/>
          </w:rPr>
          <w:t>i</w:t>
        </w:r>
        <w:proofErr w:type="spellEnd"/>
        <w:r>
          <w:rPr>
            <w:rFonts w:ascii="Times New Roman" w:hAnsi="Times New Roman" w:cs="Times New Roman"/>
          </w:rPr>
          <w:t xml:space="preserve"> et al (cited in our paper).</w:t>
        </w:r>
      </w:ins>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50F1692E"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unnecessary, and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Give units to the parameters involved in equations 2-5 and use another symbol to combine parameters </w:t>
      </w:r>
      <w:proofErr w:type="spellStart"/>
      <w:r w:rsidRPr="003E784C">
        <w:rPr>
          <w:rFonts w:ascii="Times New Roman" w:hAnsi="Times New Roman" w:cs="Times New Roman"/>
        </w:rPr>
        <w:t>k_i</w:t>
      </w:r>
      <w:proofErr w:type="spellEnd"/>
      <w:r w:rsidRPr="003E784C">
        <w:rPr>
          <w:rFonts w:ascii="Times New Roman" w:hAnsi="Times New Roman" w:cs="Times New Roman"/>
        </w:rPr>
        <w:t xml:space="preserve"> and Z. The new compound parameter will have different units than Z.</w:t>
      </w:r>
    </w:p>
    <w:p w14:paraId="76407455"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Thank you for bringing our attention to these equations. We have added the units, and renumbered the equations as number 2 and 3 were repeated. These are now equations 4-7.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lastRenderedPageBreak/>
        <w:t xml:space="preserve">We have replaced the first Z with B, so that Z is the product of </w:t>
      </w:r>
      <w:proofErr w:type="spellStart"/>
      <w:r w:rsidRPr="003E784C">
        <w:rPr>
          <w:rFonts w:ascii="Times New Roman" w:hAnsi="Times New Roman" w:cs="Times New Roman"/>
          <w:i/>
          <w:iCs/>
        </w:rPr>
        <w:t>k_i</w:t>
      </w:r>
      <w:proofErr w:type="spellEnd"/>
      <w:r w:rsidRPr="003E784C">
        <w:rPr>
          <w:rFonts w:ascii="Times New Roman" w:hAnsi="Times New Roman" w:cs="Times New Roman"/>
          <w:i/>
          <w:iCs/>
        </w:rPr>
        <w:t xml:space="preserve"> and B. </w:t>
      </w:r>
    </w:p>
    <w:p w14:paraId="3E88E208" w14:textId="77777777" w:rsidR="003E784C" w:rsidRPr="003E784C" w:rsidRDefault="003E784C" w:rsidP="003E784C">
      <w:pPr>
        <w:pStyle w:val="NoSpacing"/>
        <w:rPr>
          <w:rFonts w:ascii="Times New Roman" w:hAnsi="Times New Roman" w:cs="Times New Roman"/>
        </w:rPr>
      </w:pPr>
    </w:p>
    <w:p w14:paraId="2454189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 567. Assimilation rate </w:t>
      </w:r>
      <w:proofErr w:type="spellStart"/>
      <w:r w:rsidRPr="003E784C">
        <w:rPr>
          <w:rFonts w:ascii="Times New Roman" w:hAnsi="Times New Roman" w:cs="Times New Roman"/>
        </w:rPr>
        <w:t>J_Am^</w:t>
      </w:r>
      <w:proofErr w:type="gramStart"/>
      <w:r w:rsidRPr="003E784C">
        <w:rPr>
          <w:rFonts w:ascii="Times New Roman" w:hAnsi="Times New Roman" w:cs="Times New Roman"/>
        </w:rPr>
        <w:t>a</w:t>
      </w:r>
      <w:proofErr w:type="spellEnd"/>
      <w:r w:rsidRPr="003E784C">
        <w:rPr>
          <w:rFonts w:ascii="Times New Roman" w:hAnsi="Times New Roman" w:cs="Times New Roman"/>
        </w:rPr>
        <w:t xml:space="preserve"> and</w:t>
      </w:r>
      <w:proofErr w:type="gramEnd"/>
      <w:r w:rsidRPr="003E784C">
        <w:rPr>
          <w:rFonts w:ascii="Times New Roman" w:hAnsi="Times New Roman" w:cs="Times New Roman"/>
        </w:rPr>
        <w:t xml:space="preserve"> the yield coefficient </w:t>
      </w:r>
      <w:proofErr w:type="spellStart"/>
      <w:r w:rsidRPr="003E784C">
        <w:rPr>
          <w:rFonts w:ascii="Times New Roman" w:hAnsi="Times New Roman" w:cs="Times New Roman"/>
        </w:rPr>
        <w:t>y_VA</w:t>
      </w:r>
      <w:proofErr w:type="spellEnd"/>
      <w:r w:rsidRPr="003E784C">
        <w:rPr>
          <w:rFonts w:ascii="Times New Roman" w:hAnsi="Times New Roman" w:cs="Times New Roman"/>
        </w:rPr>
        <w:t xml:space="preserve"> both affect the growth flux, while </w:t>
      </w:r>
      <w:proofErr w:type="spellStart"/>
      <w:r w:rsidRPr="003E784C">
        <w:rPr>
          <w:rFonts w:ascii="Times New Roman" w:hAnsi="Times New Roman" w:cs="Times New Roman"/>
        </w:rPr>
        <w:t>J_Am^a</w:t>
      </w:r>
      <w:proofErr w:type="spellEnd"/>
      <w:r w:rsidRPr="003E784C">
        <w:rPr>
          <w:rFonts w:ascii="Times New Roman" w:hAnsi="Times New Roman" w:cs="Times New Roman"/>
        </w:rPr>
        <w:t xml:space="preserve">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93FF780" w14:textId="77777777"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t xml:space="preserve">We have added a section to this paragraph stating the data that would be needed to more directly estimate the effect of hypoxia on </w:t>
      </w:r>
      <w:proofErr w:type="spellStart"/>
      <w:r w:rsidRPr="003E784C">
        <w:rPr>
          <w:rFonts w:ascii="Times New Roman" w:hAnsi="Times New Roman" w:cs="Times New Roman"/>
          <w:i/>
          <w:iCs/>
        </w:rPr>
        <w:t>y_VA</w:t>
      </w:r>
      <w:proofErr w:type="spellEnd"/>
      <w:r w:rsidRPr="003E784C">
        <w:rPr>
          <w:rFonts w:ascii="Times New Roman" w:hAnsi="Times New Roman" w:cs="Times New Roman"/>
          <w:i/>
          <w:iCs/>
        </w:rPr>
        <w:t xml:space="preserve"> and </w:t>
      </w:r>
      <w:proofErr w:type="spellStart"/>
      <w:r w:rsidRPr="003E784C">
        <w:rPr>
          <w:rFonts w:ascii="Times New Roman" w:hAnsi="Times New Roman" w:cs="Times New Roman"/>
          <w:i/>
          <w:iCs/>
        </w:rPr>
        <w:t>J_Am^a</w:t>
      </w:r>
      <w:proofErr w:type="spellEnd"/>
      <w:r w:rsidRPr="003E784C">
        <w:rPr>
          <w:rFonts w:ascii="Times New Roman" w:hAnsi="Times New Roman" w:cs="Times New Roman"/>
          <w:i/>
          <w:iCs/>
        </w:rPr>
        <w:t xml:space="preserve">. Thank you for this suggestion which enhances the discussion of these parameters. </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oger Nisbet" w:date="2024-07-07T15:45:00Z" w:initials="RN">
    <w:p w14:paraId="1496A936" w14:textId="00714892" w:rsidR="00696409" w:rsidRDefault="00696409">
      <w:pPr>
        <w:pStyle w:val="CommentText"/>
      </w:pPr>
      <w:r>
        <w:rPr>
          <w:rStyle w:val="CommentReference"/>
        </w:rPr>
        <w:annotationRef/>
      </w:r>
      <w:r>
        <w:t>Excellent response.</w:t>
      </w:r>
    </w:p>
  </w:comment>
  <w:comment w:id="7" w:author="Roger Nisbet" w:date="2024-07-07T15:48:00Z" w:initials="RN">
    <w:p w14:paraId="644342EF" w14:textId="5C2BF805" w:rsidR="00696409" w:rsidRDefault="00696409">
      <w:pPr>
        <w:pStyle w:val="CommentText"/>
      </w:pPr>
      <w:r>
        <w:rPr>
          <w:rStyle w:val="CommentReference"/>
        </w:rPr>
        <w:annotationRef/>
      </w:r>
      <w:r>
        <w:t>Should some of this reasoning be in the SI?</w:t>
      </w:r>
    </w:p>
  </w:comment>
  <w:comment w:id="15" w:author="Roger Nisbet" w:date="2024-07-07T15:52:00Z" w:initials="RN">
    <w:p w14:paraId="14129CF7" w14:textId="52CE3FFA" w:rsidR="00696409" w:rsidRDefault="00696409">
      <w:pPr>
        <w:pStyle w:val="CommentText"/>
      </w:pPr>
      <w:r>
        <w:rPr>
          <w:rStyle w:val="CommentReference"/>
        </w:rPr>
        <w:annotationRef/>
      </w:r>
      <w:r>
        <w:t>We should discuss whether or not we want the last sentence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96A936" w15:done="0"/>
  <w15:commentEx w15:paraId="644342EF" w15:done="0"/>
  <w15:commentEx w15:paraId="14129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96A936" w16cid:durableId="2A353699"/>
  <w16cid:commentId w16cid:paraId="644342EF" w16cid:durableId="2A353740"/>
  <w16cid:commentId w16cid:paraId="14129CF7" w16cid:durableId="2A353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48636">
    <w:abstractNumId w:val="1"/>
  </w:num>
  <w:num w:numId="2" w16cid:durableId="116335281">
    <w:abstractNumId w:val="5"/>
  </w:num>
  <w:num w:numId="3" w16cid:durableId="42795875">
    <w:abstractNumId w:val="7"/>
  </w:num>
  <w:num w:numId="4" w16cid:durableId="4285873">
    <w:abstractNumId w:val="3"/>
  </w:num>
  <w:num w:numId="5" w16cid:durableId="1328825240">
    <w:abstractNumId w:val="0"/>
  </w:num>
  <w:num w:numId="6" w16cid:durableId="1015037832">
    <w:abstractNumId w:val="6"/>
  </w:num>
  <w:num w:numId="7" w16cid:durableId="1186096902">
    <w:abstractNumId w:val="2"/>
  </w:num>
  <w:num w:numId="8" w16cid:durableId="2838491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rson w15:author="Roger Nisbet">
    <w15:presenceInfo w15:providerId="AD" w15:userId="S-1-5-21-106859694-4272289320-593755808-2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05227"/>
    <w:rsid w:val="000875DE"/>
    <w:rsid w:val="000C1BAB"/>
    <w:rsid w:val="00157309"/>
    <w:rsid w:val="002C043A"/>
    <w:rsid w:val="003E784C"/>
    <w:rsid w:val="004C7B1D"/>
    <w:rsid w:val="005262B7"/>
    <w:rsid w:val="00696409"/>
    <w:rsid w:val="00761FCC"/>
    <w:rsid w:val="007934CB"/>
    <w:rsid w:val="008C6733"/>
    <w:rsid w:val="0099378F"/>
    <w:rsid w:val="009A0E6E"/>
    <w:rsid w:val="00AD3F8B"/>
    <w:rsid w:val="00AF1F61"/>
    <w:rsid w:val="00B103B3"/>
    <w:rsid w:val="00EA1606"/>
    <w:rsid w:val="00EB1BF7"/>
    <w:rsid w:val="00F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 w:type="paragraph" w:styleId="CommentSubject">
    <w:name w:val="annotation subject"/>
    <w:basedOn w:val="CommentText"/>
    <w:next w:val="CommentText"/>
    <w:link w:val="CommentSubjectChar"/>
    <w:uiPriority w:val="99"/>
    <w:semiHidden/>
    <w:unhideWhenUsed/>
    <w:rsid w:val="00696409"/>
    <w:rPr>
      <w:b/>
      <w:bCs/>
    </w:rPr>
  </w:style>
  <w:style w:type="character" w:customStyle="1" w:styleId="CommentSubjectChar">
    <w:name w:val="Comment Subject Char"/>
    <w:basedOn w:val="CommentTextChar"/>
    <w:link w:val="CommentSubject"/>
    <w:uiPriority w:val="99"/>
    <w:semiHidden/>
    <w:rsid w:val="00696409"/>
    <w:rPr>
      <w:b/>
      <w:bCs/>
      <w:sz w:val="20"/>
      <w:szCs w:val="20"/>
    </w:rPr>
  </w:style>
  <w:style w:type="paragraph" w:styleId="BalloonText">
    <w:name w:val="Balloon Text"/>
    <w:basedOn w:val="Normal"/>
    <w:link w:val="BalloonTextChar"/>
    <w:uiPriority w:val="99"/>
    <w:semiHidden/>
    <w:unhideWhenUsed/>
    <w:rsid w:val="00696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09"/>
    <w:rPr>
      <w:rFonts w:ascii="Segoe UI" w:hAnsi="Segoe UI" w:cs="Segoe UI"/>
      <w:sz w:val="18"/>
      <w:szCs w:val="18"/>
    </w:rPr>
  </w:style>
  <w:style w:type="paragraph" w:styleId="Revision">
    <w:name w:val="Revision"/>
    <w:hidden/>
    <w:uiPriority w:val="99"/>
    <w:semiHidden/>
    <w:rsid w:val="00005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3</cp:revision>
  <dcterms:created xsi:type="dcterms:W3CDTF">2024-07-07T23:11:00Z</dcterms:created>
  <dcterms:modified xsi:type="dcterms:W3CDTF">2024-07-08T18:54:00Z</dcterms:modified>
</cp:coreProperties>
</file>