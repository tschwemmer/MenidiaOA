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DB150" w14:textId="77777777" w:rsidR="0099378F" w:rsidRDefault="0099378F" w:rsidP="0099378F">
      <w:pPr>
        <w:pStyle w:val="TS"/>
        <w:ind w:left="6120"/>
      </w:pPr>
      <w:r>
        <w:t>Dr. Teresa G. Schwemmer, Ph.D.</w:t>
      </w:r>
    </w:p>
    <w:p w14:paraId="4B780DB9" w14:textId="77777777" w:rsidR="0099378F" w:rsidRDefault="0099378F" w:rsidP="0099378F">
      <w:pPr>
        <w:pStyle w:val="TS"/>
        <w:ind w:left="6120"/>
      </w:pPr>
      <w:r>
        <w:t>Stony Brook University</w:t>
      </w:r>
    </w:p>
    <w:p w14:paraId="57B34CDF" w14:textId="77777777" w:rsidR="0099378F" w:rsidRDefault="0099378F" w:rsidP="0099378F">
      <w:pPr>
        <w:pStyle w:val="TS"/>
        <w:ind w:left="6120"/>
      </w:pPr>
      <w:r>
        <w:t>Stony Brook, NY 11794-5000</w:t>
      </w:r>
    </w:p>
    <w:p w14:paraId="1498D89D" w14:textId="77777777" w:rsidR="0099378F" w:rsidRDefault="0099378F" w:rsidP="0099378F">
      <w:pPr>
        <w:pStyle w:val="TS"/>
        <w:ind w:left="6120"/>
      </w:pPr>
      <w:r>
        <w:t>teresa.schwemmer@gmail.com</w:t>
      </w:r>
    </w:p>
    <w:p w14:paraId="46BAAB18" w14:textId="77777777" w:rsidR="0099378F" w:rsidRDefault="0099378F" w:rsidP="0099378F">
      <w:pPr>
        <w:pStyle w:val="TS"/>
        <w:ind w:left="6120"/>
      </w:pPr>
    </w:p>
    <w:p w14:paraId="02428A12" w14:textId="2C447ED9" w:rsidR="0099378F" w:rsidRDefault="0099378F" w:rsidP="0099378F">
      <w:pPr>
        <w:pStyle w:val="TS"/>
        <w:ind w:left="6120"/>
      </w:pPr>
      <w:r>
        <w:t>July 1, 2024</w:t>
      </w:r>
    </w:p>
    <w:p w14:paraId="4DB7798E" w14:textId="77777777" w:rsidR="0099378F" w:rsidRDefault="0099378F" w:rsidP="0099378F">
      <w:pPr>
        <w:pStyle w:val="TS"/>
      </w:pPr>
    </w:p>
    <w:p w14:paraId="12BF0C17" w14:textId="77777777" w:rsidR="0099378F" w:rsidRDefault="0099378F" w:rsidP="0099378F">
      <w:pPr>
        <w:pStyle w:val="TS"/>
      </w:pPr>
    </w:p>
    <w:p w14:paraId="463F8E1F" w14:textId="3C5760A5" w:rsidR="0099378F" w:rsidRDefault="0099378F" w:rsidP="0099378F">
      <w:pPr>
        <w:pStyle w:val="TS"/>
      </w:pPr>
      <w:r>
        <w:t xml:space="preserve">Dr. Dina Lika, Ph.D. </w:t>
      </w:r>
    </w:p>
    <w:p w14:paraId="0F3C04D8" w14:textId="213D1EA7" w:rsidR="0099378F" w:rsidRDefault="0099378F" w:rsidP="0099378F">
      <w:pPr>
        <w:pStyle w:val="TS"/>
      </w:pPr>
      <w:r>
        <w:t>Guest Editor, Special Issue</w:t>
      </w:r>
    </w:p>
    <w:p w14:paraId="0C92942F" w14:textId="77777777" w:rsidR="0099378F" w:rsidRDefault="0099378F" w:rsidP="0099378F">
      <w:pPr>
        <w:pStyle w:val="TS"/>
      </w:pPr>
      <w:r>
        <w:rPr>
          <w:i/>
          <w:iCs/>
        </w:rPr>
        <w:t>Ecological Modelling</w:t>
      </w:r>
    </w:p>
    <w:p w14:paraId="55DE5691" w14:textId="77777777" w:rsidR="0099378F" w:rsidRDefault="0099378F" w:rsidP="0099378F">
      <w:pPr>
        <w:pStyle w:val="NoSpacing"/>
        <w:rPr>
          <w:rFonts w:ascii="Times New Roman" w:hAnsi="Times New Roman" w:cs="Times New Roman"/>
        </w:rPr>
      </w:pPr>
    </w:p>
    <w:p w14:paraId="623E914E" w14:textId="77777777" w:rsidR="0099378F" w:rsidRDefault="0099378F" w:rsidP="0099378F">
      <w:pPr>
        <w:pStyle w:val="NoSpacing"/>
        <w:rPr>
          <w:rFonts w:ascii="Times New Roman" w:hAnsi="Times New Roman" w:cs="Times New Roman"/>
        </w:rPr>
      </w:pPr>
    </w:p>
    <w:p w14:paraId="1DD1268D" w14:textId="1F4C6D4C" w:rsidR="0099378F" w:rsidRDefault="0099378F" w:rsidP="0099378F">
      <w:pPr>
        <w:pStyle w:val="NoSpacing"/>
        <w:rPr>
          <w:rFonts w:ascii="Times New Roman" w:hAnsi="Times New Roman" w:cs="Times New Roman"/>
        </w:rPr>
      </w:pPr>
      <w:r>
        <w:rPr>
          <w:rFonts w:ascii="Times New Roman" w:hAnsi="Times New Roman" w:cs="Times New Roman"/>
        </w:rPr>
        <w:t xml:space="preserve">Dear Dr. Lika: </w:t>
      </w:r>
    </w:p>
    <w:p w14:paraId="59F9DF0D" w14:textId="77777777" w:rsidR="0099378F" w:rsidRDefault="0099378F" w:rsidP="0099378F">
      <w:pPr>
        <w:pStyle w:val="NoSpacing"/>
        <w:rPr>
          <w:rFonts w:ascii="Times New Roman" w:hAnsi="Times New Roman" w:cs="Times New Roman"/>
        </w:rPr>
      </w:pPr>
    </w:p>
    <w:p w14:paraId="20C042F2" w14:textId="03D41B88" w:rsidR="0099378F" w:rsidRDefault="00F469FB" w:rsidP="0099378F">
      <w:pPr>
        <w:pStyle w:val="NoSpacing"/>
        <w:rPr>
          <w:rFonts w:ascii="Times New Roman" w:hAnsi="Times New Roman" w:cs="Times New Roman"/>
        </w:rPr>
      </w:pPr>
      <w:r>
        <w:rPr>
          <w:rFonts w:ascii="Times New Roman" w:hAnsi="Times New Roman" w:cs="Times New Roman"/>
        </w:rPr>
        <w:t xml:space="preserve">I am writing to resubmit our manuscript entitled “Attributing hypoxia responses of early life </w:t>
      </w:r>
      <w:proofErr w:type="spellStart"/>
      <w:r>
        <w:rPr>
          <w:rFonts w:ascii="Times New Roman" w:hAnsi="Times New Roman" w:cs="Times New Roman"/>
          <w:i/>
          <w:iCs/>
        </w:rPr>
        <w:t>Menidia</w:t>
      </w:r>
      <w:proofErr w:type="spellEnd"/>
      <w:r>
        <w:rPr>
          <w:rFonts w:ascii="Times New Roman" w:hAnsi="Times New Roman" w:cs="Times New Roman"/>
          <w:i/>
          <w:iCs/>
        </w:rPr>
        <w:t xml:space="preserve"> </w:t>
      </w:r>
      <w:proofErr w:type="spellStart"/>
      <w:r>
        <w:rPr>
          <w:rFonts w:ascii="Times New Roman" w:hAnsi="Times New Roman" w:cs="Times New Roman"/>
          <w:i/>
          <w:iCs/>
        </w:rPr>
        <w:t>menidia</w:t>
      </w:r>
      <w:proofErr w:type="spellEnd"/>
      <w:r>
        <w:rPr>
          <w:rFonts w:ascii="Times New Roman" w:hAnsi="Times New Roman" w:cs="Times New Roman"/>
        </w:rPr>
        <w:t xml:space="preserve"> to energetic mechanisms with Dynamic Energy Budget theory” after completing revisions. Thank you for taking the time to personally review the manuscript to provide timely reviews </w:t>
      </w:r>
      <w:proofErr w:type="gramStart"/>
      <w:r>
        <w:rPr>
          <w:rFonts w:ascii="Times New Roman" w:hAnsi="Times New Roman" w:cs="Times New Roman"/>
        </w:rPr>
        <w:t>in light of</w:t>
      </w:r>
      <w:proofErr w:type="gramEnd"/>
      <w:r>
        <w:rPr>
          <w:rFonts w:ascii="Times New Roman" w:hAnsi="Times New Roman" w:cs="Times New Roman"/>
        </w:rPr>
        <w:t xml:space="preserve"> the delayed reviewer. We are grateful for the constructive and insightful feedback provided by you and the first reviewer</w:t>
      </w:r>
      <w:r w:rsidR="00761FCC">
        <w:rPr>
          <w:rFonts w:ascii="Times New Roman" w:hAnsi="Times New Roman" w:cs="Times New Roman"/>
        </w:rPr>
        <w:t>, and for the opportunity to resubmit our manuscript</w:t>
      </w:r>
      <w:r>
        <w:rPr>
          <w:rFonts w:ascii="Times New Roman" w:hAnsi="Times New Roman" w:cs="Times New Roman"/>
        </w:rPr>
        <w:t>. After taking the time to carefully implement and respond to the suggestions and concerns, we believe the manuscript is substantially improved</w:t>
      </w:r>
      <w:r w:rsidR="00761FCC">
        <w:rPr>
          <w:rFonts w:ascii="Times New Roman" w:hAnsi="Times New Roman" w:cs="Times New Roman"/>
        </w:rPr>
        <w:t xml:space="preserve">. </w:t>
      </w:r>
    </w:p>
    <w:p w14:paraId="035072E6" w14:textId="77777777" w:rsidR="002C043A" w:rsidRDefault="002C043A" w:rsidP="0099378F">
      <w:pPr>
        <w:pStyle w:val="NoSpacing"/>
        <w:rPr>
          <w:rFonts w:ascii="Times New Roman" w:hAnsi="Times New Roman" w:cs="Times New Roman"/>
        </w:rPr>
      </w:pPr>
    </w:p>
    <w:p w14:paraId="07760AA1" w14:textId="13A33EB4" w:rsidR="002C043A" w:rsidRDefault="002C043A" w:rsidP="0099378F">
      <w:pPr>
        <w:pStyle w:val="NoSpacing"/>
        <w:rPr>
          <w:rFonts w:ascii="Times New Roman" w:hAnsi="Times New Roman" w:cs="Times New Roman"/>
        </w:rPr>
      </w:pPr>
      <w:r>
        <w:rPr>
          <w:rFonts w:ascii="Times New Roman" w:hAnsi="Times New Roman" w:cs="Times New Roman"/>
        </w:rPr>
        <w:t xml:space="preserve">Specifically, we have created a Supplemental Methods section and moved the details about the parameter estimation procedure from Section 2.3 there, along with the bulk of Section 2.4 explaining the physiological connections between hypoxia responses in fishes, synthesizing units, and DEB parameters. We also added a section to the Supplemental Methods explaining how we calculated the volume-specific maintenance cost using </w:t>
      </w:r>
      <w:r w:rsidR="007934CB">
        <w:rPr>
          <w:rFonts w:ascii="Times New Roman" w:hAnsi="Times New Roman" w:cs="Times New Roman"/>
        </w:rPr>
        <w:t xml:space="preserve">data on weight loss during starvation. </w:t>
      </w:r>
    </w:p>
    <w:p w14:paraId="73F64E09" w14:textId="77777777" w:rsidR="007934CB" w:rsidRDefault="007934CB" w:rsidP="0099378F">
      <w:pPr>
        <w:pStyle w:val="NoSpacing"/>
        <w:rPr>
          <w:rFonts w:ascii="Times New Roman" w:hAnsi="Times New Roman" w:cs="Times New Roman"/>
        </w:rPr>
      </w:pPr>
    </w:p>
    <w:p w14:paraId="255C73F4" w14:textId="3CB748C1" w:rsidR="007934CB" w:rsidRDefault="007934CB" w:rsidP="0099378F">
      <w:pPr>
        <w:pStyle w:val="NoSpacing"/>
        <w:rPr>
          <w:rFonts w:ascii="Times New Roman" w:hAnsi="Times New Roman" w:cs="Times New Roman"/>
        </w:rPr>
      </w:pPr>
      <w:r>
        <w:rPr>
          <w:rFonts w:ascii="Times New Roman" w:hAnsi="Times New Roman" w:cs="Times New Roman"/>
        </w:rPr>
        <w:t xml:space="preserve">We also addressed concerns about our assumption that birth occurs at hatching by adding information and references about how </w:t>
      </w:r>
      <w:r>
        <w:rPr>
          <w:rFonts w:ascii="Times New Roman" w:hAnsi="Times New Roman" w:cs="Times New Roman"/>
          <w:i/>
          <w:iCs/>
        </w:rPr>
        <w:t xml:space="preserve">M. </w:t>
      </w:r>
      <w:proofErr w:type="spellStart"/>
      <w:r>
        <w:rPr>
          <w:rFonts w:ascii="Times New Roman" w:hAnsi="Times New Roman" w:cs="Times New Roman"/>
          <w:i/>
          <w:iCs/>
        </w:rPr>
        <w:t>menidia</w:t>
      </w:r>
      <w:proofErr w:type="spellEnd"/>
      <w:r>
        <w:rPr>
          <w:rFonts w:ascii="Times New Roman" w:hAnsi="Times New Roman" w:cs="Times New Roman"/>
        </w:rPr>
        <w:t xml:space="preserve"> have little to no yolk sac larval period and begin hatching immediately, as well as reexamining and responding to questions about our values for </w:t>
      </w:r>
      <w:proofErr w:type="spellStart"/>
      <w:r>
        <w:rPr>
          <w:rFonts w:ascii="Times New Roman" w:hAnsi="Times New Roman" w:cs="Times New Roman"/>
          <w:i/>
          <w:iCs/>
        </w:rPr>
        <w:t>δ</w:t>
      </w:r>
      <w:r>
        <w:rPr>
          <w:rFonts w:ascii="Times New Roman" w:hAnsi="Times New Roman" w:cs="Times New Roman"/>
          <w:i/>
          <w:iCs/>
          <w:vertAlign w:val="subscript"/>
        </w:rPr>
        <w:t>M</w:t>
      </w:r>
      <w:proofErr w:type="spellEnd"/>
      <w:r>
        <w:rPr>
          <w:rFonts w:ascii="Times New Roman" w:hAnsi="Times New Roman" w:cs="Times New Roman"/>
        </w:rPr>
        <w:t xml:space="preserve"> and </w:t>
      </w:r>
      <w:proofErr w:type="spellStart"/>
      <w:r>
        <w:rPr>
          <w:rFonts w:ascii="Times New Roman" w:hAnsi="Times New Roman" w:cs="Times New Roman"/>
          <w:i/>
          <w:iCs/>
        </w:rPr>
        <w:t>d</w:t>
      </w:r>
      <w:r>
        <w:rPr>
          <w:rFonts w:ascii="Times New Roman" w:hAnsi="Times New Roman" w:cs="Times New Roman"/>
          <w:i/>
          <w:iCs/>
          <w:vertAlign w:val="subscript"/>
        </w:rPr>
        <w:t>V</w:t>
      </w:r>
      <w:proofErr w:type="spellEnd"/>
      <w:r>
        <w:rPr>
          <w:rFonts w:ascii="Times New Roman" w:hAnsi="Times New Roman" w:cs="Times New Roman"/>
        </w:rPr>
        <w:t xml:space="preserve">. The </w:t>
      </w:r>
      <w:r w:rsidR="003E784C">
        <w:rPr>
          <w:rFonts w:ascii="Times New Roman" w:hAnsi="Times New Roman" w:cs="Times New Roman"/>
        </w:rPr>
        <w:t xml:space="preserve">detailed responses to all comments with line numbers are listed below. </w:t>
      </w:r>
    </w:p>
    <w:p w14:paraId="608BDCBC" w14:textId="77777777" w:rsidR="003E784C" w:rsidRDefault="003E784C" w:rsidP="0099378F">
      <w:pPr>
        <w:pStyle w:val="NoSpacing"/>
        <w:rPr>
          <w:rFonts w:ascii="Times New Roman" w:hAnsi="Times New Roman" w:cs="Times New Roman"/>
        </w:rPr>
      </w:pPr>
    </w:p>
    <w:p w14:paraId="44130F23" w14:textId="07DE4FCD" w:rsidR="003E784C" w:rsidRDefault="003E784C" w:rsidP="0099378F">
      <w:pPr>
        <w:pStyle w:val="NoSpacing"/>
        <w:rPr>
          <w:rFonts w:ascii="Times New Roman" w:hAnsi="Times New Roman" w:cs="Times New Roman"/>
        </w:rPr>
      </w:pPr>
      <w:r>
        <w:rPr>
          <w:rFonts w:ascii="Times New Roman" w:hAnsi="Times New Roman" w:cs="Times New Roman"/>
        </w:rPr>
        <w:t xml:space="preserve">Thank you for your time and consideration in reviewing our revised manuscript. We look forward to hearing from you. </w:t>
      </w:r>
    </w:p>
    <w:p w14:paraId="2BF73398" w14:textId="77777777" w:rsidR="003E784C" w:rsidRDefault="003E784C" w:rsidP="0099378F">
      <w:pPr>
        <w:pStyle w:val="NoSpacing"/>
        <w:rPr>
          <w:rFonts w:ascii="Times New Roman" w:hAnsi="Times New Roman" w:cs="Times New Roman"/>
        </w:rPr>
      </w:pPr>
    </w:p>
    <w:p w14:paraId="72847256" w14:textId="77777777" w:rsidR="003E784C" w:rsidRDefault="003E784C" w:rsidP="0099378F">
      <w:pPr>
        <w:pStyle w:val="NoSpacing"/>
        <w:rPr>
          <w:rFonts w:ascii="Times New Roman" w:hAnsi="Times New Roman" w:cs="Times New Roman"/>
        </w:rPr>
      </w:pPr>
    </w:p>
    <w:p w14:paraId="540654B9" w14:textId="60AE4004" w:rsidR="003E784C" w:rsidRDefault="003E784C" w:rsidP="0099378F">
      <w:pPr>
        <w:pStyle w:val="NoSpacing"/>
        <w:rPr>
          <w:rFonts w:ascii="Times New Roman" w:hAnsi="Times New Roman" w:cs="Times New Roman"/>
        </w:rPr>
      </w:pPr>
      <w:r>
        <w:rPr>
          <w:rFonts w:ascii="Times New Roman" w:hAnsi="Times New Roman" w:cs="Times New Roman"/>
        </w:rPr>
        <w:t xml:space="preserve">Sincerely, </w:t>
      </w:r>
    </w:p>
    <w:p w14:paraId="3EEBB596" w14:textId="77777777" w:rsidR="003E784C" w:rsidRDefault="003E784C" w:rsidP="0099378F">
      <w:pPr>
        <w:pStyle w:val="NoSpacing"/>
        <w:rPr>
          <w:rFonts w:ascii="Times New Roman" w:hAnsi="Times New Roman" w:cs="Times New Roman"/>
        </w:rPr>
      </w:pPr>
    </w:p>
    <w:p w14:paraId="2CDCA6C2" w14:textId="0D50D63B" w:rsidR="003E784C" w:rsidRDefault="003E784C" w:rsidP="0099378F">
      <w:pPr>
        <w:pStyle w:val="NoSpacing"/>
        <w:rPr>
          <w:rFonts w:ascii="Times New Roman" w:hAnsi="Times New Roman" w:cs="Times New Roman"/>
        </w:rPr>
      </w:pPr>
      <w:r>
        <w:rPr>
          <w:rFonts w:ascii="Times New Roman" w:hAnsi="Times New Roman" w:cs="Times New Roman"/>
        </w:rPr>
        <w:t>Teresa G. Schwemmer, Ph.D.</w:t>
      </w:r>
    </w:p>
    <w:p w14:paraId="0E1FCB0F" w14:textId="46D23C61" w:rsidR="003E784C" w:rsidRDefault="003E784C" w:rsidP="0099378F">
      <w:pPr>
        <w:pStyle w:val="NoSpacing"/>
        <w:rPr>
          <w:rFonts w:ascii="Times New Roman" w:hAnsi="Times New Roman" w:cs="Times New Roman"/>
        </w:rPr>
      </w:pPr>
      <w:r>
        <w:rPr>
          <w:rFonts w:ascii="Times New Roman" w:hAnsi="Times New Roman" w:cs="Times New Roman"/>
        </w:rPr>
        <w:t>Corresponding Author</w:t>
      </w:r>
    </w:p>
    <w:p w14:paraId="2C6B2241" w14:textId="77777777" w:rsidR="003E784C" w:rsidRDefault="003E784C" w:rsidP="0099378F">
      <w:pPr>
        <w:pStyle w:val="NoSpacing"/>
        <w:rPr>
          <w:rFonts w:ascii="Times New Roman" w:hAnsi="Times New Roman" w:cs="Times New Roman"/>
        </w:rPr>
      </w:pPr>
    </w:p>
    <w:p w14:paraId="0BB51C49" w14:textId="77777777" w:rsidR="003E784C" w:rsidRDefault="003E784C" w:rsidP="0099378F">
      <w:pPr>
        <w:pStyle w:val="NoSpacing"/>
        <w:rPr>
          <w:rFonts w:ascii="Times New Roman" w:hAnsi="Times New Roman" w:cs="Times New Roman"/>
        </w:rPr>
      </w:pPr>
    </w:p>
    <w:p w14:paraId="3F8C9ECD" w14:textId="77777777" w:rsidR="003E784C" w:rsidRDefault="003E784C" w:rsidP="0099378F">
      <w:pPr>
        <w:pStyle w:val="NoSpacing"/>
        <w:rPr>
          <w:rFonts w:ascii="Times New Roman" w:hAnsi="Times New Roman" w:cs="Times New Roman"/>
        </w:rPr>
      </w:pPr>
    </w:p>
    <w:p w14:paraId="057F3DF0" w14:textId="5258ED0A" w:rsidR="00B103B3" w:rsidRDefault="00B103B3" w:rsidP="0099378F">
      <w:pPr>
        <w:pStyle w:val="NoSpacing"/>
        <w:rPr>
          <w:rFonts w:ascii="Times New Roman" w:hAnsi="Times New Roman" w:cs="Times New Roman"/>
        </w:rPr>
      </w:pPr>
      <w:r>
        <w:rPr>
          <w:rFonts w:ascii="Times New Roman" w:hAnsi="Times New Roman" w:cs="Times New Roman"/>
        </w:rPr>
        <w:lastRenderedPageBreak/>
        <w:t>Response to Reviewers</w:t>
      </w:r>
    </w:p>
    <w:p w14:paraId="3478850F" w14:textId="704BC61A" w:rsidR="00B103B3" w:rsidRPr="00B103B3" w:rsidRDefault="00B103B3" w:rsidP="0099378F">
      <w:pPr>
        <w:pStyle w:val="NoSpacing"/>
        <w:rPr>
          <w:rFonts w:ascii="Times New Roman" w:hAnsi="Times New Roman" w:cs="Times New Roman"/>
          <w:i/>
          <w:iCs/>
        </w:rPr>
      </w:pPr>
      <w:r>
        <w:rPr>
          <w:rFonts w:ascii="Times New Roman" w:hAnsi="Times New Roman" w:cs="Times New Roman"/>
          <w:i/>
          <w:iCs/>
        </w:rPr>
        <w:t xml:space="preserve">Line numbers </w:t>
      </w:r>
      <w:r w:rsidR="008C6733">
        <w:rPr>
          <w:rFonts w:ascii="Times New Roman" w:hAnsi="Times New Roman" w:cs="Times New Roman"/>
          <w:i/>
          <w:iCs/>
        </w:rPr>
        <w:t xml:space="preserve">in responses </w:t>
      </w:r>
      <w:r>
        <w:rPr>
          <w:rFonts w:ascii="Times New Roman" w:hAnsi="Times New Roman" w:cs="Times New Roman"/>
          <w:i/>
          <w:iCs/>
        </w:rPr>
        <w:t>pertain to the “track changes” version of the revised manuscript</w:t>
      </w:r>
    </w:p>
    <w:p w14:paraId="7A9DDFCE" w14:textId="77777777" w:rsidR="00B103B3" w:rsidRDefault="00B103B3" w:rsidP="0099378F">
      <w:pPr>
        <w:pStyle w:val="NoSpacing"/>
        <w:rPr>
          <w:rFonts w:ascii="Times New Roman" w:hAnsi="Times New Roman" w:cs="Times New Roman"/>
        </w:rPr>
      </w:pPr>
    </w:p>
    <w:p w14:paraId="2EF20AF0" w14:textId="77777777" w:rsidR="00B103B3" w:rsidRDefault="00B103B3" w:rsidP="0099378F">
      <w:pPr>
        <w:pStyle w:val="NoSpacing"/>
        <w:rPr>
          <w:rFonts w:ascii="Times New Roman" w:hAnsi="Times New Roman" w:cs="Times New Roman"/>
        </w:rPr>
      </w:pPr>
    </w:p>
    <w:p w14:paraId="09030E1C" w14:textId="159FCFC2" w:rsidR="003E784C" w:rsidRDefault="003E784C" w:rsidP="0099378F">
      <w:pPr>
        <w:pStyle w:val="NoSpacing"/>
        <w:rPr>
          <w:rFonts w:ascii="Times New Roman" w:hAnsi="Times New Roman" w:cs="Times New Roman"/>
        </w:rPr>
      </w:pPr>
      <w:r>
        <w:rPr>
          <w:rFonts w:ascii="Times New Roman" w:hAnsi="Times New Roman" w:cs="Times New Roman"/>
        </w:rPr>
        <w:t>Reviewer 1</w:t>
      </w:r>
    </w:p>
    <w:p w14:paraId="5F937F6D" w14:textId="77777777" w:rsidR="003E784C" w:rsidRDefault="003E784C" w:rsidP="0099378F">
      <w:pPr>
        <w:pStyle w:val="NoSpacing"/>
        <w:rPr>
          <w:rFonts w:ascii="Times New Roman" w:hAnsi="Times New Roman" w:cs="Times New Roman"/>
        </w:rPr>
      </w:pPr>
    </w:p>
    <w:p w14:paraId="3DB2A874"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shd w:val="clear" w:color="auto" w:fill="FFFFFF"/>
        </w:rPr>
        <w:t xml:space="preserve">Reviewer #1: The manuscript by Schwemmer et al provides an excellent case study on the application of simplified DEB models to </w:t>
      </w:r>
      <w:proofErr w:type="spellStart"/>
      <w:r w:rsidRPr="003E784C">
        <w:rPr>
          <w:rFonts w:ascii="Times New Roman" w:hAnsi="Times New Roman" w:cs="Times New Roman"/>
          <w:color w:val="222222"/>
          <w:shd w:val="clear" w:color="auto" w:fill="FFFFFF"/>
        </w:rPr>
        <w:t>analyse</w:t>
      </w:r>
      <w:proofErr w:type="spellEnd"/>
      <w:r w:rsidRPr="003E784C">
        <w:rPr>
          <w:rFonts w:ascii="Times New Roman" w:hAnsi="Times New Roman" w:cs="Times New Roman"/>
          <w:color w:val="222222"/>
          <w:shd w:val="clear" w:color="auto" w:fill="FFFFFF"/>
        </w:rPr>
        <w:t xml:space="preserve"> and understand the impact of environmental stressors. This is a very interesting study, and a good example of how various sources of information can be tied together to form a DEB representation of an organism, and to </w:t>
      </w:r>
      <w:proofErr w:type="spellStart"/>
      <w:r w:rsidRPr="003E784C">
        <w:rPr>
          <w:rFonts w:ascii="Times New Roman" w:hAnsi="Times New Roman" w:cs="Times New Roman"/>
          <w:color w:val="222222"/>
          <w:shd w:val="clear" w:color="auto" w:fill="FFFFFF"/>
        </w:rPr>
        <w:t>analyse</w:t>
      </w:r>
      <w:proofErr w:type="spellEnd"/>
      <w:r w:rsidRPr="003E784C">
        <w:rPr>
          <w:rFonts w:ascii="Times New Roman" w:hAnsi="Times New Roman" w:cs="Times New Roman"/>
          <w:color w:val="222222"/>
          <w:shd w:val="clear" w:color="auto" w:fill="FFFFFF"/>
        </w:rPr>
        <w:t xml:space="preserve"> stress responses. Overall, the manuscript is well written and a very useful contribution to the field. However, I do have a few problems. My first issue is with the size of the manuscript and the number of references (I counted 128). The manuscript almost seems to be a combination of a review paper and a modelling paper. I would suggest reducing the text considerably, </w:t>
      </w:r>
      <w:proofErr w:type="spellStart"/>
      <w:r w:rsidRPr="003E784C">
        <w:rPr>
          <w:rFonts w:ascii="Times New Roman" w:hAnsi="Times New Roman" w:cs="Times New Roman"/>
          <w:color w:val="222222"/>
          <w:shd w:val="clear" w:color="auto" w:fill="FFFFFF"/>
        </w:rPr>
        <w:t>focussing</w:t>
      </w:r>
      <w:proofErr w:type="spellEnd"/>
      <w:r w:rsidRPr="003E784C">
        <w:rPr>
          <w:rFonts w:ascii="Times New Roman" w:hAnsi="Times New Roman" w:cs="Times New Roman"/>
          <w:color w:val="222222"/>
          <w:shd w:val="clear" w:color="auto" w:fill="FFFFFF"/>
        </w:rPr>
        <w:t xml:space="preserve"> on the essentials of the modelling exercise, reducing the wider context and some of the speculations. Also, the authors can consider moving some parts to an SI (or to a separate review paper).</w:t>
      </w:r>
    </w:p>
    <w:p w14:paraId="09F53047" w14:textId="41079458" w:rsidR="003E784C" w:rsidRPr="003E784C" w:rsidRDefault="003E784C" w:rsidP="003E784C">
      <w:pPr>
        <w:pStyle w:val="NoSpacing"/>
        <w:numPr>
          <w:ilvl w:val="0"/>
          <w:numId w:val="1"/>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appreciate the constructive feedback on the length and focus of the </w:t>
      </w:r>
      <w:proofErr w:type="gramStart"/>
      <w:r w:rsidRPr="003E784C">
        <w:rPr>
          <w:rFonts w:ascii="Times New Roman" w:hAnsi="Times New Roman" w:cs="Times New Roman"/>
          <w:i/>
          <w:iCs/>
          <w:color w:val="222222"/>
          <w:shd w:val="clear" w:color="auto" w:fill="FFFFFF"/>
        </w:rPr>
        <w:t>manuscript, and</w:t>
      </w:r>
      <w:proofErr w:type="gramEnd"/>
      <w:r w:rsidRPr="003E784C">
        <w:rPr>
          <w:rFonts w:ascii="Times New Roman" w:hAnsi="Times New Roman" w:cs="Times New Roman"/>
          <w:i/>
          <w:iCs/>
          <w:color w:val="222222"/>
          <w:shd w:val="clear" w:color="auto" w:fill="FFFFFF"/>
        </w:rPr>
        <w:t xml:space="preserve"> have taken your suggestion to move some of the wider context to the SI while also making much of the introduction, methods, and discussion more concise. We believe laying out the potential mechanisms of inhibition or damage to synthesizing units is important to justify the parameters </w:t>
      </w:r>
      <w:ins w:id="0" w:author="Nye, Janet Ashley" w:date="2024-07-06T19:49:00Z" w16du:dateUtc="2024-07-06T23:49:00Z">
        <w:r w:rsidR="00E8616F">
          <w:rPr>
            <w:rFonts w:ascii="Times New Roman" w:hAnsi="Times New Roman" w:cs="Times New Roman"/>
            <w:i/>
            <w:iCs/>
            <w:color w:val="222222"/>
            <w:shd w:val="clear" w:color="auto" w:fill="FFFFFF"/>
          </w:rPr>
          <w:t xml:space="preserve">on which </w:t>
        </w:r>
      </w:ins>
      <w:r w:rsidRPr="003E784C">
        <w:rPr>
          <w:rFonts w:ascii="Times New Roman" w:hAnsi="Times New Roman" w:cs="Times New Roman"/>
          <w:i/>
          <w:iCs/>
          <w:color w:val="222222"/>
          <w:shd w:val="clear" w:color="auto" w:fill="FFFFFF"/>
        </w:rPr>
        <w:t>we focused</w:t>
      </w:r>
      <w:del w:id="1" w:author="Nye, Janet Ashley" w:date="2024-07-06T19:49:00Z" w16du:dateUtc="2024-07-06T23:49:00Z">
        <w:r w:rsidRPr="003E784C" w:rsidDel="00E8616F">
          <w:rPr>
            <w:rFonts w:ascii="Times New Roman" w:hAnsi="Times New Roman" w:cs="Times New Roman"/>
            <w:i/>
            <w:iCs/>
            <w:color w:val="222222"/>
            <w:shd w:val="clear" w:color="auto" w:fill="FFFFFF"/>
          </w:rPr>
          <w:delText xml:space="preserve"> on</w:delText>
        </w:r>
      </w:del>
      <w:r w:rsidRPr="003E784C">
        <w:rPr>
          <w:rFonts w:ascii="Times New Roman" w:hAnsi="Times New Roman" w:cs="Times New Roman"/>
          <w:i/>
          <w:iCs/>
          <w:color w:val="222222"/>
          <w:shd w:val="clear" w:color="auto" w:fill="FFFFFF"/>
        </w:rPr>
        <w:t xml:space="preserve">. </w:t>
      </w:r>
      <w:del w:id="2" w:author="Nye, Janet Ashley" w:date="2024-07-06T19:50:00Z" w16du:dateUtc="2024-07-06T23:50:00Z">
        <w:r w:rsidRPr="003E784C" w:rsidDel="00E8616F">
          <w:rPr>
            <w:rFonts w:ascii="Times New Roman" w:hAnsi="Times New Roman" w:cs="Times New Roman"/>
            <w:i/>
            <w:iCs/>
            <w:color w:val="222222"/>
            <w:shd w:val="clear" w:color="auto" w:fill="FFFFFF"/>
          </w:rPr>
          <w:delText>There is value in combining</w:delText>
        </w:r>
      </w:del>
      <w:ins w:id="3" w:author="Nye, Janet Ashley" w:date="2024-07-06T19:50:00Z" w16du:dateUtc="2024-07-06T23:50:00Z">
        <w:r w:rsidR="00E8616F">
          <w:rPr>
            <w:rFonts w:ascii="Times New Roman" w:hAnsi="Times New Roman" w:cs="Times New Roman"/>
            <w:i/>
            <w:iCs/>
            <w:color w:val="222222"/>
            <w:shd w:val="clear" w:color="auto" w:fill="FFFFFF"/>
          </w:rPr>
          <w:t>Our motivation/aim was to provide</w:t>
        </w:r>
      </w:ins>
      <w:r w:rsidRPr="003E784C">
        <w:rPr>
          <w:rFonts w:ascii="Times New Roman" w:hAnsi="Times New Roman" w:cs="Times New Roman"/>
          <w:i/>
          <w:iCs/>
          <w:color w:val="222222"/>
          <w:shd w:val="clear" w:color="auto" w:fill="FFFFFF"/>
        </w:rPr>
        <w:t xml:space="preserve"> biological insight behind the synthesizing unit concept with the modeling exercise, rather than simply running the estimations to see which parameters provide the best fit to the data, and this approach sets the paper apart from many other modeling studies. The readers of Ecological Modelling have a common background in modeling but not necessarily in physiology, so the biological background we provided is useful context. We agree, however, that the necessary details can be more briefly </w:t>
      </w:r>
      <w:proofErr w:type="gramStart"/>
      <w:r w:rsidRPr="003E784C">
        <w:rPr>
          <w:rFonts w:ascii="Times New Roman" w:hAnsi="Times New Roman" w:cs="Times New Roman"/>
          <w:i/>
          <w:iCs/>
          <w:color w:val="222222"/>
          <w:shd w:val="clear" w:color="auto" w:fill="FFFFFF"/>
        </w:rPr>
        <w:t>summarized</w:t>
      </w:r>
      <w:proofErr w:type="gramEnd"/>
      <w:r w:rsidRPr="003E784C">
        <w:rPr>
          <w:rFonts w:ascii="Times New Roman" w:hAnsi="Times New Roman" w:cs="Times New Roman"/>
          <w:i/>
          <w:iCs/>
          <w:color w:val="222222"/>
          <w:shd w:val="clear" w:color="auto" w:fill="FFFFFF"/>
        </w:rPr>
        <w:t xml:space="preserve"> and we have moved the bulk to the SI as it is a collection of information that some readers may find useful. </w:t>
      </w:r>
    </w:p>
    <w:p w14:paraId="1E49C7DF" w14:textId="77777777" w:rsidR="003E784C" w:rsidRPr="003E784C" w:rsidRDefault="003E784C" w:rsidP="003E784C">
      <w:pPr>
        <w:pStyle w:val="NoSpacing"/>
        <w:rPr>
          <w:rFonts w:ascii="Times New Roman" w:hAnsi="Times New Roman" w:cs="Times New Roman"/>
          <w:color w:val="222222"/>
          <w:shd w:val="clear" w:color="auto" w:fill="FFFFFF"/>
        </w:rPr>
      </w:pPr>
    </w:p>
    <w:p w14:paraId="0F8572B5"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shd w:val="clear" w:color="auto" w:fill="FFFFFF"/>
        </w:rPr>
        <w:t xml:space="preserve">A second (potential) problem lies in the early life history of the species. I assume that this species has a yolk-sac larva, like most fish </w:t>
      </w:r>
      <w:proofErr w:type="gramStart"/>
      <w:r w:rsidRPr="003E784C">
        <w:rPr>
          <w:rFonts w:ascii="Times New Roman" w:hAnsi="Times New Roman" w:cs="Times New Roman"/>
          <w:color w:val="222222"/>
          <w:shd w:val="clear" w:color="auto" w:fill="FFFFFF"/>
        </w:rPr>
        <w:t>species?</w:t>
      </w:r>
      <w:proofErr w:type="gramEnd"/>
      <w:r w:rsidRPr="003E784C">
        <w:rPr>
          <w:rFonts w:ascii="Times New Roman" w:hAnsi="Times New Roman" w:cs="Times New Roman"/>
          <w:color w:val="222222"/>
          <w:shd w:val="clear" w:color="auto" w:fill="FFFFFF"/>
        </w:rPr>
        <w:t xml:space="preserve"> In that case, the assumption that hatching equals depletion of the egg buffer is invalid. I go into a bit more detail below on the potential issues for the model analysis. I am not sure how big of a problem this is, but I would like to ask the authors to consider the implications of a yolk-sac larval stage </w:t>
      </w:r>
      <w:proofErr w:type="gramStart"/>
      <w:r w:rsidRPr="003E784C">
        <w:rPr>
          <w:rFonts w:ascii="Times New Roman" w:hAnsi="Times New Roman" w:cs="Times New Roman"/>
          <w:color w:val="222222"/>
          <w:shd w:val="clear" w:color="auto" w:fill="FFFFFF"/>
        </w:rPr>
        <w:t>carefully, and</w:t>
      </w:r>
      <w:proofErr w:type="gramEnd"/>
      <w:r w:rsidRPr="003E784C">
        <w:rPr>
          <w:rFonts w:ascii="Times New Roman" w:hAnsi="Times New Roman" w:cs="Times New Roman"/>
          <w:color w:val="222222"/>
          <w:shd w:val="clear" w:color="auto" w:fill="FFFFFF"/>
        </w:rPr>
        <w:t xml:space="preserve"> discuss it in the text. In conclusion, I would </w:t>
      </w:r>
      <w:proofErr w:type="spellStart"/>
      <w:r w:rsidRPr="003E784C">
        <w:rPr>
          <w:rFonts w:ascii="Times New Roman" w:hAnsi="Times New Roman" w:cs="Times New Roman"/>
          <w:color w:val="222222"/>
          <w:shd w:val="clear" w:color="auto" w:fill="FFFFFF"/>
        </w:rPr>
        <w:t>advice</w:t>
      </w:r>
      <w:proofErr w:type="spellEnd"/>
      <w:r w:rsidRPr="003E784C">
        <w:rPr>
          <w:rFonts w:ascii="Times New Roman" w:hAnsi="Times New Roman" w:cs="Times New Roman"/>
          <w:color w:val="222222"/>
          <w:shd w:val="clear" w:color="auto" w:fill="FFFFFF"/>
        </w:rPr>
        <w:t xml:space="preserve"> that moderate-major revisions are needed before this paper can be accepted for publication.</w:t>
      </w: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Yolk-sac stage issues</w:t>
      </w: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xml:space="preserve">Please reconsider Line 196-197: "Hatching occurs when the egg buffer is fully depleted." This is not correct: it should be "Birth occurs ...". In many species with eggs, hatching and birth (i.e., start of exogenous feeding) occur (almost) simultaneously. However, for fish this is not typically the case as hatching precedes birth. The yolk sac larval stage, in DEB terms, would be an embryo since it does not feed exogenously. This would imply that the assumption of 'hatching time equals egg buffer mass of zero' (e.g., Table 3, Line 222-224, Line 254) is highly questionable. If </w:t>
      </w:r>
      <w:r w:rsidRPr="003E784C">
        <w:rPr>
          <w:rFonts w:ascii="Times New Roman" w:hAnsi="Times New Roman" w:cs="Times New Roman"/>
          <w:color w:val="222222"/>
          <w:shd w:val="clear" w:color="auto" w:fill="FFFFFF"/>
        </w:rPr>
        <w:lastRenderedPageBreak/>
        <w:t xml:space="preserve">this species indeed has a yolk-sac stage of non-negligible duration, this </w:t>
      </w:r>
      <w:proofErr w:type="gramStart"/>
      <w:r w:rsidRPr="003E784C">
        <w:rPr>
          <w:rFonts w:ascii="Times New Roman" w:hAnsi="Times New Roman" w:cs="Times New Roman"/>
          <w:color w:val="222222"/>
          <w:shd w:val="clear" w:color="auto" w:fill="FFFFFF"/>
        </w:rPr>
        <w:t>would</w:t>
      </w:r>
      <w:proofErr w:type="gramEnd"/>
      <w:r w:rsidRPr="003E784C">
        <w:rPr>
          <w:rFonts w:ascii="Times New Roman" w:hAnsi="Times New Roman" w:cs="Times New Roman"/>
          <w:color w:val="222222"/>
          <w:shd w:val="clear" w:color="auto" w:fill="FFFFFF"/>
        </w:rPr>
        <w:t xml:space="preserve"> require a number of modifications in the analysis (e.g., in the data set for the egg buffer mass).</w:t>
      </w:r>
    </w:p>
    <w:p w14:paraId="0D8E422E" w14:textId="0B095ABB" w:rsidR="003E784C" w:rsidRPr="003E784C" w:rsidRDefault="003E784C" w:rsidP="003E784C">
      <w:pPr>
        <w:pStyle w:val="NoSpacing"/>
        <w:numPr>
          <w:ilvl w:val="0"/>
          <w:numId w:val="2"/>
        </w:numPr>
        <w:rPr>
          <w:rFonts w:ascii="Times New Roman" w:hAnsi="Times New Roman" w:cs="Times New Roman"/>
          <w:i/>
          <w:iCs/>
          <w:color w:val="222222"/>
        </w:rPr>
      </w:pPr>
      <w:r w:rsidRPr="003E784C">
        <w:rPr>
          <w:rFonts w:ascii="Times New Roman" w:hAnsi="Times New Roman" w:cs="Times New Roman"/>
          <w:i/>
          <w:iCs/>
          <w:color w:val="222222"/>
        </w:rPr>
        <w:t xml:space="preserve">Thank you for bringing up this important concern. </w:t>
      </w:r>
      <w:r w:rsidRPr="003E784C">
        <w:rPr>
          <w:rFonts w:ascii="Times New Roman" w:hAnsi="Times New Roman" w:cs="Times New Roman"/>
          <w:color w:val="222222"/>
        </w:rPr>
        <w:t xml:space="preserve">M. </w:t>
      </w:r>
      <w:proofErr w:type="spellStart"/>
      <w:r w:rsidRPr="003E784C">
        <w:rPr>
          <w:rFonts w:ascii="Times New Roman" w:hAnsi="Times New Roman" w:cs="Times New Roman"/>
          <w:color w:val="222222"/>
        </w:rPr>
        <w:t>menidia</w:t>
      </w:r>
      <w:proofErr w:type="spellEnd"/>
      <w:r w:rsidRPr="003E784C">
        <w:rPr>
          <w:rFonts w:ascii="Times New Roman" w:hAnsi="Times New Roman" w:cs="Times New Roman"/>
          <w:i/>
          <w:iCs/>
          <w:color w:val="222222"/>
        </w:rPr>
        <w:t xml:space="preserve"> is different from typical fish species because it has little to no yolk sac larval period. </w:t>
      </w:r>
      <w:del w:id="4" w:author="Nye, Janet Ashley" w:date="2024-07-06T19:51:00Z" w16du:dateUtc="2024-07-06T23:51:00Z">
        <w:r w:rsidRPr="003E784C" w:rsidDel="00E8616F">
          <w:rPr>
            <w:rFonts w:ascii="Times New Roman" w:hAnsi="Times New Roman" w:cs="Times New Roman"/>
            <w:i/>
            <w:iCs/>
            <w:color w:val="222222"/>
          </w:rPr>
          <w:delText xml:space="preserve">However, this needs to be emphasized more in the manuscript. </w:delText>
        </w:r>
      </w:del>
      <w:r w:rsidRPr="003E784C">
        <w:rPr>
          <w:rFonts w:ascii="Times New Roman" w:hAnsi="Times New Roman" w:cs="Times New Roman"/>
          <w:i/>
          <w:iCs/>
          <w:color w:val="222222"/>
        </w:rPr>
        <w:t xml:space="preserve">We have edited the text to explain this with references to studies that noted the short to nonexistent yolk sac larval period and the need to begin feeding the day of </w:t>
      </w:r>
      <w:commentRangeStart w:id="5"/>
      <w:r w:rsidRPr="003E784C">
        <w:rPr>
          <w:rFonts w:ascii="Times New Roman" w:hAnsi="Times New Roman" w:cs="Times New Roman"/>
          <w:i/>
          <w:iCs/>
          <w:color w:val="222222"/>
        </w:rPr>
        <w:t>hatching</w:t>
      </w:r>
      <w:commentRangeEnd w:id="5"/>
      <w:r w:rsidR="00E8616F">
        <w:rPr>
          <w:rStyle w:val="CommentReference"/>
        </w:rPr>
        <w:commentReference w:id="5"/>
      </w:r>
      <w:r w:rsidRPr="003E784C">
        <w:rPr>
          <w:rFonts w:ascii="Times New Roman" w:hAnsi="Times New Roman" w:cs="Times New Roman"/>
          <w:i/>
          <w:iCs/>
          <w:color w:val="222222"/>
        </w:rPr>
        <w:t xml:space="preserve">. We have also replaced “hatching” with “birth” at line 197 and stated our assumption that birth happens upon hatching at line </w:t>
      </w:r>
      <w:r w:rsidR="005262B7">
        <w:rPr>
          <w:rFonts w:ascii="Times New Roman" w:hAnsi="Times New Roman" w:cs="Times New Roman"/>
          <w:i/>
          <w:iCs/>
          <w:color w:val="222222"/>
        </w:rPr>
        <w:t>292</w:t>
      </w:r>
      <w:r w:rsidRPr="003E784C">
        <w:rPr>
          <w:rFonts w:ascii="Times New Roman" w:hAnsi="Times New Roman" w:cs="Times New Roman"/>
          <w:i/>
          <w:iCs/>
          <w:color w:val="222222"/>
        </w:rPr>
        <w:t xml:space="preserve"> when discussing the data we used. The hatch timing data has a resolution of 1 day, so even if there is a slight delay before feeding begins later the same day this would not be picked up in the data and would not affect the model. Finally, we have added in the discussion at line </w:t>
      </w:r>
      <w:r w:rsidR="009A0E6E">
        <w:rPr>
          <w:rFonts w:ascii="Times New Roman" w:hAnsi="Times New Roman" w:cs="Times New Roman"/>
          <w:i/>
          <w:iCs/>
          <w:color w:val="222222"/>
        </w:rPr>
        <w:t>808</w:t>
      </w:r>
      <w:r w:rsidRPr="003E784C">
        <w:rPr>
          <w:rFonts w:ascii="Times New Roman" w:hAnsi="Times New Roman" w:cs="Times New Roman"/>
          <w:i/>
          <w:iCs/>
          <w:color w:val="222222"/>
        </w:rPr>
        <w:t xml:space="preserve"> that a consequence of this assumption is that the model cannot as readily be used for other fish species with longer yolk sac larval durations and longer delays to the start of feeding.  </w:t>
      </w:r>
    </w:p>
    <w:p w14:paraId="41E37BFB"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xml:space="preserve">Related to the previous point, also the calculations in Line 226-233 require a closer look. Is the relationship between length and dry weight also valid for (yolk sac) larvae? The estimated dry weight at hatching of 0.18 mg is larger than the dry weight of the fresh egg (W_B0 in Table 1 of 0.15 mg). This seems like an impossibility already. If we can ignore maintenance losses during the embryonic stage, we would expect the structural mass at birth (when yolk runs out) to be W_B0 x </w:t>
      </w:r>
      <w:proofErr w:type="spellStart"/>
      <w:r w:rsidRPr="003E784C">
        <w:rPr>
          <w:rFonts w:ascii="Times New Roman" w:hAnsi="Times New Roman" w:cs="Times New Roman"/>
          <w:color w:val="222222"/>
          <w:shd w:val="clear" w:color="auto" w:fill="FFFFFF"/>
        </w:rPr>
        <w:t>y_VA</w:t>
      </w:r>
      <w:proofErr w:type="spellEnd"/>
      <w:r w:rsidRPr="003E784C">
        <w:rPr>
          <w:rFonts w:ascii="Times New Roman" w:hAnsi="Times New Roman" w:cs="Times New Roman"/>
          <w:color w:val="222222"/>
          <w:shd w:val="clear" w:color="auto" w:fill="FFFFFF"/>
        </w:rPr>
        <w:t xml:space="preserve"> x kappa (and minus the weight of the chorion etc.). With the values in Table 1, that should lead to a much lower dry weight at birth than the value of 0.18 mg. In particular, the low value of </w:t>
      </w:r>
      <w:proofErr w:type="spellStart"/>
      <w:r w:rsidRPr="003E784C">
        <w:rPr>
          <w:rFonts w:ascii="Times New Roman" w:hAnsi="Times New Roman" w:cs="Times New Roman"/>
          <w:color w:val="222222"/>
          <w:shd w:val="clear" w:color="auto" w:fill="FFFFFF"/>
        </w:rPr>
        <w:t>y_AV</w:t>
      </w:r>
      <w:proofErr w:type="spellEnd"/>
      <w:r w:rsidRPr="003E784C">
        <w:rPr>
          <w:rFonts w:ascii="Times New Roman" w:hAnsi="Times New Roman" w:cs="Times New Roman"/>
          <w:color w:val="222222"/>
          <w:shd w:val="clear" w:color="auto" w:fill="FFFFFF"/>
        </w:rPr>
        <w:t xml:space="preserve"> seems inconsistent. As I already noted, hatching does not necessarily equal birth for fish; at hatching there may still be quite some yolk present, and yolk may have a different density than structural tissues. Further, the dry weight density of 0.40 mg/mm3 seems quite high to me. In some species, dry-weight density decreases rapidly after hatching, which may relate to yolk absorption (see the paper of Jager et al DOI 10.1016/j.ecolmodel.2022.110005, Fig. 2).</w:t>
      </w:r>
    </w:p>
    <w:p w14:paraId="4F183322" w14:textId="77777777" w:rsidR="003E784C" w:rsidRPr="003E784C" w:rsidRDefault="003E784C" w:rsidP="003E784C">
      <w:pPr>
        <w:pStyle w:val="NoSpacing"/>
        <w:numPr>
          <w:ilvl w:val="0"/>
          <w:numId w:val="3"/>
        </w:numPr>
        <w:rPr>
          <w:rFonts w:ascii="Times New Roman" w:hAnsi="Times New Roman" w:cs="Times New Roman"/>
          <w:color w:val="222222"/>
        </w:rPr>
      </w:pPr>
      <w:commentRangeStart w:id="6"/>
      <w:r w:rsidRPr="003E784C">
        <w:rPr>
          <w:rFonts w:ascii="Times New Roman" w:hAnsi="Times New Roman" w:cs="Times New Roman"/>
          <w:i/>
          <w:iCs/>
          <w:color w:val="222222"/>
        </w:rPr>
        <w:t>We</w:t>
      </w:r>
      <w:commentRangeEnd w:id="6"/>
      <w:r w:rsidR="00E8616F">
        <w:rPr>
          <w:rStyle w:val="CommentReference"/>
        </w:rPr>
        <w:commentReference w:id="6"/>
      </w:r>
      <w:r w:rsidRPr="003E784C">
        <w:rPr>
          <w:rFonts w:ascii="Times New Roman" w:hAnsi="Times New Roman" w:cs="Times New Roman"/>
          <w:i/>
          <w:iCs/>
          <w:color w:val="222222"/>
        </w:rPr>
        <w:t xml:space="preserve"> have re-examined the egg dry weights, dry weight to length relationship, dry weight at hatching, and dry weight density. We agree that the dry weight at hatching should be much smaller, and as the data used in the dry weight to length relationship started at 6.2 mm total length, this relationship is probably best suited for larvae that are a couple days post-hatching and have been feeding for a while. We found a paper on the closely related </w:t>
      </w:r>
      <w:r w:rsidRPr="003E784C">
        <w:rPr>
          <w:rFonts w:ascii="Times New Roman" w:hAnsi="Times New Roman" w:cs="Times New Roman"/>
          <w:color w:val="222222"/>
        </w:rPr>
        <w:t xml:space="preserve">M. </w:t>
      </w:r>
      <w:proofErr w:type="spellStart"/>
      <w:r w:rsidRPr="003E784C">
        <w:rPr>
          <w:rFonts w:ascii="Times New Roman" w:hAnsi="Times New Roman" w:cs="Times New Roman"/>
          <w:color w:val="222222"/>
        </w:rPr>
        <w:t>peninsulae</w:t>
      </w:r>
      <w:proofErr w:type="spellEnd"/>
      <w:r w:rsidRPr="003E784C">
        <w:rPr>
          <w:rFonts w:ascii="Times New Roman" w:hAnsi="Times New Roman" w:cs="Times New Roman"/>
          <w:i/>
          <w:iCs/>
          <w:color w:val="222222"/>
        </w:rPr>
        <w:t xml:space="preserve"> that measured length and dry weight directly after hatching and used that to fit a new function. This gave us a much lower dry weight of 0.05 mg for a hatch length of 5.3 mm, which is also much closer to the anticipated value of 0.04 mg from multiplying W_B0 x </w:t>
      </w:r>
      <w:proofErr w:type="spellStart"/>
      <w:r w:rsidRPr="003E784C">
        <w:rPr>
          <w:rFonts w:ascii="Times New Roman" w:hAnsi="Times New Roman" w:cs="Times New Roman"/>
          <w:i/>
          <w:iCs/>
          <w:color w:val="222222"/>
        </w:rPr>
        <w:t>y_VA</w:t>
      </w:r>
      <w:proofErr w:type="spellEnd"/>
      <w:r w:rsidRPr="003E784C">
        <w:rPr>
          <w:rFonts w:ascii="Times New Roman" w:hAnsi="Times New Roman" w:cs="Times New Roman"/>
          <w:i/>
          <w:iCs/>
          <w:color w:val="222222"/>
        </w:rPr>
        <w:t xml:space="preserve"> x kappa. </w:t>
      </w:r>
    </w:p>
    <w:p w14:paraId="6E6E8F38" w14:textId="5FF0C65D" w:rsidR="003E784C" w:rsidRPr="003E784C" w:rsidRDefault="003E784C" w:rsidP="003E784C">
      <w:pPr>
        <w:pStyle w:val="NoSpacing"/>
        <w:numPr>
          <w:ilvl w:val="0"/>
          <w:numId w:val="3"/>
        </w:numPr>
        <w:rPr>
          <w:rFonts w:ascii="Times New Roman" w:hAnsi="Times New Roman" w:cs="Times New Roman"/>
          <w:color w:val="222222"/>
        </w:rPr>
      </w:pPr>
      <w:r w:rsidRPr="003E784C">
        <w:rPr>
          <w:rFonts w:ascii="Times New Roman" w:hAnsi="Times New Roman" w:cs="Times New Roman"/>
          <w:i/>
          <w:iCs/>
          <w:color w:val="222222"/>
        </w:rPr>
        <w:t xml:space="preserve">However, using a dry weight of 0.05 mg to calculate dry weight density resulted in an extremely low </w:t>
      </w:r>
      <w:proofErr w:type="spellStart"/>
      <w:r w:rsidRPr="003E784C">
        <w:rPr>
          <w:rFonts w:ascii="Times New Roman" w:hAnsi="Times New Roman" w:cs="Times New Roman"/>
          <w:i/>
          <w:iCs/>
          <w:color w:val="222222"/>
        </w:rPr>
        <w:t>d_V</w:t>
      </w:r>
      <w:proofErr w:type="spellEnd"/>
      <w:r w:rsidRPr="003E784C">
        <w:rPr>
          <w:rFonts w:ascii="Times New Roman" w:hAnsi="Times New Roman" w:cs="Times New Roman"/>
          <w:i/>
          <w:iCs/>
          <w:color w:val="222222"/>
        </w:rPr>
        <w:t xml:space="preserve"> of 0.077 mg </w:t>
      </w:r>
      <w:proofErr w:type="gramStart"/>
      <w:r w:rsidRPr="003E784C">
        <w:rPr>
          <w:rFonts w:ascii="Times New Roman" w:hAnsi="Times New Roman" w:cs="Times New Roman"/>
          <w:i/>
          <w:iCs/>
          <w:color w:val="222222"/>
        </w:rPr>
        <w:t>mm</w:t>
      </w:r>
      <w:r w:rsidRPr="003E784C">
        <w:rPr>
          <w:rFonts w:ascii="Times New Roman" w:hAnsi="Times New Roman" w:cs="Times New Roman"/>
          <w:i/>
          <w:iCs/>
          <w:color w:val="222222"/>
          <w:vertAlign w:val="superscript"/>
        </w:rPr>
        <w:t>-3</w:t>
      </w:r>
      <w:proofErr w:type="gramEnd"/>
      <w:r w:rsidRPr="003E784C">
        <w:rPr>
          <w:rFonts w:ascii="Times New Roman" w:hAnsi="Times New Roman" w:cs="Times New Roman"/>
          <w:i/>
          <w:iCs/>
          <w:color w:val="222222"/>
        </w:rPr>
        <w:t xml:space="preserve">. As you stated, this may be due to the recent depletion of the yolk. When fitting the whole life dataset, this results in an unrealistically high number of eggs produced by adults. It also forces the primary parameters </w:t>
      </w:r>
      <w:proofErr w:type="spellStart"/>
      <w:r w:rsidRPr="003E784C">
        <w:rPr>
          <w:rFonts w:ascii="Times New Roman" w:hAnsi="Times New Roman" w:cs="Times New Roman"/>
          <w:i/>
          <w:iCs/>
          <w:color w:val="222222"/>
        </w:rPr>
        <w:t>J_Am^a</w:t>
      </w:r>
      <w:proofErr w:type="spellEnd"/>
      <w:r w:rsidRPr="003E784C">
        <w:rPr>
          <w:rFonts w:ascii="Times New Roman" w:hAnsi="Times New Roman" w:cs="Times New Roman"/>
          <w:i/>
          <w:iCs/>
          <w:color w:val="222222"/>
        </w:rPr>
        <w:t xml:space="preserve">, </w:t>
      </w:r>
      <w:proofErr w:type="spellStart"/>
      <w:r w:rsidRPr="003E784C">
        <w:rPr>
          <w:rFonts w:ascii="Times New Roman" w:hAnsi="Times New Roman" w:cs="Times New Roman"/>
          <w:i/>
          <w:iCs/>
          <w:color w:val="222222"/>
        </w:rPr>
        <w:t>J_M^v</w:t>
      </w:r>
      <w:proofErr w:type="spellEnd"/>
      <w:r w:rsidRPr="003E784C">
        <w:rPr>
          <w:rFonts w:ascii="Times New Roman" w:hAnsi="Times New Roman" w:cs="Times New Roman"/>
          <w:i/>
          <w:iCs/>
          <w:color w:val="222222"/>
        </w:rPr>
        <w:t xml:space="preserve">, </w:t>
      </w:r>
      <w:proofErr w:type="spellStart"/>
      <w:r w:rsidRPr="003E784C">
        <w:rPr>
          <w:rFonts w:ascii="Times New Roman" w:hAnsi="Times New Roman" w:cs="Times New Roman"/>
          <w:i/>
          <w:iCs/>
          <w:color w:val="222222"/>
        </w:rPr>
        <w:t>y_VA</w:t>
      </w:r>
      <w:proofErr w:type="spellEnd"/>
      <w:r w:rsidRPr="003E784C">
        <w:rPr>
          <w:rFonts w:ascii="Times New Roman" w:hAnsi="Times New Roman" w:cs="Times New Roman"/>
          <w:i/>
          <w:iCs/>
          <w:color w:val="222222"/>
        </w:rPr>
        <w:t xml:space="preserve">, and kappa to be set to extremely high or low values to get a somewhat reasonable fit to growth. It seems likely that dry weight density increases after the early larval stage, and a </w:t>
      </w:r>
      <w:proofErr w:type="spellStart"/>
      <w:r w:rsidRPr="003E784C">
        <w:rPr>
          <w:rFonts w:ascii="Times New Roman" w:hAnsi="Times New Roman" w:cs="Times New Roman"/>
          <w:i/>
          <w:iCs/>
          <w:color w:val="222222"/>
        </w:rPr>
        <w:t>d_V</w:t>
      </w:r>
      <w:proofErr w:type="spellEnd"/>
      <w:r w:rsidRPr="003E784C">
        <w:rPr>
          <w:rFonts w:ascii="Times New Roman" w:hAnsi="Times New Roman" w:cs="Times New Roman"/>
          <w:i/>
          <w:iCs/>
          <w:color w:val="222222"/>
        </w:rPr>
        <w:t xml:space="preserve"> value of 0.4 mg mm</w:t>
      </w:r>
      <w:r w:rsidRPr="003E784C">
        <w:rPr>
          <w:rFonts w:ascii="Times New Roman" w:hAnsi="Times New Roman" w:cs="Times New Roman"/>
          <w:i/>
          <w:iCs/>
          <w:color w:val="222222"/>
          <w:vertAlign w:val="superscript"/>
        </w:rPr>
        <w:t>-3</w:t>
      </w:r>
      <w:r w:rsidRPr="003E784C">
        <w:rPr>
          <w:rFonts w:ascii="Times New Roman" w:hAnsi="Times New Roman" w:cs="Times New Roman"/>
          <w:i/>
          <w:iCs/>
          <w:color w:val="222222"/>
        </w:rPr>
        <w:t xml:space="preserve"> provides the best fit to the whole life growth and reproduction. </w:t>
      </w:r>
      <w:proofErr w:type="gramStart"/>
      <w:r w:rsidRPr="003E784C">
        <w:rPr>
          <w:rFonts w:ascii="Times New Roman" w:hAnsi="Times New Roman" w:cs="Times New Roman"/>
          <w:i/>
          <w:iCs/>
          <w:color w:val="222222"/>
        </w:rPr>
        <w:t>Unfortunately</w:t>
      </w:r>
      <w:proofErr w:type="gramEnd"/>
      <w:r w:rsidRPr="003E784C">
        <w:rPr>
          <w:rFonts w:ascii="Times New Roman" w:hAnsi="Times New Roman" w:cs="Times New Roman"/>
          <w:i/>
          <w:iCs/>
          <w:color w:val="222222"/>
        </w:rPr>
        <w:t xml:space="preserve"> we have not been able to find data on volume of </w:t>
      </w:r>
      <w:r w:rsidRPr="003E784C">
        <w:rPr>
          <w:rFonts w:ascii="Times New Roman" w:hAnsi="Times New Roman" w:cs="Times New Roman"/>
          <w:color w:val="222222"/>
        </w:rPr>
        <w:t xml:space="preserve">M. </w:t>
      </w:r>
      <w:proofErr w:type="spellStart"/>
      <w:r w:rsidRPr="003E784C">
        <w:rPr>
          <w:rFonts w:ascii="Times New Roman" w:hAnsi="Times New Roman" w:cs="Times New Roman"/>
          <w:color w:val="222222"/>
        </w:rPr>
        <w:lastRenderedPageBreak/>
        <w:t>menidia</w:t>
      </w:r>
      <w:proofErr w:type="spellEnd"/>
      <w:r w:rsidRPr="003E784C">
        <w:rPr>
          <w:rFonts w:ascii="Times New Roman" w:hAnsi="Times New Roman" w:cs="Times New Roman"/>
          <w:i/>
          <w:iCs/>
          <w:color w:val="222222"/>
        </w:rPr>
        <w:t xml:space="preserve"> at other stages, but 0.4 mg mm</w:t>
      </w:r>
      <w:r w:rsidRPr="003E784C">
        <w:rPr>
          <w:rFonts w:ascii="Times New Roman" w:hAnsi="Times New Roman" w:cs="Times New Roman"/>
          <w:i/>
          <w:iCs/>
          <w:color w:val="222222"/>
          <w:vertAlign w:val="superscript"/>
        </w:rPr>
        <w:t>-3</w:t>
      </w:r>
      <w:r w:rsidRPr="003E784C">
        <w:rPr>
          <w:rFonts w:ascii="Times New Roman" w:hAnsi="Times New Roman" w:cs="Times New Roman"/>
          <w:i/>
          <w:iCs/>
          <w:color w:val="222222"/>
        </w:rPr>
        <w:t xml:space="preserve"> is closer to </w:t>
      </w:r>
      <w:proofErr w:type="spellStart"/>
      <w:r w:rsidRPr="003E784C">
        <w:rPr>
          <w:rFonts w:ascii="Times New Roman" w:hAnsi="Times New Roman" w:cs="Times New Roman"/>
          <w:i/>
          <w:iCs/>
          <w:color w:val="222222"/>
        </w:rPr>
        <w:t>d_V</w:t>
      </w:r>
      <w:proofErr w:type="spellEnd"/>
      <w:r w:rsidRPr="003E784C">
        <w:rPr>
          <w:rFonts w:ascii="Times New Roman" w:hAnsi="Times New Roman" w:cs="Times New Roman"/>
          <w:i/>
          <w:iCs/>
          <w:color w:val="222222"/>
        </w:rPr>
        <w:t xml:space="preserve"> values that have been used for fish, such as 0.28 mg mm</w:t>
      </w:r>
      <w:r w:rsidRPr="003E784C">
        <w:rPr>
          <w:rFonts w:ascii="Times New Roman" w:hAnsi="Times New Roman" w:cs="Times New Roman"/>
          <w:i/>
          <w:iCs/>
          <w:color w:val="222222"/>
          <w:vertAlign w:val="superscript"/>
        </w:rPr>
        <w:t>-3</w:t>
      </w:r>
      <w:r w:rsidRPr="003E784C">
        <w:rPr>
          <w:rFonts w:ascii="Times New Roman" w:hAnsi="Times New Roman" w:cs="Times New Roman"/>
          <w:i/>
          <w:iCs/>
          <w:color w:val="222222"/>
        </w:rPr>
        <w:t xml:space="preserve"> for lumpfish in Jager et al. 2022 (Table 1, </w:t>
      </w:r>
      <w:r w:rsidRPr="003E784C">
        <w:rPr>
          <w:rFonts w:ascii="Times New Roman" w:hAnsi="Times New Roman" w:cs="Times New Roman"/>
          <w:i/>
          <w:iCs/>
          <w:color w:val="222222"/>
          <w:shd w:val="clear" w:color="auto" w:fill="FFFFFF"/>
        </w:rPr>
        <w:t>DOI 10.1016/j.ecolmodel.2022.</w:t>
      </w:r>
      <w:commentRangeStart w:id="7"/>
      <w:r w:rsidRPr="003E784C">
        <w:rPr>
          <w:rFonts w:ascii="Times New Roman" w:hAnsi="Times New Roman" w:cs="Times New Roman"/>
          <w:i/>
          <w:iCs/>
          <w:color w:val="222222"/>
          <w:shd w:val="clear" w:color="auto" w:fill="FFFFFF"/>
        </w:rPr>
        <w:t>110005</w:t>
      </w:r>
      <w:commentRangeEnd w:id="7"/>
      <w:r w:rsidR="00E8616F">
        <w:rPr>
          <w:rStyle w:val="CommentReference"/>
        </w:rPr>
        <w:commentReference w:id="7"/>
      </w:r>
      <w:r w:rsidRPr="003E784C">
        <w:rPr>
          <w:rFonts w:ascii="Times New Roman" w:hAnsi="Times New Roman" w:cs="Times New Roman"/>
          <w:i/>
          <w:iCs/>
          <w:color w:val="222222"/>
        </w:rPr>
        <w:t>)</w:t>
      </w:r>
      <w:ins w:id="8" w:author="Nye, Janet Ashley" w:date="2024-07-06T20:03:00Z" w16du:dateUtc="2024-07-07T00:03:00Z">
        <w:r w:rsidR="00E8616F">
          <w:rPr>
            <w:rFonts w:ascii="Times New Roman" w:hAnsi="Times New Roman" w:cs="Times New Roman"/>
            <w:i/>
            <w:iCs/>
            <w:color w:val="222222"/>
          </w:rPr>
          <w:t xml:space="preserve">.  We used this value which is much lower than the </w:t>
        </w:r>
      </w:ins>
      <w:ins w:id="9" w:author="Nye, Janet Ashley" w:date="2024-07-06T20:04:00Z" w16du:dateUtc="2024-07-07T00:04:00Z">
        <w:r w:rsidR="00E8616F">
          <w:rPr>
            <w:rFonts w:ascii="Times New Roman" w:hAnsi="Times New Roman" w:cs="Times New Roman"/>
            <w:i/>
            <w:iCs/>
            <w:color w:val="222222"/>
          </w:rPr>
          <w:t>original value for dry weight density, but the overall results and conclusions of the paper did not change (</w:t>
        </w:r>
      </w:ins>
      <w:ins w:id="10" w:author="Nye, Janet Ashley" w:date="2024-07-06T20:02:00Z" w16du:dateUtc="2024-07-07T00:02:00Z">
        <w:r w:rsidR="00E8616F">
          <w:rPr>
            <w:rFonts w:ascii="Times New Roman" w:hAnsi="Times New Roman" w:cs="Times New Roman"/>
            <w:i/>
            <w:iCs/>
            <w:color w:val="222222"/>
          </w:rPr>
          <w:t>Line 154</w:t>
        </w:r>
      </w:ins>
      <w:ins w:id="11" w:author="Nye, Janet Ashley" w:date="2024-07-06T20:04:00Z" w16du:dateUtc="2024-07-07T00:04:00Z">
        <w:r w:rsidR="00E8616F">
          <w:rPr>
            <w:rFonts w:ascii="Times New Roman" w:hAnsi="Times New Roman" w:cs="Times New Roman"/>
            <w:i/>
            <w:iCs/>
            <w:color w:val="222222"/>
          </w:rPr>
          <w:t>).</w:t>
        </w:r>
      </w:ins>
    </w:p>
    <w:p w14:paraId="22793874"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Minor comments:</w:t>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xml:space="preserve">- In Table 1, </w:t>
      </w:r>
      <w:proofErr w:type="spellStart"/>
      <w:r w:rsidRPr="003E784C">
        <w:rPr>
          <w:rFonts w:ascii="Times New Roman" w:hAnsi="Times New Roman" w:cs="Times New Roman"/>
          <w:color w:val="222222"/>
          <w:shd w:val="clear" w:color="auto" w:fill="FFFFFF"/>
        </w:rPr>
        <w:t>L_Vp</w:t>
      </w:r>
      <w:proofErr w:type="spellEnd"/>
      <w:r w:rsidRPr="003E784C">
        <w:rPr>
          <w:rFonts w:ascii="Times New Roman" w:hAnsi="Times New Roman" w:cs="Times New Roman"/>
          <w:color w:val="222222"/>
          <w:shd w:val="clear" w:color="auto" w:fill="FFFFFF"/>
        </w:rPr>
        <w:t xml:space="preserve"> is specified as 'Total length at puberty', but what is it exactly? Is it physical length or volumetric length? In Table 2, it is used as volumetric length in the specification of J_J, but as physical length when specifying </w:t>
      </w:r>
      <w:proofErr w:type="spellStart"/>
      <w:r w:rsidRPr="003E784C">
        <w:rPr>
          <w:rFonts w:ascii="Times New Roman" w:hAnsi="Times New Roman" w:cs="Times New Roman"/>
          <w:color w:val="222222"/>
          <w:shd w:val="clear" w:color="auto" w:fill="FFFFFF"/>
        </w:rPr>
        <w:t>W_Vp</w:t>
      </w:r>
      <w:proofErr w:type="spellEnd"/>
      <w:r w:rsidRPr="003E784C">
        <w:rPr>
          <w:rFonts w:ascii="Times New Roman" w:hAnsi="Times New Roman" w:cs="Times New Roman"/>
          <w:color w:val="222222"/>
          <w:shd w:val="clear" w:color="auto" w:fill="FFFFFF"/>
        </w:rPr>
        <w:t>. Please check. The value in Table 1 suggests that it is physical length (which has a different symbol in Table 2).</w:t>
      </w:r>
    </w:p>
    <w:p w14:paraId="1F777D34" w14:textId="77777777"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have changed the equation for J_J to use (</w:t>
      </w:r>
      <w:proofErr w:type="spellStart"/>
      <w:r w:rsidRPr="003E784C">
        <w:rPr>
          <w:rFonts w:ascii="Times New Roman" w:hAnsi="Times New Roman" w:cs="Times New Roman"/>
          <w:i/>
          <w:iCs/>
          <w:color w:val="222222"/>
          <w:shd w:val="clear" w:color="auto" w:fill="FFFFFF"/>
        </w:rPr>
        <w:t>W_Vp</w:t>
      </w:r>
      <w:proofErr w:type="spellEnd"/>
      <w:r w:rsidRPr="003E784C">
        <w:rPr>
          <w:rFonts w:ascii="Times New Roman" w:hAnsi="Times New Roman" w:cs="Times New Roman"/>
          <w:i/>
          <w:iCs/>
          <w:color w:val="222222"/>
          <w:shd w:val="clear" w:color="auto" w:fill="FFFFFF"/>
        </w:rPr>
        <w:t>/</w:t>
      </w:r>
      <w:proofErr w:type="spellStart"/>
      <w:r w:rsidRPr="003E784C">
        <w:rPr>
          <w:rFonts w:ascii="Times New Roman" w:hAnsi="Times New Roman" w:cs="Times New Roman"/>
          <w:i/>
          <w:iCs/>
          <w:color w:val="222222"/>
          <w:shd w:val="clear" w:color="auto" w:fill="FFFFFF"/>
        </w:rPr>
        <w:t>d_V</w:t>
      </w:r>
      <w:proofErr w:type="spellEnd"/>
      <w:r w:rsidRPr="003E784C">
        <w:rPr>
          <w:rFonts w:ascii="Times New Roman" w:hAnsi="Times New Roman" w:cs="Times New Roman"/>
          <w:i/>
          <w:iCs/>
          <w:color w:val="222222"/>
          <w:shd w:val="clear" w:color="auto" w:fill="FFFFFF"/>
        </w:rPr>
        <w:t xml:space="preserve">) instead of L_Vp^3 as this makes it </w:t>
      </w:r>
      <w:proofErr w:type="gramStart"/>
      <w:r w:rsidRPr="003E784C">
        <w:rPr>
          <w:rFonts w:ascii="Times New Roman" w:hAnsi="Times New Roman" w:cs="Times New Roman"/>
          <w:i/>
          <w:iCs/>
          <w:color w:val="222222"/>
          <w:shd w:val="clear" w:color="auto" w:fill="FFFFFF"/>
        </w:rPr>
        <w:t>more clear</w:t>
      </w:r>
      <w:proofErr w:type="gramEnd"/>
      <w:r w:rsidRPr="003E784C">
        <w:rPr>
          <w:rFonts w:ascii="Times New Roman" w:hAnsi="Times New Roman" w:cs="Times New Roman"/>
          <w:i/>
          <w:iCs/>
          <w:color w:val="222222"/>
          <w:shd w:val="clear" w:color="auto" w:fill="FFFFFF"/>
        </w:rPr>
        <w:t xml:space="preserve"> that the equation is using the volume at puberty. As L_Vp^3 is not mentioned elsewhere in the paper, we removed its row from Table 2. The remaining uses of </w:t>
      </w:r>
      <w:proofErr w:type="spellStart"/>
      <w:r w:rsidRPr="003E784C">
        <w:rPr>
          <w:rFonts w:ascii="Times New Roman" w:hAnsi="Times New Roman" w:cs="Times New Roman"/>
          <w:i/>
          <w:iCs/>
          <w:color w:val="222222"/>
          <w:shd w:val="clear" w:color="auto" w:fill="FFFFFF"/>
        </w:rPr>
        <w:t>L_Vp</w:t>
      </w:r>
      <w:proofErr w:type="spellEnd"/>
      <w:r w:rsidRPr="003E784C">
        <w:rPr>
          <w:rFonts w:ascii="Times New Roman" w:hAnsi="Times New Roman" w:cs="Times New Roman"/>
          <w:i/>
          <w:iCs/>
          <w:color w:val="222222"/>
          <w:shd w:val="clear" w:color="auto" w:fill="FFFFFF"/>
        </w:rPr>
        <w:t xml:space="preserve"> are total physical length at puberty, and we have added “physical” to Table 1 to clarify that. </w:t>
      </w:r>
    </w:p>
    <w:p w14:paraId="460AFD2C"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xml:space="preserve">- In Table 1, </w:t>
      </w:r>
      <w:proofErr w:type="spellStart"/>
      <w:r w:rsidRPr="003E784C">
        <w:rPr>
          <w:rFonts w:ascii="Times New Roman" w:hAnsi="Times New Roman" w:cs="Times New Roman"/>
          <w:color w:val="222222"/>
          <w:shd w:val="clear" w:color="auto" w:fill="FFFFFF"/>
        </w:rPr>
        <w:t>y_AV</w:t>
      </w:r>
      <w:proofErr w:type="spellEnd"/>
      <w:r w:rsidRPr="003E784C">
        <w:rPr>
          <w:rFonts w:ascii="Times New Roman" w:hAnsi="Times New Roman" w:cs="Times New Roman"/>
          <w:color w:val="222222"/>
          <w:shd w:val="clear" w:color="auto" w:fill="FFFFFF"/>
        </w:rPr>
        <w:t xml:space="preserve"> is defined as the 'Yield of assimilates on volume'. Probably better to replace volume by structure. This parameter is relevant for starvation situations only. Is that relevant for this manuscript?</w:t>
      </w:r>
    </w:p>
    <w:p w14:paraId="2E9F4D30" w14:textId="77777777" w:rsidR="003E784C" w:rsidRPr="003E784C" w:rsidRDefault="003E784C" w:rsidP="003E784C">
      <w:pPr>
        <w:pStyle w:val="NoSpacing"/>
        <w:numPr>
          <w:ilvl w:val="0"/>
          <w:numId w:val="3"/>
        </w:numPr>
        <w:rPr>
          <w:rFonts w:ascii="Times New Roman" w:hAnsi="Times New Roman" w:cs="Times New Roman"/>
          <w:i/>
          <w:iCs/>
          <w:color w:val="222222"/>
          <w:shd w:val="clear" w:color="auto" w:fill="FFFFFF"/>
        </w:rPr>
      </w:pPr>
      <w:r w:rsidRPr="003E784C">
        <w:rPr>
          <w:rFonts w:ascii="Times New Roman" w:hAnsi="Times New Roman" w:cs="Times New Roman"/>
          <w:i/>
          <w:iCs/>
          <w:color w:val="222222"/>
          <w:shd w:val="clear" w:color="auto" w:fill="FFFFFF"/>
        </w:rPr>
        <w:t xml:space="preserve">Thank you for pointing out this error. We have corrected it to say “structure”. Reviewer 2 pointed out that starvation could occur under hypoxia and suggested we add a brief description of how the model handles it, so we have done </w:t>
      </w:r>
      <w:commentRangeStart w:id="12"/>
      <w:r w:rsidRPr="003E784C">
        <w:rPr>
          <w:rFonts w:ascii="Times New Roman" w:hAnsi="Times New Roman" w:cs="Times New Roman"/>
          <w:i/>
          <w:iCs/>
          <w:color w:val="222222"/>
          <w:shd w:val="clear" w:color="auto" w:fill="FFFFFF"/>
        </w:rPr>
        <w:t>so</w:t>
      </w:r>
      <w:commentRangeEnd w:id="12"/>
      <w:r w:rsidR="00E8616F">
        <w:rPr>
          <w:rStyle w:val="CommentReference"/>
        </w:rPr>
        <w:commentReference w:id="12"/>
      </w:r>
      <w:r w:rsidRPr="003E784C">
        <w:rPr>
          <w:rFonts w:ascii="Times New Roman" w:hAnsi="Times New Roman" w:cs="Times New Roman"/>
          <w:i/>
          <w:iCs/>
          <w:color w:val="222222"/>
          <w:shd w:val="clear" w:color="auto" w:fill="FFFFFF"/>
        </w:rPr>
        <w:t xml:space="preserve"> and left </w:t>
      </w:r>
      <w:proofErr w:type="spellStart"/>
      <w:r w:rsidRPr="003E784C">
        <w:rPr>
          <w:rFonts w:ascii="Times New Roman" w:hAnsi="Times New Roman" w:cs="Times New Roman"/>
          <w:i/>
          <w:iCs/>
          <w:color w:val="222222"/>
          <w:shd w:val="clear" w:color="auto" w:fill="FFFFFF"/>
        </w:rPr>
        <w:t>y_AV</w:t>
      </w:r>
      <w:proofErr w:type="spellEnd"/>
      <w:r w:rsidRPr="003E784C">
        <w:rPr>
          <w:rFonts w:ascii="Times New Roman" w:hAnsi="Times New Roman" w:cs="Times New Roman"/>
          <w:i/>
          <w:iCs/>
          <w:color w:val="222222"/>
          <w:shd w:val="clear" w:color="auto" w:fill="FFFFFF"/>
        </w:rPr>
        <w:t xml:space="preserve"> in Table 1. </w:t>
      </w:r>
    </w:p>
    <w:p w14:paraId="3060F9DD" w14:textId="77777777" w:rsidR="003E784C" w:rsidRPr="003E784C" w:rsidRDefault="003E784C" w:rsidP="003E784C">
      <w:pPr>
        <w:pStyle w:val="NoSpacing"/>
        <w:rPr>
          <w:rFonts w:ascii="Times New Roman" w:hAnsi="Times New Roman" w:cs="Times New Roman"/>
          <w:color w:val="222222"/>
          <w:shd w:val="clear" w:color="auto" w:fill="FFFFFF"/>
        </w:rPr>
      </w:pPr>
    </w:p>
    <w:p w14:paraId="135E5B72"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1, it would be good to specify whether the grammes are dry or wet. This could also be done in the caption as they are all dry weights.</w:t>
      </w:r>
    </w:p>
    <w:p w14:paraId="25E6D4D2" w14:textId="77777777" w:rsidR="003E784C" w:rsidRPr="003E784C" w:rsidRDefault="003E784C" w:rsidP="003E784C">
      <w:pPr>
        <w:pStyle w:val="NoSpacing"/>
        <w:numPr>
          <w:ilvl w:val="0"/>
          <w:numId w:val="3"/>
        </w:numPr>
        <w:rPr>
          <w:rFonts w:ascii="Times New Roman" w:hAnsi="Times New Roman" w:cs="Times New Roman"/>
          <w:color w:val="222222"/>
        </w:rPr>
      </w:pPr>
      <w:r w:rsidRPr="003E784C">
        <w:rPr>
          <w:rFonts w:ascii="Times New Roman" w:hAnsi="Times New Roman" w:cs="Times New Roman"/>
          <w:i/>
          <w:iCs/>
          <w:color w:val="222222"/>
        </w:rPr>
        <w:t xml:space="preserve">Thank you, we have taken this suggestion and updated the caption. </w:t>
      </w:r>
    </w:p>
    <w:p w14:paraId="237F3CCE"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1, the mortality rates for embryos and larvae need a unit (1/d).</w:t>
      </w:r>
    </w:p>
    <w:p w14:paraId="634C6D5F" w14:textId="77777777"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Thanks for catching this, we have added the units. </w:t>
      </w:r>
    </w:p>
    <w:p w14:paraId="060CBABE"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2, the specification of volumetric length L is completely trivial. You could define it using the structural dry mass and the dry weight density, for example.</w:t>
      </w:r>
    </w:p>
    <w:p w14:paraId="3164CDB6" w14:textId="77777777"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changed it to show how it relates to both the physical length and dry mass. </w:t>
      </w:r>
    </w:p>
    <w:p w14:paraId="03348BEC"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Line 216-217, you could add for clarification that the non-somatic fraction is dissipated and therefore does not contribute to biomass.</w:t>
      </w:r>
    </w:p>
    <w:p w14:paraId="11E8972E" w14:textId="77777777"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added this clarification, thank you for the useful suggestion. </w:t>
      </w:r>
    </w:p>
    <w:p w14:paraId="22FC8D44"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highlight w:val="yellow"/>
          <w:shd w:val="clear" w:color="auto" w:fill="FFFFFF"/>
        </w:rPr>
        <w:t xml:space="preserve">- Line 236-241: it would not be strange to see </w:t>
      </w:r>
      <w:proofErr w:type="spellStart"/>
      <w:r w:rsidRPr="003E784C">
        <w:rPr>
          <w:rFonts w:ascii="Times New Roman" w:hAnsi="Times New Roman" w:cs="Times New Roman"/>
          <w:color w:val="222222"/>
          <w:highlight w:val="yellow"/>
          <w:shd w:val="clear" w:color="auto" w:fill="FFFFFF"/>
        </w:rPr>
        <w:t>delta_M</w:t>
      </w:r>
      <w:proofErr w:type="spellEnd"/>
      <w:r w:rsidRPr="003E784C">
        <w:rPr>
          <w:rFonts w:ascii="Times New Roman" w:hAnsi="Times New Roman" w:cs="Times New Roman"/>
          <w:color w:val="222222"/>
          <w:highlight w:val="yellow"/>
          <w:shd w:val="clear" w:color="auto" w:fill="FFFFFF"/>
        </w:rPr>
        <w:t xml:space="preserve"> change from (yolk-sac) larvae to juveniles as they can look quite different. Would a change in shape over ontogeny be an explanation for this apparent misfit?</w:t>
      </w:r>
    </w:p>
    <w:p w14:paraId="4DC4341B" w14:textId="77777777" w:rsidR="003E784C" w:rsidRPr="003E784C" w:rsidRDefault="003E784C" w:rsidP="003E784C">
      <w:pPr>
        <w:pStyle w:val="NoSpacing"/>
        <w:numPr>
          <w:ilvl w:val="0"/>
          <w:numId w:val="2"/>
        </w:numPr>
        <w:rPr>
          <w:rFonts w:ascii="Times New Roman" w:hAnsi="Times New Roman" w:cs="Times New Roman"/>
          <w:i/>
          <w:iCs/>
          <w:color w:val="222222"/>
        </w:rPr>
      </w:pPr>
      <w:r w:rsidRPr="003E784C">
        <w:rPr>
          <w:rFonts w:ascii="Times New Roman" w:hAnsi="Times New Roman" w:cs="Times New Roman"/>
          <w:i/>
          <w:iCs/>
          <w:color w:val="222222"/>
        </w:rPr>
        <w:t xml:space="preserve">This is a great point, and likely explains why the </w:t>
      </w:r>
      <w:proofErr w:type="spellStart"/>
      <w:r w:rsidRPr="003E784C">
        <w:rPr>
          <w:rFonts w:ascii="Times New Roman" w:hAnsi="Times New Roman" w:cs="Times New Roman"/>
          <w:i/>
          <w:iCs/>
          <w:color w:val="222222"/>
        </w:rPr>
        <w:t>delta_M</w:t>
      </w:r>
      <w:proofErr w:type="spellEnd"/>
      <w:r w:rsidRPr="003E784C">
        <w:rPr>
          <w:rFonts w:ascii="Times New Roman" w:hAnsi="Times New Roman" w:cs="Times New Roman"/>
          <w:i/>
          <w:iCs/>
          <w:color w:val="222222"/>
        </w:rPr>
        <w:t xml:space="preserve"> we calculated with embryo volume does not allow as close of a fit as the slightly lower value. We have added a </w:t>
      </w:r>
      <w:r w:rsidRPr="003E784C">
        <w:rPr>
          <w:rFonts w:ascii="Times New Roman" w:hAnsi="Times New Roman" w:cs="Times New Roman"/>
          <w:i/>
          <w:iCs/>
          <w:color w:val="222222"/>
        </w:rPr>
        <w:lastRenderedPageBreak/>
        <w:t xml:space="preserve">sentence acknowledging this at line 257. Unfortunately, we were unable to find data for the structural volume of </w:t>
      </w:r>
      <w:r w:rsidRPr="003E784C">
        <w:rPr>
          <w:rFonts w:ascii="Times New Roman" w:hAnsi="Times New Roman" w:cs="Times New Roman"/>
          <w:color w:val="222222"/>
        </w:rPr>
        <w:t xml:space="preserve">M. </w:t>
      </w:r>
      <w:proofErr w:type="spellStart"/>
      <w:r w:rsidRPr="003E784C">
        <w:rPr>
          <w:rFonts w:ascii="Times New Roman" w:hAnsi="Times New Roman" w:cs="Times New Roman"/>
          <w:color w:val="222222"/>
        </w:rPr>
        <w:t>menidia</w:t>
      </w:r>
      <w:proofErr w:type="spellEnd"/>
      <w:r w:rsidRPr="003E784C">
        <w:rPr>
          <w:rFonts w:ascii="Times New Roman" w:hAnsi="Times New Roman" w:cs="Times New Roman"/>
          <w:i/>
          <w:iCs/>
          <w:color w:val="222222"/>
        </w:rPr>
        <w:t xml:space="preserve"> later in life and could only calculate volumetric length for embryos the day before hatching (we have images of embryos from which we can estimate volume as a sphere not including the chorion), but future work on this species should try to include this measurement. Because </w:t>
      </w:r>
      <w:proofErr w:type="spellStart"/>
      <w:r w:rsidRPr="003E784C">
        <w:rPr>
          <w:rFonts w:ascii="Times New Roman" w:hAnsi="Times New Roman" w:cs="Times New Roman"/>
          <w:i/>
          <w:iCs/>
          <w:color w:val="222222"/>
        </w:rPr>
        <w:t>delta_M</w:t>
      </w:r>
      <w:proofErr w:type="spellEnd"/>
      <w:r w:rsidRPr="003E784C">
        <w:rPr>
          <w:rFonts w:ascii="Times New Roman" w:hAnsi="Times New Roman" w:cs="Times New Roman"/>
          <w:i/>
          <w:iCs/>
          <w:color w:val="222222"/>
        </w:rPr>
        <w:t xml:space="preserve"> is used to calculate length, which is then used in JA and JV, too great of a </w:t>
      </w:r>
      <w:proofErr w:type="spellStart"/>
      <w:r w:rsidRPr="003E784C">
        <w:rPr>
          <w:rFonts w:ascii="Times New Roman" w:hAnsi="Times New Roman" w:cs="Times New Roman"/>
          <w:i/>
          <w:iCs/>
          <w:color w:val="222222"/>
        </w:rPr>
        <w:t>delta_M</w:t>
      </w:r>
      <w:proofErr w:type="spellEnd"/>
      <w:r w:rsidRPr="003E784C">
        <w:rPr>
          <w:rFonts w:ascii="Times New Roman" w:hAnsi="Times New Roman" w:cs="Times New Roman"/>
          <w:i/>
          <w:iCs/>
          <w:color w:val="222222"/>
        </w:rPr>
        <w:t xml:space="preserve"> value did not allow us to obtain a reasonable fit to both growth and egg buffer depletion at the same time. </w:t>
      </w:r>
    </w:p>
    <w:p w14:paraId="7B0FD7CE"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xml:space="preserve">- Line 254: it is not </w:t>
      </w:r>
      <w:proofErr w:type="gramStart"/>
      <w:r w:rsidRPr="003E784C">
        <w:rPr>
          <w:rFonts w:ascii="Times New Roman" w:hAnsi="Times New Roman" w:cs="Times New Roman"/>
          <w:color w:val="222222"/>
          <w:shd w:val="clear" w:color="auto" w:fill="FFFFFF"/>
        </w:rPr>
        <w:t>really 'extrapolated'</w:t>
      </w:r>
      <w:proofErr w:type="gramEnd"/>
      <w:r w:rsidRPr="003E784C">
        <w:rPr>
          <w:rFonts w:ascii="Times New Roman" w:hAnsi="Times New Roman" w:cs="Times New Roman"/>
          <w:color w:val="222222"/>
          <w:shd w:val="clear" w:color="auto" w:fill="FFFFFF"/>
        </w:rPr>
        <w:t>; the data comprise initial egg mass and the assumption that the egg buffer is depleted at hatching (which is questionable, as already noted above).</w:t>
      </w:r>
    </w:p>
    <w:p w14:paraId="29D6FE89" w14:textId="77777777"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changed the wording here to be more accurate and mention our assumption that egg buffer mass is zero at hatching. The information we added supporting this assumption comes later in this section.  </w:t>
      </w:r>
    </w:p>
    <w:p w14:paraId="37EF9B9F"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312-314: this could use a bit more explanation, perhaps in the SI (with a figure), as it is not a trivial calculation.</w:t>
      </w:r>
    </w:p>
    <w:p w14:paraId="7E31F208" w14:textId="77777777"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added the methods for this calculation in the Supplementary Methods, including the equation used to calculate mass-specific dry weight lost over time and how we used </w:t>
      </w:r>
      <w:proofErr w:type="spellStart"/>
      <w:r w:rsidRPr="003E784C">
        <w:rPr>
          <w:rFonts w:ascii="Times New Roman" w:hAnsi="Times New Roman" w:cs="Times New Roman"/>
          <w:i/>
          <w:iCs/>
          <w:color w:val="222222"/>
          <w:shd w:val="clear" w:color="auto" w:fill="FFFFFF"/>
        </w:rPr>
        <w:t>d_V</w:t>
      </w:r>
      <w:proofErr w:type="spellEnd"/>
      <w:r w:rsidRPr="003E784C">
        <w:rPr>
          <w:rFonts w:ascii="Times New Roman" w:hAnsi="Times New Roman" w:cs="Times New Roman"/>
          <w:i/>
          <w:iCs/>
          <w:color w:val="222222"/>
          <w:shd w:val="clear" w:color="auto" w:fill="FFFFFF"/>
        </w:rPr>
        <w:t xml:space="preserve"> to convert it to </w:t>
      </w:r>
      <w:proofErr w:type="spellStart"/>
      <w:r w:rsidRPr="003E784C">
        <w:rPr>
          <w:rFonts w:ascii="Times New Roman" w:hAnsi="Times New Roman" w:cs="Times New Roman"/>
          <w:i/>
          <w:iCs/>
          <w:color w:val="222222"/>
          <w:shd w:val="clear" w:color="auto" w:fill="FFFFFF"/>
        </w:rPr>
        <w:t>J_M^v</w:t>
      </w:r>
      <w:proofErr w:type="spellEnd"/>
      <w:r w:rsidRPr="003E784C">
        <w:rPr>
          <w:rFonts w:ascii="Times New Roman" w:hAnsi="Times New Roman" w:cs="Times New Roman"/>
          <w:i/>
          <w:iCs/>
          <w:color w:val="222222"/>
          <w:shd w:val="clear" w:color="auto" w:fill="FFFFFF"/>
        </w:rPr>
        <w:t xml:space="preserve">. Rather than a figure, we included a table of the relevant values because we did not fit a curve to the weight loss, but rather calculated it using one mean initial and mean final dry weight as reported in the study. </w:t>
      </w:r>
    </w:p>
    <w:p w14:paraId="5D1F23DA"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xml:space="preserve">- Line 389: fluxes in </w:t>
      </w:r>
      <w:proofErr w:type="spellStart"/>
      <w:r w:rsidRPr="003E784C">
        <w:rPr>
          <w:rFonts w:ascii="Times New Roman" w:hAnsi="Times New Roman" w:cs="Times New Roman"/>
          <w:color w:val="222222"/>
          <w:shd w:val="clear" w:color="auto" w:fill="FFFFFF"/>
        </w:rPr>
        <w:t>DEBkiss</w:t>
      </w:r>
      <w:proofErr w:type="spellEnd"/>
      <w:r w:rsidRPr="003E784C">
        <w:rPr>
          <w:rFonts w:ascii="Times New Roman" w:hAnsi="Times New Roman" w:cs="Times New Roman"/>
          <w:color w:val="222222"/>
          <w:shd w:val="clear" w:color="auto" w:fill="FFFFFF"/>
        </w:rPr>
        <w:t xml:space="preserve"> are not in carbon units but in biomass units (mg of structure or assimilates).</w:t>
      </w:r>
    </w:p>
    <w:p w14:paraId="0EAF4148" w14:textId="02F9DCF0"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have made this correction, and this section is now in the Supplementary Methods</w:t>
      </w:r>
      <w:r w:rsidR="005262B7">
        <w:rPr>
          <w:rFonts w:ascii="Times New Roman" w:hAnsi="Times New Roman" w:cs="Times New Roman"/>
          <w:i/>
          <w:iCs/>
          <w:color w:val="222222"/>
          <w:shd w:val="clear" w:color="auto" w:fill="FFFFFF"/>
        </w:rPr>
        <w:t xml:space="preserve"> at</w:t>
      </w:r>
      <w:r w:rsidRPr="003E784C">
        <w:rPr>
          <w:rFonts w:ascii="Times New Roman" w:hAnsi="Times New Roman" w:cs="Times New Roman"/>
          <w:i/>
          <w:iCs/>
          <w:color w:val="222222"/>
          <w:shd w:val="clear" w:color="auto" w:fill="FFFFFF"/>
        </w:rPr>
        <w:t xml:space="preserve"> line </w:t>
      </w:r>
      <w:r w:rsidR="005262B7">
        <w:rPr>
          <w:rFonts w:ascii="Times New Roman" w:hAnsi="Times New Roman" w:cs="Times New Roman"/>
          <w:i/>
          <w:iCs/>
          <w:color w:val="222222"/>
          <w:shd w:val="clear" w:color="auto" w:fill="FFFFFF"/>
        </w:rPr>
        <w:t>81</w:t>
      </w:r>
      <w:r w:rsidRPr="003E784C">
        <w:rPr>
          <w:rFonts w:ascii="Times New Roman" w:hAnsi="Times New Roman" w:cs="Times New Roman"/>
          <w:i/>
          <w:iCs/>
          <w:color w:val="222222"/>
          <w:shd w:val="clear" w:color="auto" w:fill="FFFFFF"/>
        </w:rPr>
        <w:t xml:space="preserve">. </w:t>
      </w:r>
    </w:p>
    <w:p w14:paraId="74682DE3"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466: "exponential" does not seem to be a correct term for Z.</w:t>
      </w:r>
    </w:p>
    <w:p w14:paraId="5BB54949" w14:textId="77777777" w:rsidR="003E784C" w:rsidRPr="003E784C" w:rsidRDefault="003E784C" w:rsidP="003E784C">
      <w:pPr>
        <w:pStyle w:val="NoSpacing"/>
        <w:numPr>
          <w:ilvl w:val="0"/>
          <w:numId w:val="2"/>
        </w:numPr>
        <w:rPr>
          <w:rFonts w:ascii="Times New Roman" w:hAnsi="Times New Roman" w:cs="Times New Roman"/>
          <w:color w:val="222222"/>
        </w:rPr>
      </w:pPr>
      <w:r w:rsidRPr="003E784C">
        <w:rPr>
          <w:rFonts w:ascii="Times New Roman" w:hAnsi="Times New Roman" w:cs="Times New Roman"/>
          <w:i/>
          <w:iCs/>
          <w:color w:val="222222"/>
        </w:rPr>
        <w:t xml:space="preserve">This was an error and we have removed it.   </w:t>
      </w:r>
    </w:p>
    <w:p w14:paraId="54C95E0B"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xml:space="preserve">- Line 492-495 and Line 632: </w:t>
      </w:r>
      <w:proofErr w:type="spellStart"/>
      <w:r w:rsidRPr="003E784C">
        <w:rPr>
          <w:rFonts w:ascii="Times New Roman" w:hAnsi="Times New Roman" w:cs="Times New Roman"/>
          <w:color w:val="222222"/>
          <w:shd w:val="clear" w:color="auto" w:fill="FFFFFF"/>
        </w:rPr>
        <w:t>Ja_Am</w:t>
      </w:r>
      <w:proofErr w:type="spellEnd"/>
      <w:r w:rsidRPr="003E784C">
        <w:rPr>
          <w:rFonts w:ascii="Times New Roman" w:hAnsi="Times New Roman" w:cs="Times New Roman"/>
          <w:color w:val="222222"/>
          <w:shd w:val="clear" w:color="auto" w:fill="FFFFFF"/>
        </w:rPr>
        <w:t xml:space="preserve"> and </w:t>
      </w:r>
      <w:proofErr w:type="spellStart"/>
      <w:r w:rsidRPr="003E784C">
        <w:rPr>
          <w:rFonts w:ascii="Times New Roman" w:hAnsi="Times New Roman" w:cs="Times New Roman"/>
          <w:color w:val="222222"/>
          <w:shd w:val="clear" w:color="auto" w:fill="FFFFFF"/>
        </w:rPr>
        <w:t>y_AV</w:t>
      </w:r>
      <w:proofErr w:type="spellEnd"/>
      <w:r w:rsidRPr="003E784C">
        <w:rPr>
          <w:rFonts w:ascii="Times New Roman" w:hAnsi="Times New Roman" w:cs="Times New Roman"/>
          <w:color w:val="222222"/>
          <w:shd w:val="clear" w:color="auto" w:fill="FFFFFF"/>
        </w:rPr>
        <w:t xml:space="preserve"> are not multiplied directly. Please add that they are only multiplied (and cannot be independently identified) when the maintenance flux J_M is negligible (which is very likely the case for the early life stages).</w:t>
      </w:r>
    </w:p>
    <w:p w14:paraId="4C29B4BF" w14:textId="1494E962"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This is a good point. We have changed the phrasing at line 52</w:t>
      </w:r>
      <w:r w:rsidR="005262B7">
        <w:rPr>
          <w:rFonts w:ascii="Times New Roman" w:hAnsi="Times New Roman" w:cs="Times New Roman"/>
          <w:i/>
          <w:iCs/>
          <w:color w:val="222222"/>
          <w:shd w:val="clear" w:color="auto" w:fill="FFFFFF"/>
        </w:rPr>
        <w:t>9</w:t>
      </w:r>
      <w:r w:rsidRPr="003E784C">
        <w:rPr>
          <w:rFonts w:ascii="Times New Roman" w:hAnsi="Times New Roman" w:cs="Times New Roman"/>
          <w:i/>
          <w:iCs/>
          <w:color w:val="222222"/>
          <w:shd w:val="clear" w:color="auto" w:fill="FFFFFF"/>
        </w:rPr>
        <w:t xml:space="preserve"> in the methods and line 6</w:t>
      </w:r>
      <w:r w:rsidR="005262B7">
        <w:rPr>
          <w:rFonts w:ascii="Times New Roman" w:hAnsi="Times New Roman" w:cs="Times New Roman"/>
          <w:i/>
          <w:iCs/>
          <w:color w:val="222222"/>
          <w:shd w:val="clear" w:color="auto" w:fill="FFFFFF"/>
        </w:rPr>
        <w:t>70</w:t>
      </w:r>
      <w:r w:rsidRPr="003E784C">
        <w:rPr>
          <w:rFonts w:ascii="Times New Roman" w:hAnsi="Times New Roman" w:cs="Times New Roman"/>
          <w:i/>
          <w:iCs/>
          <w:color w:val="222222"/>
          <w:shd w:val="clear" w:color="auto" w:fill="FFFFFF"/>
        </w:rPr>
        <w:t xml:space="preserve"> in the discussion to say they are both contribute to J_V and that they are directly multiplied when J_M is negligible as it likely is in early life stages. </w:t>
      </w:r>
    </w:p>
    <w:p w14:paraId="7707DAAD"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537: should "increasing" be "decreasing" here?</w:t>
      </w:r>
    </w:p>
    <w:p w14:paraId="035D1025" w14:textId="77777777" w:rsidR="003E784C" w:rsidRPr="003E784C" w:rsidRDefault="003E784C" w:rsidP="003E784C">
      <w:pPr>
        <w:pStyle w:val="NoSpacing"/>
        <w:numPr>
          <w:ilvl w:val="0"/>
          <w:numId w:val="2"/>
        </w:numPr>
        <w:rPr>
          <w:rFonts w:ascii="Times New Roman" w:hAnsi="Times New Roman" w:cs="Times New Roman"/>
          <w:color w:val="222222"/>
        </w:rPr>
      </w:pPr>
      <w:r w:rsidRPr="003E784C">
        <w:rPr>
          <w:rFonts w:ascii="Times New Roman" w:hAnsi="Times New Roman" w:cs="Times New Roman"/>
          <w:i/>
          <w:iCs/>
          <w:color w:val="222222"/>
        </w:rPr>
        <w:t xml:space="preserve">Yes, thanks for catching that. We have corrected it. </w:t>
      </w:r>
    </w:p>
    <w:p w14:paraId="24410122"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677: the insensitivity of JV_M should not come as a surprise. For very small individuals (far away from their asymptotic size), maintenance is only a small part of the total energy budget (in DEB, at least).</w:t>
      </w:r>
    </w:p>
    <w:p w14:paraId="6CD536D6" w14:textId="77777777"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agree that it is not surprising given the model equations and maintenance’s relation to volume rather than surface area. We have added a clarifying sentence about the relative </w:t>
      </w:r>
      <w:r w:rsidRPr="003E784C">
        <w:rPr>
          <w:rFonts w:ascii="Times New Roman" w:hAnsi="Times New Roman" w:cs="Times New Roman"/>
          <w:i/>
          <w:iCs/>
          <w:color w:val="222222"/>
          <w:shd w:val="clear" w:color="auto" w:fill="FFFFFF"/>
        </w:rPr>
        <w:lastRenderedPageBreak/>
        <w:t>role of maintenance as the surface area to volume ratio decreases with growth, to add some insight as to why maintenance had little effect.</w:t>
      </w:r>
    </w:p>
    <w:p w14:paraId="4AA5A681"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746-749: why is this "suggesting"? If hypoxia reduces gonad development, this might simply imply less and/or delayed reproductive output. A reduction in reproduction does not "require" energy to be redirected from the soma.</w:t>
      </w:r>
    </w:p>
    <w:p w14:paraId="4FF178F5" w14:textId="77777777"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rephrased it to avoid speculating and use the fact that hypoxia can impact gonad development to highlight that measuring how hypoxia affects reproductive investment could improve the model. </w:t>
      </w:r>
    </w:p>
    <w:p w14:paraId="7C4BACF3" w14:textId="77777777" w:rsidR="003E784C" w:rsidRDefault="003E784C" w:rsidP="0099378F">
      <w:pPr>
        <w:pStyle w:val="NoSpacing"/>
        <w:rPr>
          <w:rFonts w:ascii="Times New Roman" w:hAnsi="Times New Roman" w:cs="Times New Roman"/>
        </w:rPr>
      </w:pPr>
    </w:p>
    <w:p w14:paraId="652CC608" w14:textId="77777777" w:rsidR="003E784C" w:rsidRDefault="003E784C" w:rsidP="0099378F">
      <w:pPr>
        <w:pStyle w:val="NoSpacing"/>
        <w:rPr>
          <w:rFonts w:ascii="Times New Roman" w:hAnsi="Times New Roman" w:cs="Times New Roman"/>
        </w:rPr>
      </w:pPr>
    </w:p>
    <w:p w14:paraId="3FB4484A" w14:textId="77777777" w:rsidR="003E784C" w:rsidRDefault="003E784C" w:rsidP="0099378F">
      <w:pPr>
        <w:pStyle w:val="NoSpacing"/>
        <w:rPr>
          <w:rFonts w:ascii="Times New Roman" w:hAnsi="Times New Roman" w:cs="Times New Roman"/>
        </w:rPr>
      </w:pPr>
    </w:p>
    <w:p w14:paraId="54C24A4E" w14:textId="11259E66" w:rsidR="003E784C" w:rsidRDefault="003E784C" w:rsidP="0099378F">
      <w:pPr>
        <w:pStyle w:val="NoSpacing"/>
        <w:rPr>
          <w:rFonts w:ascii="Times New Roman" w:hAnsi="Times New Roman" w:cs="Times New Roman"/>
        </w:rPr>
      </w:pPr>
      <w:r>
        <w:rPr>
          <w:rFonts w:ascii="Times New Roman" w:hAnsi="Times New Roman" w:cs="Times New Roman"/>
        </w:rPr>
        <w:t>Reviewer 2</w:t>
      </w:r>
    </w:p>
    <w:p w14:paraId="3C301291" w14:textId="77777777" w:rsidR="003E784C" w:rsidRDefault="003E784C" w:rsidP="0099378F">
      <w:pPr>
        <w:pStyle w:val="NoSpacing"/>
        <w:rPr>
          <w:rFonts w:ascii="Times New Roman" w:hAnsi="Times New Roman" w:cs="Times New Roman"/>
        </w:rPr>
      </w:pPr>
    </w:p>
    <w:p w14:paraId="4D816E0F"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Editor/Reviewer 2 - Dina Lika</w:t>
      </w:r>
    </w:p>
    <w:p w14:paraId="79680CAA" w14:textId="77777777" w:rsidR="003E784C" w:rsidRPr="003E784C" w:rsidRDefault="003E784C" w:rsidP="003E784C">
      <w:pPr>
        <w:pStyle w:val="NoSpacing"/>
        <w:rPr>
          <w:rFonts w:ascii="Times New Roman" w:hAnsi="Times New Roman" w:cs="Times New Roman"/>
        </w:rPr>
      </w:pPr>
    </w:p>
    <w:p w14:paraId="27BAC015"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 xml:space="preserve">Due to the extensive delay of the second reviewer, I have personally reviewed the paper and provided some additional suggestions to the authors. The manuscript presents an interesting study on the effects of stressors, specifically hypoxia, on the energetics of </w:t>
      </w:r>
      <w:proofErr w:type="spellStart"/>
      <w:r w:rsidRPr="003E784C">
        <w:rPr>
          <w:rFonts w:ascii="Times New Roman" w:hAnsi="Times New Roman" w:cs="Times New Roman"/>
        </w:rPr>
        <w:t>Menidia</w:t>
      </w:r>
      <w:proofErr w:type="spellEnd"/>
      <w:r w:rsidRPr="003E784C">
        <w:rPr>
          <w:rFonts w:ascii="Times New Roman" w:hAnsi="Times New Roman" w:cs="Times New Roman"/>
        </w:rPr>
        <w:t xml:space="preserve"> </w:t>
      </w:r>
      <w:proofErr w:type="spellStart"/>
      <w:r w:rsidRPr="003E784C">
        <w:rPr>
          <w:rFonts w:ascii="Times New Roman" w:hAnsi="Times New Roman" w:cs="Times New Roman"/>
        </w:rPr>
        <w:t>menidia</w:t>
      </w:r>
      <w:proofErr w:type="spellEnd"/>
      <w:r w:rsidRPr="003E784C">
        <w:rPr>
          <w:rFonts w:ascii="Times New Roman" w:hAnsi="Times New Roman" w:cs="Times New Roman"/>
        </w:rPr>
        <w:t>, with a focus on early life stages, using a simplified DEB model. The paper is well-written but requires revisions before it can be accepted for publication. The reviewer #1 suggests moderate to major revisions, and I concur. Below are specific comments:</w:t>
      </w:r>
    </w:p>
    <w:p w14:paraId="4267B5E1" w14:textId="77777777" w:rsidR="003E784C" w:rsidRPr="003E784C" w:rsidRDefault="003E784C" w:rsidP="003E784C">
      <w:pPr>
        <w:pStyle w:val="NoSpacing"/>
        <w:rPr>
          <w:rFonts w:ascii="Times New Roman" w:hAnsi="Times New Roman" w:cs="Times New Roman"/>
        </w:rPr>
      </w:pPr>
    </w:p>
    <w:p w14:paraId="1FB940D2"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 xml:space="preserve">Figure 1. lines 161-162 suggest that the organism undergoes 3 life stages embryo, larval, and adult. Is larva modeled different from juvenile? In the text (line 197) you state after hatching </w:t>
      </w:r>
      <w:proofErr w:type="gramStart"/>
      <w:r w:rsidRPr="003E784C">
        <w:rPr>
          <w:rFonts w:ascii="Times New Roman" w:hAnsi="Times New Roman" w:cs="Times New Roman"/>
        </w:rPr>
        <w:t>juveniles</w:t>
      </w:r>
      <w:proofErr w:type="gramEnd"/>
      <w:r w:rsidRPr="003E784C">
        <w:rPr>
          <w:rFonts w:ascii="Times New Roman" w:hAnsi="Times New Roman" w:cs="Times New Roman"/>
        </w:rPr>
        <w:t xml:space="preserve"> feed. Do larvae also feed or use the yolk-sac? Please clarify the stages you are using and the way they are model. Also, in figure 1 (left) you should highlight J_M instead of “maintenance”.</w:t>
      </w:r>
    </w:p>
    <w:p w14:paraId="20F88817" w14:textId="77777777"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To make it </w:t>
      </w:r>
      <w:proofErr w:type="gramStart"/>
      <w:r w:rsidRPr="003E784C">
        <w:rPr>
          <w:rFonts w:ascii="Times New Roman" w:hAnsi="Times New Roman" w:cs="Times New Roman"/>
          <w:i/>
          <w:iCs/>
        </w:rPr>
        <w:t>more clear</w:t>
      </w:r>
      <w:proofErr w:type="gramEnd"/>
      <w:r w:rsidRPr="003E784C">
        <w:rPr>
          <w:rFonts w:ascii="Times New Roman" w:hAnsi="Times New Roman" w:cs="Times New Roman"/>
          <w:i/>
          <w:iCs/>
        </w:rPr>
        <w:t xml:space="preserve"> that the post-hatch mortality rate also applies to juveniles, we have added them to the figure and caption of Figure 1. </w:t>
      </w:r>
    </w:p>
    <w:p w14:paraId="79899EFD" w14:textId="641C3014"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In the text at line 197, we have added the word “larvae” and clarified that larvae and juveniles are treated identically in the model</w:t>
      </w:r>
      <w:r w:rsidRPr="00EA1606">
        <w:rPr>
          <w:rFonts w:ascii="Times New Roman" w:hAnsi="Times New Roman" w:cs="Times New Roman"/>
          <w:i/>
          <w:iCs/>
        </w:rPr>
        <w:t xml:space="preserve">. This is because </w:t>
      </w:r>
      <w:r w:rsidRPr="00EA1606">
        <w:rPr>
          <w:rFonts w:ascii="Times New Roman" w:hAnsi="Times New Roman" w:cs="Times New Roman"/>
        </w:rPr>
        <w:t xml:space="preserve">M. </w:t>
      </w:r>
      <w:proofErr w:type="spellStart"/>
      <w:r w:rsidRPr="00EA1606">
        <w:rPr>
          <w:rFonts w:ascii="Times New Roman" w:hAnsi="Times New Roman" w:cs="Times New Roman"/>
        </w:rPr>
        <w:t>menidia</w:t>
      </w:r>
      <w:proofErr w:type="spellEnd"/>
      <w:r w:rsidRPr="00EA1606">
        <w:rPr>
          <w:rFonts w:ascii="Times New Roman" w:hAnsi="Times New Roman" w:cs="Times New Roman"/>
          <w:i/>
          <w:iCs/>
        </w:rPr>
        <w:t xml:space="preserve"> larvae start feeding on the day of hatching, and they hatch with little to no yolk sac.</w:t>
      </w:r>
      <w:r w:rsidR="00EA1606">
        <w:rPr>
          <w:rFonts w:ascii="Times New Roman" w:hAnsi="Times New Roman" w:cs="Times New Roman"/>
          <w:i/>
          <w:iCs/>
        </w:rPr>
        <w:t xml:space="preserve"> </w:t>
      </w:r>
      <w:r w:rsidR="00EA1606" w:rsidRPr="003E784C">
        <w:rPr>
          <w:rFonts w:ascii="Times New Roman" w:hAnsi="Times New Roman" w:cs="Times New Roman"/>
          <w:i/>
          <w:iCs/>
        </w:rPr>
        <w:t>A similar statement was made at line 2</w:t>
      </w:r>
      <w:r w:rsidR="005262B7">
        <w:rPr>
          <w:rFonts w:ascii="Times New Roman" w:hAnsi="Times New Roman" w:cs="Times New Roman"/>
          <w:i/>
          <w:iCs/>
        </w:rPr>
        <w:t>31</w:t>
      </w:r>
      <w:r w:rsidR="00EA1606" w:rsidRPr="003E784C">
        <w:rPr>
          <w:rFonts w:ascii="Times New Roman" w:hAnsi="Times New Roman" w:cs="Times New Roman"/>
          <w:i/>
          <w:iCs/>
        </w:rPr>
        <w:t xml:space="preserve"> but moving it to this earlier paragraph will help readers understand this important point before reading the details of the model.</w:t>
      </w:r>
      <w:r w:rsidR="00EA1606">
        <w:rPr>
          <w:rFonts w:ascii="Times New Roman" w:hAnsi="Times New Roman" w:cs="Times New Roman"/>
          <w:i/>
          <w:iCs/>
        </w:rPr>
        <w:t xml:space="preserve"> In response to comments from Reviewer 1, we have added further information at line 292 to justify the assumption that the larval stage begins at hatching</w:t>
      </w:r>
      <w:r w:rsidR="009A0E6E">
        <w:rPr>
          <w:rFonts w:ascii="Times New Roman" w:hAnsi="Times New Roman" w:cs="Times New Roman"/>
          <w:i/>
          <w:iCs/>
        </w:rPr>
        <w:t xml:space="preserve"> and address the implications of the assumption at line 808.</w:t>
      </w:r>
    </w:p>
    <w:p w14:paraId="2FA53870" w14:textId="77777777"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Thank you for catching the inconsistency in Figure 1. We have moved the red box to “J_M” as suggested. </w:t>
      </w:r>
    </w:p>
    <w:p w14:paraId="7072E325" w14:textId="77777777" w:rsidR="003E784C" w:rsidRPr="003E784C" w:rsidRDefault="003E784C" w:rsidP="003E784C">
      <w:pPr>
        <w:pStyle w:val="NoSpacing"/>
        <w:rPr>
          <w:rFonts w:ascii="Times New Roman" w:hAnsi="Times New Roman" w:cs="Times New Roman"/>
        </w:rPr>
      </w:pPr>
    </w:p>
    <w:p w14:paraId="02810712"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Lines 197-198. Juveniles feed and mature while adults feed, do not mature any longer, and reproduce. All stages pay maturity maintenance as shown in Table 2. Please explain the energy allocation clearer. Also explain how the model handles starvation. Hypoxia combined with food limitation may lead to this situation.</w:t>
      </w:r>
    </w:p>
    <w:p w14:paraId="2AF8DE22" w14:textId="4C3B7EFD" w:rsidR="003E784C" w:rsidRPr="003E784C" w:rsidRDefault="003E784C" w:rsidP="003E784C">
      <w:pPr>
        <w:pStyle w:val="NoSpacing"/>
        <w:numPr>
          <w:ilvl w:val="0"/>
          <w:numId w:val="6"/>
        </w:numPr>
        <w:rPr>
          <w:rFonts w:ascii="Times New Roman" w:hAnsi="Times New Roman" w:cs="Times New Roman"/>
        </w:rPr>
      </w:pPr>
      <w:r w:rsidRPr="003E784C">
        <w:rPr>
          <w:rFonts w:ascii="Times New Roman" w:hAnsi="Times New Roman" w:cs="Times New Roman"/>
          <w:i/>
          <w:iCs/>
        </w:rPr>
        <w:lastRenderedPageBreak/>
        <w:t xml:space="preserve">Thank you for these suggestions to describe the energy allocation more clearly and accurately. We have added this information and rephrased some of the existing text to improve the explanation. We have added a short paragraph describing starvation at line 228, following the detailed description of other fluxes. </w:t>
      </w:r>
      <w:ins w:id="13" w:author="Nye, Janet Ashley" w:date="2024-07-06T20:09:00Z" w16du:dateUtc="2024-07-07T00:09:00Z">
        <w:r w:rsidR="002A5CFC">
          <w:rPr>
            <w:rFonts w:ascii="Times New Roman" w:hAnsi="Times New Roman" w:cs="Times New Roman"/>
            <w:i/>
            <w:iCs/>
          </w:rPr>
          <w:t>“</w:t>
        </w:r>
        <w:r w:rsidR="002A5CFC" w:rsidRPr="002A5CFC">
          <w:rPr>
            <w:rFonts w:ascii="Times New Roman" w:hAnsi="Times New Roman" w:cs="Times New Roman"/>
            <w:i/>
            <w:iCs/>
          </w:rPr>
          <w:t xml:space="preserve">Starvation is defined in two stages, with the first stage being insufficient flux of assimilates to the somatic fraction to meet maintenance requirements so that energy is diverted from the flux to maturation or the reproduction buffer. In the second stage, when the flux to both the somatic and reproductive branches is insufficient and the reproduction buffer is empty or puberty has not been reached, structure is converted to assimilates with conversion efficiency </w:t>
        </w:r>
        <w:proofErr w:type="spellStart"/>
        <w:r w:rsidR="002A5CFC" w:rsidRPr="002A5CFC">
          <w:rPr>
            <w:rFonts w:ascii="Times New Roman" w:hAnsi="Times New Roman" w:cs="Times New Roman"/>
            <w:i/>
            <w:iCs/>
          </w:rPr>
          <w:t>yAV</w:t>
        </w:r>
        <w:proofErr w:type="spellEnd"/>
        <w:r w:rsidR="002A5CFC" w:rsidRPr="002A5CFC">
          <w:rPr>
            <w:rFonts w:ascii="Times New Roman" w:hAnsi="Times New Roman" w:cs="Times New Roman"/>
            <w:i/>
            <w:iCs/>
          </w:rPr>
          <w:t xml:space="preserve"> to go towards maintenance costs (Jager, </w:t>
        </w:r>
        <w:commentRangeStart w:id="14"/>
        <w:r w:rsidR="002A5CFC" w:rsidRPr="002A5CFC">
          <w:rPr>
            <w:rFonts w:ascii="Times New Roman" w:hAnsi="Times New Roman" w:cs="Times New Roman"/>
            <w:i/>
            <w:iCs/>
          </w:rPr>
          <w:t>2018</w:t>
        </w:r>
      </w:ins>
      <w:commentRangeEnd w:id="14"/>
      <w:ins w:id="15" w:author="Nye, Janet Ashley" w:date="2024-07-06T20:10:00Z" w16du:dateUtc="2024-07-07T00:10:00Z">
        <w:r w:rsidR="002A5CFC">
          <w:rPr>
            <w:rStyle w:val="CommentReference"/>
          </w:rPr>
          <w:commentReference w:id="14"/>
        </w:r>
      </w:ins>
      <w:ins w:id="16" w:author="Nye, Janet Ashley" w:date="2024-07-06T20:09:00Z" w16du:dateUtc="2024-07-07T00:09:00Z">
        <w:r w:rsidR="002A5CFC" w:rsidRPr="002A5CFC">
          <w:rPr>
            <w:rFonts w:ascii="Times New Roman" w:hAnsi="Times New Roman" w:cs="Times New Roman"/>
            <w:i/>
            <w:iCs/>
          </w:rPr>
          <w:t>).</w:t>
        </w:r>
        <w:r w:rsidR="002A5CFC">
          <w:rPr>
            <w:rFonts w:ascii="Times New Roman" w:hAnsi="Times New Roman" w:cs="Times New Roman"/>
            <w:i/>
            <w:iCs/>
          </w:rPr>
          <w:t>”</w:t>
        </w:r>
      </w:ins>
    </w:p>
    <w:p w14:paraId="286E98B8" w14:textId="77777777" w:rsidR="003E784C" w:rsidRPr="003E784C" w:rsidRDefault="003E784C" w:rsidP="003E784C">
      <w:pPr>
        <w:pStyle w:val="NoSpacing"/>
        <w:rPr>
          <w:rFonts w:ascii="Times New Roman" w:hAnsi="Times New Roman" w:cs="Times New Roman"/>
        </w:rPr>
      </w:pPr>
    </w:p>
    <w:p w14:paraId="35E59792"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Table 1 has a parameter “yield of assimilates on volume” (volume of what), but it is not explained how it is used. The term volume is used in several definitions, and you should explain in the text its connection with structural mass.</w:t>
      </w:r>
    </w:p>
    <w:p w14:paraId="43F495E1" w14:textId="0B4EF9D7"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We have changed it </w:t>
      </w:r>
      <w:proofErr w:type="gramStart"/>
      <w:r w:rsidRPr="003E784C">
        <w:rPr>
          <w:rFonts w:ascii="Times New Roman" w:hAnsi="Times New Roman" w:cs="Times New Roman"/>
          <w:i/>
          <w:iCs/>
        </w:rPr>
        <w:t>to  “</w:t>
      </w:r>
      <w:proofErr w:type="gramEnd"/>
      <w:r w:rsidRPr="003E784C">
        <w:rPr>
          <w:rFonts w:ascii="Times New Roman" w:hAnsi="Times New Roman" w:cs="Times New Roman"/>
          <w:i/>
          <w:iCs/>
        </w:rPr>
        <w:t>yield of assimilates on structure”, as we wrote “volume” in error. This parameter is now defined in the paragraph about starvation at line 2</w:t>
      </w:r>
      <w:r w:rsidR="005262B7">
        <w:rPr>
          <w:rFonts w:ascii="Times New Roman" w:hAnsi="Times New Roman" w:cs="Times New Roman"/>
          <w:i/>
          <w:iCs/>
        </w:rPr>
        <w:t>34</w:t>
      </w:r>
      <w:r w:rsidRPr="003E784C">
        <w:rPr>
          <w:rFonts w:ascii="Times New Roman" w:hAnsi="Times New Roman" w:cs="Times New Roman"/>
          <w:i/>
          <w:iCs/>
        </w:rPr>
        <w:t xml:space="preserve">. </w:t>
      </w:r>
    </w:p>
    <w:p w14:paraId="1926AA6A" w14:textId="18CC1486"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We have added a sentence at line 2</w:t>
      </w:r>
      <w:r w:rsidR="005262B7">
        <w:rPr>
          <w:rFonts w:ascii="Times New Roman" w:hAnsi="Times New Roman" w:cs="Times New Roman"/>
          <w:i/>
          <w:iCs/>
        </w:rPr>
        <w:t>41</w:t>
      </w:r>
      <w:r w:rsidRPr="003E784C">
        <w:rPr>
          <w:rFonts w:ascii="Times New Roman" w:hAnsi="Times New Roman" w:cs="Times New Roman"/>
          <w:i/>
          <w:iCs/>
        </w:rPr>
        <w:t xml:space="preserve"> explaining how length, volume, and mass are connected through the parameters </w:t>
      </w:r>
      <w:proofErr w:type="spellStart"/>
      <w:r w:rsidRPr="003E784C">
        <w:rPr>
          <w:rFonts w:ascii="Times New Roman" w:hAnsi="Times New Roman" w:cs="Times New Roman"/>
        </w:rPr>
        <w:t>d</w:t>
      </w:r>
      <w:r w:rsidRPr="003E784C">
        <w:rPr>
          <w:rFonts w:ascii="Times New Roman" w:hAnsi="Times New Roman" w:cs="Times New Roman"/>
          <w:vertAlign w:val="subscript"/>
        </w:rPr>
        <w:t>V</w:t>
      </w:r>
      <w:proofErr w:type="spellEnd"/>
      <w:r w:rsidRPr="003E784C">
        <w:rPr>
          <w:rFonts w:ascii="Times New Roman" w:hAnsi="Times New Roman" w:cs="Times New Roman"/>
        </w:rPr>
        <w:t xml:space="preserve"> </w:t>
      </w:r>
      <w:r w:rsidRPr="003E784C">
        <w:rPr>
          <w:rFonts w:ascii="Times New Roman" w:hAnsi="Times New Roman" w:cs="Times New Roman"/>
          <w:i/>
          <w:iCs/>
        </w:rPr>
        <w:t xml:space="preserve">and </w:t>
      </w:r>
      <w:proofErr w:type="spellStart"/>
      <w:r w:rsidRPr="003E784C">
        <w:rPr>
          <w:rFonts w:ascii="Times New Roman" w:hAnsi="Times New Roman" w:cs="Times New Roman"/>
        </w:rPr>
        <w:t>δ</w:t>
      </w:r>
      <w:r w:rsidRPr="003E784C">
        <w:rPr>
          <w:rFonts w:ascii="Times New Roman" w:hAnsi="Times New Roman" w:cs="Times New Roman"/>
          <w:vertAlign w:val="subscript"/>
        </w:rPr>
        <w:t>M</w:t>
      </w:r>
      <w:proofErr w:type="spellEnd"/>
      <w:r w:rsidRPr="003E784C">
        <w:rPr>
          <w:rFonts w:ascii="Times New Roman" w:hAnsi="Times New Roman" w:cs="Times New Roman"/>
          <w:i/>
          <w:iCs/>
        </w:rPr>
        <w:t xml:space="preserve">. </w:t>
      </w:r>
    </w:p>
    <w:p w14:paraId="7B645788" w14:textId="77777777" w:rsidR="003E784C" w:rsidRPr="003E784C" w:rsidRDefault="003E784C" w:rsidP="003E784C">
      <w:pPr>
        <w:pStyle w:val="NoSpacing"/>
        <w:rPr>
          <w:rFonts w:ascii="Times New Roman" w:hAnsi="Times New Roman" w:cs="Times New Roman"/>
        </w:rPr>
      </w:pPr>
    </w:p>
    <w:p w14:paraId="537EF0FE"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 xml:space="preserve">Table 2 (Fluxes). “Flux to maturity” should be “Flux to maturity maintenance”. This formula has the parameter </w:t>
      </w:r>
      <w:proofErr w:type="spellStart"/>
      <w:r w:rsidRPr="003E784C">
        <w:rPr>
          <w:rFonts w:ascii="Times New Roman" w:hAnsi="Times New Roman" w:cs="Times New Roman"/>
        </w:rPr>
        <w:t>J_J^v</w:t>
      </w:r>
      <w:proofErr w:type="spellEnd"/>
      <w:r w:rsidRPr="003E784C">
        <w:rPr>
          <w:rFonts w:ascii="Times New Roman" w:hAnsi="Times New Roman" w:cs="Times New Roman"/>
        </w:rPr>
        <w:t xml:space="preserve"> (volume-specific maturity maintenance costs). What is its value? If a value is not given because you only consider early stages, you should mention it.</w:t>
      </w:r>
    </w:p>
    <w:p w14:paraId="47F03264" w14:textId="4B6FD3E3" w:rsidR="003E784C" w:rsidRPr="003E784C" w:rsidRDefault="003E784C" w:rsidP="003E784C">
      <w:pPr>
        <w:pStyle w:val="NoSpacing"/>
        <w:numPr>
          <w:ilvl w:val="0"/>
          <w:numId w:val="7"/>
        </w:numPr>
        <w:rPr>
          <w:rFonts w:ascii="Times New Roman" w:hAnsi="Times New Roman" w:cs="Times New Roman"/>
        </w:rPr>
      </w:pPr>
      <w:r w:rsidRPr="003E784C">
        <w:rPr>
          <w:rFonts w:ascii="Times New Roman" w:hAnsi="Times New Roman" w:cs="Times New Roman"/>
          <w:i/>
          <w:iCs/>
        </w:rPr>
        <w:t xml:space="preserve">We set the volume-specific maturity maintenance costs by assuming the value is connected to the somatic maintenance cost parameter through the </w:t>
      </w:r>
      <w:r w:rsidRPr="003E784C">
        <w:rPr>
          <w:rFonts w:ascii="Times New Roman" w:hAnsi="Times New Roman" w:cs="Times New Roman"/>
        </w:rPr>
        <w:t xml:space="preserve">κ </w:t>
      </w:r>
      <w:r w:rsidRPr="003E784C">
        <w:rPr>
          <w:rFonts w:ascii="Times New Roman" w:hAnsi="Times New Roman" w:cs="Times New Roman"/>
          <w:i/>
          <w:iCs/>
        </w:rPr>
        <w:t xml:space="preserve">value rather than being estimated: </w:t>
      </w:r>
      <w:proofErr w:type="spellStart"/>
      <w:r w:rsidRPr="003E784C">
        <w:rPr>
          <w:rFonts w:ascii="Times New Roman" w:hAnsi="Times New Roman" w:cs="Times New Roman"/>
          <w:i/>
          <w:iCs/>
        </w:rPr>
        <w:t>J_J^v</w:t>
      </w:r>
      <w:proofErr w:type="spellEnd"/>
      <w:r w:rsidRPr="003E784C">
        <w:rPr>
          <w:rFonts w:ascii="Times New Roman" w:hAnsi="Times New Roman" w:cs="Times New Roman"/>
          <w:i/>
          <w:iCs/>
        </w:rPr>
        <w:t xml:space="preserve"> = (1-κ)/κ * </w:t>
      </w:r>
      <w:proofErr w:type="spellStart"/>
      <w:r w:rsidRPr="003E784C">
        <w:rPr>
          <w:rFonts w:ascii="Times New Roman" w:hAnsi="Times New Roman" w:cs="Times New Roman"/>
          <w:i/>
          <w:iCs/>
        </w:rPr>
        <w:t>J_M^v</w:t>
      </w:r>
      <w:proofErr w:type="spellEnd"/>
      <w:r w:rsidRPr="003E784C">
        <w:rPr>
          <w:rFonts w:ascii="Times New Roman" w:hAnsi="Times New Roman" w:cs="Times New Roman"/>
          <w:i/>
          <w:iCs/>
        </w:rPr>
        <w:t xml:space="preserve">. According to Jager (2018) this allows the investment in maturity to be independent of food availability. Given an estimated </w:t>
      </w:r>
      <w:proofErr w:type="spellStart"/>
      <w:r w:rsidRPr="003E784C">
        <w:rPr>
          <w:rFonts w:ascii="Times New Roman" w:hAnsi="Times New Roman" w:cs="Times New Roman"/>
          <w:i/>
          <w:iCs/>
        </w:rPr>
        <w:t>J_M^v</w:t>
      </w:r>
      <w:proofErr w:type="spellEnd"/>
      <w:r w:rsidRPr="003E784C">
        <w:rPr>
          <w:rFonts w:ascii="Times New Roman" w:hAnsi="Times New Roman" w:cs="Times New Roman"/>
          <w:i/>
          <w:iCs/>
        </w:rPr>
        <w:t xml:space="preserve"> of 0.0214 mg mm</w:t>
      </w:r>
      <w:r w:rsidRPr="003E784C">
        <w:rPr>
          <w:rFonts w:ascii="Times New Roman" w:hAnsi="Times New Roman" w:cs="Times New Roman"/>
          <w:i/>
          <w:iCs/>
          <w:vertAlign w:val="superscript"/>
        </w:rPr>
        <w:t>-3</w:t>
      </w:r>
      <w:r w:rsidRPr="003E784C">
        <w:rPr>
          <w:rFonts w:ascii="Times New Roman" w:hAnsi="Times New Roman" w:cs="Times New Roman"/>
          <w:i/>
          <w:iCs/>
        </w:rPr>
        <w:t xml:space="preserve"> d</w:t>
      </w:r>
      <w:r w:rsidRPr="003E784C">
        <w:rPr>
          <w:rFonts w:ascii="Times New Roman" w:hAnsi="Times New Roman" w:cs="Times New Roman"/>
          <w:i/>
          <w:iCs/>
          <w:vertAlign w:val="superscript"/>
        </w:rPr>
        <w:t>-1</w:t>
      </w:r>
      <w:r w:rsidRPr="003E784C">
        <w:rPr>
          <w:rFonts w:ascii="Times New Roman" w:hAnsi="Times New Roman" w:cs="Times New Roman"/>
          <w:i/>
          <w:iCs/>
        </w:rPr>
        <w:t xml:space="preserve">, </w:t>
      </w:r>
      <w:proofErr w:type="spellStart"/>
      <w:r w:rsidRPr="003E784C">
        <w:rPr>
          <w:rFonts w:ascii="Times New Roman" w:hAnsi="Times New Roman" w:cs="Times New Roman"/>
          <w:i/>
          <w:iCs/>
        </w:rPr>
        <w:t>J_J^v</w:t>
      </w:r>
      <w:proofErr w:type="spellEnd"/>
      <w:r w:rsidRPr="003E784C">
        <w:rPr>
          <w:rFonts w:ascii="Times New Roman" w:hAnsi="Times New Roman" w:cs="Times New Roman"/>
          <w:i/>
          <w:iCs/>
        </w:rPr>
        <w:t xml:space="preserve"> = 0.00535 mg mm</w:t>
      </w:r>
      <w:r w:rsidRPr="003E784C">
        <w:rPr>
          <w:rFonts w:ascii="Times New Roman" w:hAnsi="Times New Roman" w:cs="Times New Roman"/>
          <w:i/>
          <w:iCs/>
          <w:vertAlign w:val="superscript"/>
        </w:rPr>
        <w:t>-3</w:t>
      </w:r>
      <w:r w:rsidRPr="003E784C">
        <w:rPr>
          <w:rFonts w:ascii="Times New Roman" w:hAnsi="Times New Roman" w:cs="Times New Roman"/>
          <w:i/>
          <w:iCs/>
        </w:rPr>
        <w:t xml:space="preserve"> d</w:t>
      </w:r>
      <w:r w:rsidRPr="003E784C">
        <w:rPr>
          <w:rFonts w:ascii="Times New Roman" w:hAnsi="Times New Roman" w:cs="Times New Roman"/>
          <w:i/>
          <w:iCs/>
          <w:vertAlign w:val="superscript"/>
        </w:rPr>
        <w:t>-1</w:t>
      </w:r>
      <w:r w:rsidRPr="003E784C">
        <w:rPr>
          <w:rFonts w:ascii="Times New Roman" w:hAnsi="Times New Roman" w:cs="Times New Roman"/>
          <w:i/>
          <w:iCs/>
        </w:rPr>
        <w:t>. We have added this equation to Table 2, as well as a brief description in the text at line 22</w:t>
      </w:r>
      <w:r w:rsidR="00157309">
        <w:rPr>
          <w:rFonts w:ascii="Times New Roman" w:hAnsi="Times New Roman" w:cs="Times New Roman"/>
          <w:i/>
          <w:iCs/>
        </w:rPr>
        <w:t>7</w:t>
      </w:r>
      <w:r w:rsidRPr="003E784C">
        <w:rPr>
          <w:rFonts w:ascii="Times New Roman" w:hAnsi="Times New Roman" w:cs="Times New Roman"/>
          <w:i/>
          <w:iCs/>
        </w:rPr>
        <w:t xml:space="preserve">. </w:t>
      </w:r>
    </w:p>
    <w:p w14:paraId="64C9F24E" w14:textId="77777777" w:rsidR="003E784C" w:rsidRPr="003E784C" w:rsidRDefault="003E784C" w:rsidP="003E784C">
      <w:pPr>
        <w:pStyle w:val="NoSpacing"/>
        <w:rPr>
          <w:rFonts w:ascii="Times New Roman" w:hAnsi="Times New Roman" w:cs="Times New Roman"/>
        </w:rPr>
      </w:pPr>
    </w:p>
    <w:p w14:paraId="32617B38"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Table 2 (State variable). “Structural dry mass over time”, omit “over time” all state variables are functions of time. The units refer to the rate of change of the state variable. In this case the survival equation is not unitless. I suggest you refer to the units of the state variable.</w:t>
      </w:r>
    </w:p>
    <w:p w14:paraId="60C0E7DC" w14:textId="77777777" w:rsidR="003E784C" w:rsidRPr="003E784C" w:rsidRDefault="003E784C" w:rsidP="003E784C">
      <w:pPr>
        <w:pStyle w:val="NoSpacing"/>
        <w:numPr>
          <w:ilvl w:val="0"/>
          <w:numId w:val="7"/>
        </w:numPr>
        <w:rPr>
          <w:rFonts w:ascii="Times New Roman" w:hAnsi="Times New Roman" w:cs="Times New Roman"/>
          <w:i/>
          <w:iCs/>
        </w:rPr>
      </w:pPr>
      <w:r w:rsidRPr="003E784C">
        <w:rPr>
          <w:rFonts w:ascii="Times New Roman" w:hAnsi="Times New Roman" w:cs="Times New Roman"/>
          <w:i/>
          <w:iCs/>
        </w:rPr>
        <w:t xml:space="preserve">We have removed “over time” from Table 2 and corrected the units of survival. </w:t>
      </w:r>
    </w:p>
    <w:p w14:paraId="638BDEED" w14:textId="77777777" w:rsidR="003E784C" w:rsidRPr="003E784C" w:rsidRDefault="003E784C" w:rsidP="003E784C">
      <w:pPr>
        <w:pStyle w:val="NoSpacing"/>
        <w:rPr>
          <w:rFonts w:ascii="Times New Roman" w:hAnsi="Times New Roman" w:cs="Times New Roman"/>
        </w:rPr>
      </w:pPr>
    </w:p>
    <w:p w14:paraId="07F41B8B"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 229. Equation 1 is written in a complicated form while it can be written as W_V = a LM^3 (and estimate only a). This will then be consistent with equations 2 and 3 which state, respectively, that W_V is proportional to the structural volume and total length proportional to volumetric length (</w:t>
      </w:r>
      <w:proofErr w:type="spellStart"/>
      <w:r w:rsidRPr="003E784C">
        <w:rPr>
          <w:rFonts w:ascii="Times New Roman" w:hAnsi="Times New Roman" w:cs="Times New Roman"/>
        </w:rPr>
        <w:t>i.e</w:t>
      </w:r>
      <w:proofErr w:type="spellEnd"/>
      <w:r w:rsidRPr="003E784C">
        <w:rPr>
          <w:rFonts w:ascii="Times New Roman" w:hAnsi="Times New Roman" w:cs="Times New Roman"/>
        </w:rPr>
        <w:t>, structural volume to the power 1/3).</w:t>
      </w:r>
    </w:p>
    <w:p w14:paraId="3AD1571F" w14:textId="77777777" w:rsidR="003E784C" w:rsidRPr="003E784C" w:rsidRDefault="003E784C" w:rsidP="003E784C">
      <w:pPr>
        <w:pStyle w:val="NoSpacing"/>
        <w:numPr>
          <w:ilvl w:val="0"/>
          <w:numId w:val="7"/>
        </w:numPr>
        <w:rPr>
          <w:rFonts w:ascii="Times New Roman" w:hAnsi="Times New Roman" w:cs="Times New Roman"/>
        </w:rPr>
      </w:pPr>
      <w:r w:rsidRPr="003E784C">
        <w:rPr>
          <w:rFonts w:ascii="Times New Roman" w:hAnsi="Times New Roman" w:cs="Times New Roman"/>
          <w:i/>
          <w:iCs/>
        </w:rPr>
        <w:t xml:space="preserve">We did not estimate the parameters of the total length to dry weight conversion, but rather they were estimated empirically in previous work. We have replaced it with the simplified version as you suggested, clarified the text explaining where the conversion </w:t>
      </w:r>
      <w:commentRangeStart w:id="17"/>
      <w:r w:rsidRPr="003E784C">
        <w:rPr>
          <w:rFonts w:ascii="Times New Roman" w:hAnsi="Times New Roman" w:cs="Times New Roman"/>
          <w:i/>
          <w:iCs/>
        </w:rPr>
        <w:t>came</w:t>
      </w:r>
      <w:commentRangeEnd w:id="17"/>
      <w:r w:rsidR="002A5CFC">
        <w:rPr>
          <w:rStyle w:val="CommentReference"/>
        </w:rPr>
        <w:commentReference w:id="17"/>
      </w:r>
      <w:r w:rsidRPr="003E784C">
        <w:rPr>
          <w:rFonts w:ascii="Times New Roman" w:hAnsi="Times New Roman" w:cs="Times New Roman"/>
          <w:i/>
          <w:iCs/>
        </w:rPr>
        <w:t xml:space="preserve"> from, and updated the reference to the study where this function is now published, rather than citing the personal communication by which we previously received it. </w:t>
      </w:r>
    </w:p>
    <w:p w14:paraId="0C081FE0" w14:textId="77777777" w:rsidR="003E784C" w:rsidRPr="003E784C" w:rsidRDefault="003E784C" w:rsidP="003E784C">
      <w:pPr>
        <w:pStyle w:val="NoSpacing"/>
        <w:rPr>
          <w:rFonts w:ascii="Times New Roman" w:hAnsi="Times New Roman" w:cs="Times New Roman"/>
        </w:rPr>
      </w:pPr>
    </w:p>
    <w:p w14:paraId="2EBB7F29"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lastRenderedPageBreak/>
        <w:t xml:space="preserve">Line 238: Why </w:t>
      </w:r>
      <w:proofErr w:type="spellStart"/>
      <w:r w:rsidRPr="003E784C">
        <w:rPr>
          <w:rFonts w:ascii="Times New Roman" w:hAnsi="Times New Roman" w:cs="Times New Roman"/>
        </w:rPr>
        <w:t>delta_M</w:t>
      </w:r>
      <w:proofErr w:type="spellEnd"/>
      <w:r w:rsidRPr="003E784C">
        <w:rPr>
          <w:rFonts w:ascii="Times New Roman" w:hAnsi="Times New Roman" w:cs="Times New Roman"/>
        </w:rPr>
        <w:t xml:space="preserve"> is manually adjusted to fit the length-at-time data (Figure 3A)? Why not include with the estimation of the remaining parameters? The best practice is to estimate all parameters simultaneously.</w:t>
      </w:r>
    </w:p>
    <w:p w14:paraId="6A0A16DE" w14:textId="77777777" w:rsidR="003E784C" w:rsidRPr="003E784C" w:rsidRDefault="003E784C" w:rsidP="003E784C">
      <w:pPr>
        <w:pStyle w:val="NoSpacing"/>
        <w:numPr>
          <w:ilvl w:val="0"/>
          <w:numId w:val="4"/>
        </w:numPr>
        <w:rPr>
          <w:rFonts w:ascii="Times New Roman" w:hAnsi="Times New Roman" w:cs="Times New Roman"/>
          <w:i/>
          <w:iCs/>
          <w:highlight w:val="yellow"/>
        </w:rPr>
      </w:pPr>
      <w:r w:rsidRPr="003E784C">
        <w:rPr>
          <w:rFonts w:ascii="Times New Roman" w:hAnsi="Times New Roman" w:cs="Times New Roman"/>
          <w:i/>
          <w:iCs/>
          <w:highlight w:val="yellow"/>
        </w:rPr>
        <w:t xml:space="preserve">We did not fit </w:t>
      </w:r>
      <w:proofErr w:type="spellStart"/>
      <w:r w:rsidRPr="003E784C">
        <w:rPr>
          <w:rFonts w:ascii="Times New Roman" w:hAnsi="Times New Roman" w:cs="Times New Roman"/>
          <w:i/>
          <w:iCs/>
          <w:highlight w:val="yellow"/>
        </w:rPr>
        <w:t>delta_M</w:t>
      </w:r>
      <w:proofErr w:type="spellEnd"/>
      <w:r w:rsidRPr="003E784C">
        <w:rPr>
          <w:rFonts w:ascii="Times New Roman" w:hAnsi="Times New Roman" w:cs="Times New Roman"/>
          <w:i/>
          <w:iCs/>
          <w:highlight w:val="yellow"/>
        </w:rPr>
        <w:t xml:space="preserve"> simultaneously with the other parameters to avoid risking overparameterization. In </w:t>
      </w:r>
      <w:proofErr w:type="spellStart"/>
      <w:r w:rsidRPr="003E784C">
        <w:rPr>
          <w:rFonts w:ascii="Times New Roman" w:hAnsi="Times New Roman" w:cs="Times New Roman"/>
          <w:i/>
          <w:iCs/>
          <w:highlight w:val="yellow"/>
        </w:rPr>
        <w:t>DEBkiss</w:t>
      </w:r>
      <w:proofErr w:type="spellEnd"/>
      <w:r w:rsidRPr="003E784C">
        <w:rPr>
          <w:rFonts w:ascii="Times New Roman" w:hAnsi="Times New Roman" w:cs="Times New Roman"/>
          <w:i/>
          <w:iCs/>
          <w:highlight w:val="yellow"/>
        </w:rPr>
        <w:t xml:space="preserve"> </w:t>
      </w:r>
      <w:proofErr w:type="spellStart"/>
      <w:r w:rsidRPr="003E784C">
        <w:rPr>
          <w:rFonts w:ascii="Times New Roman" w:hAnsi="Times New Roman" w:cs="Times New Roman"/>
          <w:i/>
          <w:iCs/>
          <w:highlight w:val="yellow"/>
        </w:rPr>
        <w:t>delta_M</w:t>
      </w:r>
      <w:proofErr w:type="spellEnd"/>
      <w:r w:rsidRPr="003E784C">
        <w:rPr>
          <w:rFonts w:ascii="Times New Roman" w:hAnsi="Times New Roman" w:cs="Times New Roman"/>
          <w:i/>
          <w:iCs/>
          <w:highlight w:val="yellow"/>
        </w:rPr>
        <w:t xml:space="preserve"> is defined as a conversion or auxiliary parameter rather than a primary parameter, and we had data to calculate a reasonable starting value for it, which we then adjusted slightly. The original calculated value was slightly too high, resulting in quickly depleted yolk or too low growth rate and ultimate size, even with estimating new values of </w:t>
      </w:r>
      <w:proofErr w:type="spellStart"/>
      <w:r w:rsidRPr="003E784C">
        <w:rPr>
          <w:rFonts w:ascii="Times New Roman" w:hAnsi="Times New Roman" w:cs="Times New Roman"/>
          <w:i/>
          <w:iCs/>
          <w:highlight w:val="yellow"/>
        </w:rPr>
        <w:t>J_Am^a</w:t>
      </w:r>
      <w:proofErr w:type="spellEnd"/>
      <w:r w:rsidRPr="003E784C">
        <w:rPr>
          <w:rFonts w:ascii="Times New Roman" w:hAnsi="Times New Roman" w:cs="Times New Roman"/>
          <w:i/>
          <w:iCs/>
          <w:highlight w:val="yellow"/>
        </w:rPr>
        <w:t xml:space="preserve"> and </w:t>
      </w:r>
      <w:proofErr w:type="spellStart"/>
      <w:r w:rsidRPr="003E784C">
        <w:rPr>
          <w:rFonts w:ascii="Times New Roman" w:hAnsi="Times New Roman" w:cs="Times New Roman"/>
          <w:i/>
          <w:iCs/>
          <w:highlight w:val="yellow"/>
        </w:rPr>
        <w:t>y_VA</w:t>
      </w:r>
      <w:proofErr w:type="spellEnd"/>
      <w:r w:rsidRPr="003E784C">
        <w:rPr>
          <w:rFonts w:ascii="Times New Roman" w:hAnsi="Times New Roman" w:cs="Times New Roman"/>
          <w:i/>
          <w:iCs/>
          <w:highlight w:val="yellow"/>
        </w:rPr>
        <w:t xml:space="preserve"> to try and correct this. Length, which is controlled by </w:t>
      </w:r>
      <w:proofErr w:type="spellStart"/>
      <w:r w:rsidRPr="003E784C">
        <w:rPr>
          <w:rFonts w:ascii="Times New Roman" w:hAnsi="Times New Roman" w:cs="Times New Roman"/>
          <w:i/>
          <w:iCs/>
          <w:highlight w:val="yellow"/>
        </w:rPr>
        <w:t>delta_M</w:t>
      </w:r>
      <w:proofErr w:type="spellEnd"/>
      <w:r w:rsidRPr="003E784C">
        <w:rPr>
          <w:rFonts w:ascii="Times New Roman" w:hAnsi="Times New Roman" w:cs="Times New Roman"/>
          <w:i/>
          <w:iCs/>
          <w:highlight w:val="yellow"/>
        </w:rPr>
        <w:t xml:space="preserve">, is multiplied by </w:t>
      </w:r>
      <w:proofErr w:type="spellStart"/>
      <w:r w:rsidRPr="003E784C">
        <w:rPr>
          <w:rFonts w:ascii="Times New Roman" w:hAnsi="Times New Roman" w:cs="Times New Roman"/>
          <w:i/>
          <w:iCs/>
          <w:highlight w:val="yellow"/>
        </w:rPr>
        <w:t>J_Am^a</w:t>
      </w:r>
      <w:proofErr w:type="spellEnd"/>
      <w:r w:rsidRPr="003E784C">
        <w:rPr>
          <w:rFonts w:ascii="Times New Roman" w:hAnsi="Times New Roman" w:cs="Times New Roman"/>
          <w:i/>
          <w:iCs/>
          <w:highlight w:val="yellow"/>
        </w:rPr>
        <w:t xml:space="preserve"> to get JA so estimating both simultaneously using the growth data would be problematic. </w:t>
      </w:r>
    </w:p>
    <w:p w14:paraId="201C2DB9" w14:textId="77777777" w:rsidR="003E784C" w:rsidRPr="003E784C" w:rsidRDefault="003E784C" w:rsidP="003E784C">
      <w:pPr>
        <w:pStyle w:val="NoSpacing"/>
        <w:numPr>
          <w:ilvl w:val="0"/>
          <w:numId w:val="4"/>
        </w:numPr>
        <w:rPr>
          <w:rFonts w:ascii="Times New Roman" w:hAnsi="Times New Roman" w:cs="Times New Roman"/>
          <w:i/>
          <w:iCs/>
          <w:highlight w:val="yellow"/>
        </w:rPr>
      </w:pPr>
      <w:r w:rsidRPr="003E784C">
        <w:rPr>
          <w:rFonts w:ascii="Times New Roman" w:hAnsi="Times New Roman" w:cs="Times New Roman"/>
          <w:i/>
          <w:iCs/>
          <w:highlight w:val="yellow"/>
        </w:rPr>
        <w:t xml:space="preserve">We have added additional explanation as to why we believe the higher </w:t>
      </w:r>
      <w:proofErr w:type="spellStart"/>
      <w:r w:rsidRPr="003E784C">
        <w:rPr>
          <w:rFonts w:ascii="Times New Roman" w:hAnsi="Times New Roman" w:cs="Times New Roman"/>
          <w:i/>
          <w:iCs/>
          <w:highlight w:val="yellow"/>
        </w:rPr>
        <w:t>delta_M</w:t>
      </w:r>
      <w:proofErr w:type="spellEnd"/>
      <w:r w:rsidRPr="003E784C">
        <w:rPr>
          <w:rFonts w:ascii="Times New Roman" w:hAnsi="Times New Roman" w:cs="Times New Roman"/>
          <w:i/>
          <w:iCs/>
          <w:highlight w:val="yellow"/>
        </w:rPr>
        <w:t xml:space="preserve"> did not work. We only had data to estimate volume of embryos the day before hatching, when they can be approximated as a sphere but assumed to be similar in length to those measured immediately after hatching. As Reviewer 1 pointed out, it may change over time as the fish grows and body shape changes.</w:t>
      </w:r>
    </w:p>
    <w:p w14:paraId="7412DB56" w14:textId="77777777" w:rsidR="003E784C" w:rsidRPr="003E784C" w:rsidRDefault="003E784C" w:rsidP="003E784C">
      <w:pPr>
        <w:pStyle w:val="NoSpacing"/>
        <w:rPr>
          <w:rFonts w:ascii="Times New Roman" w:hAnsi="Times New Roman" w:cs="Times New Roman"/>
        </w:rPr>
      </w:pPr>
    </w:p>
    <w:p w14:paraId="127556E0"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 xml:space="preserve">Lines 258-259. The 3 reasons for using </w:t>
      </w:r>
      <w:proofErr w:type="spellStart"/>
      <w:r w:rsidRPr="003E784C">
        <w:rPr>
          <w:rFonts w:ascii="Times New Roman" w:hAnsi="Times New Roman" w:cs="Times New Roman"/>
        </w:rPr>
        <w:t>DEBkiss</w:t>
      </w:r>
      <w:proofErr w:type="spellEnd"/>
      <w:r w:rsidRPr="003E784C">
        <w:rPr>
          <w:rFonts w:ascii="Times New Roman" w:hAnsi="Times New Roman" w:cs="Times New Roman"/>
        </w:rPr>
        <w:t xml:space="preserve"> instead of a “standard” DEB model stated in this sentence do not fully support this choice. Data from different studies could be used to estimate DEB parameters as one can see in the </w:t>
      </w:r>
      <w:proofErr w:type="spellStart"/>
      <w:r w:rsidRPr="003E784C">
        <w:rPr>
          <w:rFonts w:ascii="Times New Roman" w:hAnsi="Times New Roman" w:cs="Times New Roman"/>
        </w:rPr>
        <w:t>AmP</w:t>
      </w:r>
      <w:proofErr w:type="spellEnd"/>
      <w:r w:rsidRPr="003E784C">
        <w:rPr>
          <w:rFonts w:ascii="Times New Roman" w:hAnsi="Times New Roman" w:cs="Times New Roman"/>
        </w:rPr>
        <w:t xml:space="preserve"> database. In any model, one could hypothesize plausible values for parameters, but these values must be supported by some degree of evidence, or the model’s sensitivity to those parameters should be checked.</w:t>
      </w:r>
    </w:p>
    <w:p w14:paraId="3A9280C1" w14:textId="77777777" w:rsidR="003E784C" w:rsidRPr="003E784C" w:rsidRDefault="003E784C" w:rsidP="003E784C">
      <w:pPr>
        <w:pStyle w:val="NoSpacing"/>
        <w:numPr>
          <w:ilvl w:val="0"/>
          <w:numId w:val="4"/>
        </w:numPr>
        <w:rPr>
          <w:rFonts w:ascii="Times New Roman" w:hAnsi="Times New Roman" w:cs="Times New Roman"/>
        </w:rPr>
      </w:pPr>
      <w:r w:rsidRPr="003E784C">
        <w:rPr>
          <w:rFonts w:ascii="Times New Roman" w:hAnsi="Times New Roman" w:cs="Times New Roman"/>
          <w:i/>
          <w:iCs/>
        </w:rPr>
        <w:t xml:space="preserve">Roger working on updated </w:t>
      </w:r>
      <w:commentRangeStart w:id="18"/>
      <w:r w:rsidRPr="003E784C">
        <w:rPr>
          <w:rFonts w:ascii="Times New Roman" w:hAnsi="Times New Roman" w:cs="Times New Roman"/>
          <w:i/>
          <w:iCs/>
        </w:rPr>
        <w:t>text</w:t>
      </w:r>
      <w:commentRangeEnd w:id="18"/>
      <w:r w:rsidR="002A5CFC">
        <w:rPr>
          <w:rStyle w:val="CommentReference"/>
        </w:rPr>
        <w:commentReference w:id="18"/>
      </w:r>
    </w:p>
    <w:p w14:paraId="21623A7E" w14:textId="77777777" w:rsidR="003E784C" w:rsidRPr="003E784C" w:rsidRDefault="003E784C" w:rsidP="003E784C">
      <w:pPr>
        <w:pStyle w:val="NoSpacing"/>
        <w:rPr>
          <w:rFonts w:ascii="Times New Roman" w:hAnsi="Times New Roman" w:cs="Times New Roman"/>
        </w:rPr>
      </w:pPr>
    </w:p>
    <w:p w14:paraId="506AA719" w14:textId="77777777" w:rsidR="003E784C" w:rsidRPr="003E784C" w:rsidRDefault="003E784C" w:rsidP="003E784C">
      <w:pPr>
        <w:pStyle w:val="NoSpacing"/>
        <w:rPr>
          <w:rFonts w:ascii="Times New Roman" w:hAnsi="Times New Roman" w:cs="Times New Roman"/>
        </w:rPr>
      </w:pPr>
    </w:p>
    <w:p w14:paraId="2699542F"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Section 2.3 should be reduced. Details on the procedure of parameter estimation should be moved to an online SI.</w:t>
      </w:r>
    </w:p>
    <w:p w14:paraId="633F4A57" w14:textId="77777777" w:rsidR="003E784C" w:rsidRPr="003E784C" w:rsidRDefault="003E784C" w:rsidP="003E784C">
      <w:pPr>
        <w:pStyle w:val="NoSpacing"/>
        <w:numPr>
          <w:ilvl w:val="0"/>
          <w:numId w:val="4"/>
        </w:numPr>
        <w:rPr>
          <w:rFonts w:ascii="Times New Roman" w:hAnsi="Times New Roman" w:cs="Times New Roman"/>
        </w:rPr>
      </w:pPr>
      <w:r w:rsidRPr="003E784C">
        <w:rPr>
          <w:rFonts w:ascii="Times New Roman" w:hAnsi="Times New Roman" w:cs="Times New Roman"/>
          <w:i/>
          <w:iCs/>
        </w:rPr>
        <w:t xml:space="preserve">Thank you for this suggestion. We have moved the details on parameter estimation to the SI so that the main text focuses on explaining whether each parameter was estimated by fitting to data, calculated, or fixed at a suggested value. </w:t>
      </w:r>
    </w:p>
    <w:p w14:paraId="0E13DF73" w14:textId="77777777" w:rsidR="003E784C" w:rsidRPr="003E784C" w:rsidRDefault="003E784C" w:rsidP="003E784C">
      <w:pPr>
        <w:pStyle w:val="NoSpacing"/>
        <w:rPr>
          <w:rFonts w:ascii="Times New Roman" w:hAnsi="Times New Roman" w:cs="Times New Roman"/>
        </w:rPr>
      </w:pPr>
    </w:p>
    <w:p w14:paraId="2B6FEB36"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 303. It should not come as a surprise that the yield of structure on assimilates does not have the same value of that suggested for the DEB model since the structure of the models differ and the interpretation of the parameters differ.</w:t>
      </w:r>
    </w:p>
    <w:p w14:paraId="7F9F4570" w14:textId="77777777" w:rsidR="003E784C" w:rsidRPr="003E784C" w:rsidRDefault="003E784C" w:rsidP="003E784C">
      <w:pPr>
        <w:pStyle w:val="NoSpacing"/>
        <w:numPr>
          <w:ilvl w:val="0"/>
          <w:numId w:val="5"/>
        </w:numPr>
        <w:rPr>
          <w:rFonts w:ascii="Times New Roman" w:hAnsi="Times New Roman" w:cs="Times New Roman"/>
        </w:rPr>
      </w:pPr>
      <w:r w:rsidRPr="003E784C">
        <w:rPr>
          <w:rFonts w:ascii="Times New Roman" w:hAnsi="Times New Roman" w:cs="Times New Roman"/>
          <w:i/>
          <w:iCs/>
        </w:rPr>
        <w:t xml:space="preserve">We agree that this remark was </w:t>
      </w:r>
      <w:proofErr w:type="gramStart"/>
      <w:r w:rsidRPr="003E784C">
        <w:rPr>
          <w:rFonts w:ascii="Times New Roman" w:hAnsi="Times New Roman" w:cs="Times New Roman"/>
          <w:i/>
          <w:iCs/>
        </w:rPr>
        <w:t>unnecessary, and</w:t>
      </w:r>
      <w:proofErr w:type="gramEnd"/>
      <w:r w:rsidRPr="003E784C">
        <w:rPr>
          <w:rFonts w:ascii="Times New Roman" w:hAnsi="Times New Roman" w:cs="Times New Roman"/>
          <w:i/>
          <w:iCs/>
        </w:rPr>
        <w:t xml:space="preserve"> have removed the mention of the suggested value and instead say that we had sufficient data to estimate it. </w:t>
      </w:r>
    </w:p>
    <w:p w14:paraId="1C37DD30" w14:textId="77777777" w:rsidR="003E784C" w:rsidRPr="003E784C" w:rsidRDefault="003E784C" w:rsidP="003E784C">
      <w:pPr>
        <w:pStyle w:val="NoSpacing"/>
        <w:rPr>
          <w:rFonts w:ascii="Times New Roman" w:hAnsi="Times New Roman" w:cs="Times New Roman"/>
        </w:rPr>
      </w:pPr>
    </w:p>
    <w:p w14:paraId="262D4BE3"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Lines 339-341. Include the symbols and the names of parameters as introduced in Table 1 for clarity.</w:t>
      </w:r>
    </w:p>
    <w:p w14:paraId="32C507F3" w14:textId="77777777" w:rsidR="003E784C" w:rsidRPr="003E784C" w:rsidRDefault="003E784C" w:rsidP="003E784C">
      <w:pPr>
        <w:pStyle w:val="NoSpacing"/>
        <w:numPr>
          <w:ilvl w:val="0"/>
          <w:numId w:val="8"/>
        </w:numPr>
        <w:rPr>
          <w:rFonts w:ascii="Times New Roman" w:hAnsi="Times New Roman" w:cs="Times New Roman"/>
          <w:i/>
          <w:iCs/>
        </w:rPr>
      </w:pPr>
      <w:r w:rsidRPr="003E784C">
        <w:rPr>
          <w:rFonts w:ascii="Times New Roman" w:hAnsi="Times New Roman" w:cs="Times New Roman"/>
          <w:i/>
          <w:iCs/>
        </w:rPr>
        <w:t xml:space="preserve">We have added the symbols and edited Table 1 so that the names reflect those used in the text. </w:t>
      </w:r>
    </w:p>
    <w:p w14:paraId="4BCECFDE" w14:textId="77777777" w:rsidR="003E784C" w:rsidRPr="003E784C" w:rsidRDefault="003E784C" w:rsidP="003E784C">
      <w:pPr>
        <w:pStyle w:val="NoSpacing"/>
        <w:rPr>
          <w:rFonts w:ascii="Times New Roman" w:hAnsi="Times New Roman" w:cs="Times New Roman"/>
        </w:rPr>
      </w:pPr>
    </w:p>
    <w:p w14:paraId="58094247"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 xml:space="preserve">Give units to the parameters involved in equations 2-5 and use another symbol to combine parameters </w:t>
      </w:r>
      <w:proofErr w:type="spellStart"/>
      <w:r w:rsidRPr="003E784C">
        <w:rPr>
          <w:rFonts w:ascii="Times New Roman" w:hAnsi="Times New Roman" w:cs="Times New Roman"/>
        </w:rPr>
        <w:t>k_i</w:t>
      </w:r>
      <w:proofErr w:type="spellEnd"/>
      <w:r w:rsidRPr="003E784C">
        <w:rPr>
          <w:rFonts w:ascii="Times New Roman" w:hAnsi="Times New Roman" w:cs="Times New Roman"/>
        </w:rPr>
        <w:t xml:space="preserve"> and Z. The new compound parameter will have different units than Z.</w:t>
      </w:r>
    </w:p>
    <w:p w14:paraId="76407455" w14:textId="77777777" w:rsidR="003E784C" w:rsidRPr="003E784C" w:rsidRDefault="003E784C" w:rsidP="003E784C">
      <w:pPr>
        <w:pStyle w:val="NoSpacing"/>
        <w:numPr>
          <w:ilvl w:val="0"/>
          <w:numId w:val="8"/>
        </w:numPr>
        <w:rPr>
          <w:rFonts w:ascii="Times New Roman" w:hAnsi="Times New Roman" w:cs="Times New Roman"/>
          <w:i/>
          <w:iCs/>
        </w:rPr>
      </w:pPr>
      <w:r w:rsidRPr="003E784C">
        <w:rPr>
          <w:rFonts w:ascii="Times New Roman" w:hAnsi="Times New Roman" w:cs="Times New Roman"/>
          <w:i/>
          <w:iCs/>
        </w:rPr>
        <w:lastRenderedPageBreak/>
        <w:t xml:space="preserve">Thank you for bringing our attention to these equations. We have added the </w:t>
      </w:r>
      <w:proofErr w:type="gramStart"/>
      <w:r w:rsidRPr="003E784C">
        <w:rPr>
          <w:rFonts w:ascii="Times New Roman" w:hAnsi="Times New Roman" w:cs="Times New Roman"/>
          <w:i/>
          <w:iCs/>
        </w:rPr>
        <w:t>units, and</w:t>
      </w:r>
      <w:proofErr w:type="gramEnd"/>
      <w:r w:rsidRPr="003E784C">
        <w:rPr>
          <w:rFonts w:ascii="Times New Roman" w:hAnsi="Times New Roman" w:cs="Times New Roman"/>
          <w:i/>
          <w:iCs/>
        </w:rPr>
        <w:t xml:space="preserve"> renumbered the equations as number 2 and 3 were repeated. These are now equations 4-7. </w:t>
      </w:r>
    </w:p>
    <w:p w14:paraId="21BBD937" w14:textId="77777777" w:rsidR="003E784C" w:rsidRPr="003E784C" w:rsidRDefault="003E784C" w:rsidP="003E784C">
      <w:pPr>
        <w:pStyle w:val="NoSpacing"/>
        <w:numPr>
          <w:ilvl w:val="0"/>
          <w:numId w:val="8"/>
        </w:numPr>
        <w:rPr>
          <w:rFonts w:ascii="Times New Roman" w:hAnsi="Times New Roman" w:cs="Times New Roman"/>
          <w:i/>
          <w:iCs/>
        </w:rPr>
      </w:pPr>
      <w:r w:rsidRPr="003E784C">
        <w:rPr>
          <w:rFonts w:ascii="Times New Roman" w:hAnsi="Times New Roman" w:cs="Times New Roman"/>
          <w:i/>
          <w:iCs/>
        </w:rPr>
        <w:t xml:space="preserve">We have replaced the first Z with B, so that Z is the product of </w:t>
      </w:r>
      <w:proofErr w:type="spellStart"/>
      <w:r w:rsidRPr="003E784C">
        <w:rPr>
          <w:rFonts w:ascii="Times New Roman" w:hAnsi="Times New Roman" w:cs="Times New Roman"/>
          <w:i/>
          <w:iCs/>
        </w:rPr>
        <w:t>k_i</w:t>
      </w:r>
      <w:proofErr w:type="spellEnd"/>
      <w:r w:rsidRPr="003E784C">
        <w:rPr>
          <w:rFonts w:ascii="Times New Roman" w:hAnsi="Times New Roman" w:cs="Times New Roman"/>
          <w:i/>
          <w:iCs/>
        </w:rPr>
        <w:t xml:space="preserve"> and B. </w:t>
      </w:r>
    </w:p>
    <w:p w14:paraId="3E88E208" w14:textId="77777777" w:rsidR="003E784C" w:rsidRPr="003E784C" w:rsidRDefault="003E784C" w:rsidP="003E784C">
      <w:pPr>
        <w:pStyle w:val="NoSpacing"/>
        <w:rPr>
          <w:rFonts w:ascii="Times New Roman" w:hAnsi="Times New Roman" w:cs="Times New Roman"/>
        </w:rPr>
      </w:pPr>
    </w:p>
    <w:p w14:paraId="24541896"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 xml:space="preserve">Line 567. Assimilation rate </w:t>
      </w:r>
      <w:proofErr w:type="spellStart"/>
      <w:r w:rsidRPr="003E784C">
        <w:rPr>
          <w:rFonts w:ascii="Times New Roman" w:hAnsi="Times New Roman" w:cs="Times New Roman"/>
        </w:rPr>
        <w:t>J_Am^</w:t>
      </w:r>
      <w:proofErr w:type="gramStart"/>
      <w:r w:rsidRPr="003E784C">
        <w:rPr>
          <w:rFonts w:ascii="Times New Roman" w:hAnsi="Times New Roman" w:cs="Times New Roman"/>
        </w:rPr>
        <w:t>a</w:t>
      </w:r>
      <w:proofErr w:type="spellEnd"/>
      <w:r w:rsidRPr="003E784C">
        <w:rPr>
          <w:rFonts w:ascii="Times New Roman" w:hAnsi="Times New Roman" w:cs="Times New Roman"/>
        </w:rPr>
        <w:t xml:space="preserve"> and</w:t>
      </w:r>
      <w:proofErr w:type="gramEnd"/>
      <w:r w:rsidRPr="003E784C">
        <w:rPr>
          <w:rFonts w:ascii="Times New Roman" w:hAnsi="Times New Roman" w:cs="Times New Roman"/>
        </w:rPr>
        <w:t xml:space="preserve"> the yield coefficient </w:t>
      </w:r>
      <w:proofErr w:type="spellStart"/>
      <w:r w:rsidRPr="003E784C">
        <w:rPr>
          <w:rFonts w:ascii="Times New Roman" w:hAnsi="Times New Roman" w:cs="Times New Roman"/>
        </w:rPr>
        <w:t>y_VA</w:t>
      </w:r>
      <w:proofErr w:type="spellEnd"/>
      <w:r w:rsidRPr="003E784C">
        <w:rPr>
          <w:rFonts w:ascii="Times New Roman" w:hAnsi="Times New Roman" w:cs="Times New Roman"/>
        </w:rPr>
        <w:t xml:space="preserve"> both affect the growth flux, while </w:t>
      </w:r>
      <w:proofErr w:type="spellStart"/>
      <w:r w:rsidRPr="003E784C">
        <w:rPr>
          <w:rFonts w:ascii="Times New Roman" w:hAnsi="Times New Roman" w:cs="Times New Roman"/>
        </w:rPr>
        <w:t>J_Am^a</w:t>
      </w:r>
      <w:proofErr w:type="spellEnd"/>
      <w:r w:rsidRPr="003E784C">
        <w:rPr>
          <w:rFonts w:ascii="Times New Roman" w:hAnsi="Times New Roman" w:cs="Times New Roman"/>
        </w:rPr>
        <w:t xml:space="preserve"> affects explicitly also the reproduction flux as well as the maximum length. As it is discussed in lines 628-641, because of the correlation of the two parameters, it is difficult to identify the contribution of those parameters on the hypoxia effects. Can you suggest what type of data are needed to disentangle their contribution.</w:t>
      </w:r>
    </w:p>
    <w:p w14:paraId="493FF780" w14:textId="77777777" w:rsidR="003E784C" w:rsidRPr="003E784C" w:rsidRDefault="003E784C" w:rsidP="003E784C">
      <w:pPr>
        <w:pStyle w:val="NoSpacing"/>
        <w:numPr>
          <w:ilvl w:val="0"/>
          <w:numId w:val="1"/>
        </w:numPr>
        <w:rPr>
          <w:rFonts w:ascii="Times New Roman" w:hAnsi="Times New Roman" w:cs="Times New Roman"/>
          <w:i/>
          <w:iCs/>
        </w:rPr>
      </w:pPr>
      <w:r w:rsidRPr="003E784C">
        <w:rPr>
          <w:rFonts w:ascii="Times New Roman" w:hAnsi="Times New Roman" w:cs="Times New Roman"/>
          <w:i/>
          <w:iCs/>
        </w:rPr>
        <w:t xml:space="preserve">We have added a section to this paragraph stating the data that would be needed to more directly estimate the effect of hypoxia on </w:t>
      </w:r>
      <w:proofErr w:type="spellStart"/>
      <w:r w:rsidRPr="003E784C">
        <w:rPr>
          <w:rFonts w:ascii="Times New Roman" w:hAnsi="Times New Roman" w:cs="Times New Roman"/>
          <w:i/>
          <w:iCs/>
        </w:rPr>
        <w:t>y_VA</w:t>
      </w:r>
      <w:proofErr w:type="spellEnd"/>
      <w:r w:rsidRPr="003E784C">
        <w:rPr>
          <w:rFonts w:ascii="Times New Roman" w:hAnsi="Times New Roman" w:cs="Times New Roman"/>
          <w:i/>
          <w:iCs/>
        </w:rPr>
        <w:t xml:space="preserve"> and </w:t>
      </w:r>
      <w:proofErr w:type="spellStart"/>
      <w:r w:rsidRPr="003E784C">
        <w:rPr>
          <w:rFonts w:ascii="Times New Roman" w:hAnsi="Times New Roman" w:cs="Times New Roman"/>
          <w:i/>
          <w:iCs/>
        </w:rPr>
        <w:t>J_Am^a</w:t>
      </w:r>
      <w:proofErr w:type="spellEnd"/>
      <w:r w:rsidRPr="003E784C">
        <w:rPr>
          <w:rFonts w:ascii="Times New Roman" w:hAnsi="Times New Roman" w:cs="Times New Roman"/>
          <w:i/>
          <w:iCs/>
        </w:rPr>
        <w:t xml:space="preserve">. Thank you for this suggestion which enhances the discussion of these parameters. </w:t>
      </w:r>
    </w:p>
    <w:p w14:paraId="3606CE81" w14:textId="77777777" w:rsidR="003E784C" w:rsidRPr="003E784C" w:rsidRDefault="003E784C" w:rsidP="003E784C">
      <w:pPr>
        <w:pStyle w:val="NoSpacing"/>
        <w:rPr>
          <w:rFonts w:ascii="Times New Roman" w:hAnsi="Times New Roman" w:cs="Times New Roman"/>
        </w:rPr>
      </w:pPr>
    </w:p>
    <w:p w14:paraId="458281B2" w14:textId="77777777" w:rsidR="003E784C" w:rsidRPr="007934CB" w:rsidRDefault="003E784C" w:rsidP="0099378F">
      <w:pPr>
        <w:pStyle w:val="NoSpacing"/>
        <w:rPr>
          <w:rFonts w:ascii="Times New Roman" w:hAnsi="Times New Roman" w:cs="Times New Roman"/>
        </w:rPr>
      </w:pPr>
    </w:p>
    <w:sectPr w:rsidR="003E784C" w:rsidRPr="007934C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Nye, Janet Ashley" w:date="2024-07-06T19:53:00Z" w:initials="JN">
    <w:p w14:paraId="5FAD4404" w14:textId="77777777" w:rsidR="00E8616F" w:rsidRDefault="00E8616F" w:rsidP="00E8616F">
      <w:pPr>
        <w:pStyle w:val="CommentText"/>
      </w:pPr>
      <w:r>
        <w:rPr>
          <w:rStyle w:val="CommentReference"/>
        </w:rPr>
        <w:annotationRef/>
      </w:r>
      <w:r>
        <w:t>Can you provide a reference here and in the manuscript?</w:t>
      </w:r>
    </w:p>
  </w:comment>
  <w:comment w:id="6" w:author="Nye, Janet Ashley" w:date="2024-07-06T20:00:00Z" w:initials="JN">
    <w:p w14:paraId="60B4C6A1" w14:textId="77777777" w:rsidR="00E8616F" w:rsidRDefault="00E8616F" w:rsidP="00E8616F">
      <w:pPr>
        <w:pStyle w:val="CommentText"/>
      </w:pPr>
      <w:r>
        <w:rPr>
          <w:rStyle w:val="CommentReference"/>
        </w:rPr>
        <w:annotationRef/>
      </w:r>
      <w:r>
        <w:t>It’s not 100% clear what you decided to do.  Did you ultimately use 0.4mg?  This seems to be a good compromise, but might need to explain it better here and in text</w:t>
      </w:r>
    </w:p>
  </w:comment>
  <w:comment w:id="7" w:author="Nye, Janet Ashley" w:date="2024-07-06T20:02:00Z" w:initials="JN">
    <w:p w14:paraId="1196E4D5" w14:textId="77777777" w:rsidR="00E8616F" w:rsidRDefault="00E8616F" w:rsidP="00E8616F">
      <w:pPr>
        <w:pStyle w:val="CommentText"/>
      </w:pPr>
      <w:r>
        <w:rPr>
          <w:rStyle w:val="CommentReference"/>
        </w:rPr>
        <w:annotationRef/>
      </w:r>
      <w:r>
        <w:t>Also say that you changed to 0,4mg/mm3 and that it did not change the overall results.</w:t>
      </w:r>
    </w:p>
  </w:comment>
  <w:comment w:id="12" w:author="Nye, Janet Ashley" w:date="2024-07-06T20:05:00Z" w:initials="JN">
    <w:p w14:paraId="5ABF183B" w14:textId="77777777" w:rsidR="00E8616F" w:rsidRDefault="00E8616F" w:rsidP="00E8616F">
      <w:pPr>
        <w:pStyle w:val="CommentText"/>
      </w:pPr>
      <w:r>
        <w:rPr>
          <w:rStyle w:val="CommentReference"/>
        </w:rPr>
        <w:annotationRef/>
      </w:r>
      <w:r>
        <w:t>Put line numbers</w:t>
      </w:r>
    </w:p>
  </w:comment>
  <w:comment w:id="14" w:author="Nye, Janet Ashley" w:date="2024-07-06T20:10:00Z" w:initials="JN">
    <w:p w14:paraId="1D6D3F43" w14:textId="77777777" w:rsidR="002A5CFC" w:rsidRDefault="002A5CFC" w:rsidP="002A5CFC">
      <w:pPr>
        <w:pStyle w:val="CommentText"/>
      </w:pPr>
      <w:r>
        <w:rPr>
          <w:rStyle w:val="CommentReference"/>
        </w:rPr>
        <w:annotationRef/>
      </w:r>
      <w:r>
        <w:t>As an editor I am grateful when the authors make it easier on my to see the changes that are made and put it all in their response 😃</w:t>
      </w:r>
    </w:p>
  </w:comment>
  <w:comment w:id="17" w:author="Nye, Janet Ashley" w:date="2024-07-06T20:11:00Z" w:initials="JN">
    <w:p w14:paraId="2E9E4332" w14:textId="77777777" w:rsidR="002A5CFC" w:rsidRDefault="002A5CFC" w:rsidP="002A5CFC">
      <w:pPr>
        <w:pStyle w:val="CommentText"/>
      </w:pPr>
      <w:r>
        <w:rPr>
          <w:rStyle w:val="CommentReference"/>
        </w:rPr>
        <w:annotationRef/>
      </w:r>
      <w:r>
        <w:t>Put line numbers</w:t>
      </w:r>
    </w:p>
  </w:comment>
  <w:comment w:id="18" w:author="Nye, Janet Ashley" w:date="2024-07-06T20:14:00Z" w:initials="JN">
    <w:p w14:paraId="623C5FB0" w14:textId="77777777" w:rsidR="002A5CFC" w:rsidRDefault="002A5CFC" w:rsidP="002A5CFC">
      <w:pPr>
        <w:pStyle w:val="CommentText"/>
      </w:pPr>
      <w:r>
        <w:rPr>
          <w:rStyle w:val="CommentReference"/>
        </w:rPr>
        <w:annotationRef/>
      </w:r>
      <w:r>
        <w:t>You provide several reasons for using DEBkiss in intro “reduces the data requirements, the role of compound parameters, and, depending on the data, the total number of parameters to be estimated “  Also might make the approach applicable to other species.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AD4404" w15:done="0"/>
  <w15:commentEx w15:paraId="60B4C6A1" w15:done="0"/>
  <w15:commentEx w15:paraId="1196E4D5" w15:done="0"/>
  <w15:commentEx w15:paraId="5ABF183B" w15:done="0"/>
  <w15:commentEx w15:paraId="1D6D3F43" w15:done="0"/>
  <w15:commentEx w15:paraId="2E9E4332" w15:done="0"/>
  <w15:commentEx w15:paraId="623C5F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0868B62" w16cex:dateUtc="2024-07-06T23:53:00Z"/>
  <w16cex:commentExtensible w16cex:durableId="7064B97F" w16cex:dateUtc="2024-07-07T00:00:00Z"/>
  <w16cex:commentExtensible w16cex:durableId="347B6091" w16cex:dateUtc="2024-07-07T00:02:00Z"/>
  <w16cex:commentExtensible w16cex:durableId="6195AE4C" w16cex:dateUtc="2024-07-07T00:05:00Z"/>
  <w16cex:commentExtensible w16cex:durableId="0675ED4B" w16cex:dateUtc="2024-07-07T00:10:00Z"/>
  <w16cex:commentExtensible w16cex:durableId="5623E847" w16cex:dateUtc="2024-07-07T00:11:00Z"/>
  <w16cex:commentExtensible w16cex:durableId="39A9F03A" w16cex:dateUtc="2024-07-07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AD4404" w16cid:durableId="40868B62"/>
  <w16cid:commentId w16cid:paraId="60B4C6A1" w16cid:durableId="7064B97F"/>
  <w16cid:commentId w16cid:paraId="1196E4D5" w16cid:durableId="347B6091"/>
  <w16cid:commentId w16cid:paraId="5ABF183B" w16cid:durableId="6195AE4C"/>
  <w16cid:commentId w16cid:paraId="1D6D3F43" w16cid:durableId="0675ED4B"/>
  <w16cid:commentId w16cid:paraId="2E9E4332" w16cid:durableId="5623E847"/>
  <w16cid:commentId w16cid:paraId="623C5FB0" w16cid:durableId="39A9F0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33098"/>
    <w:multiLevelType w:val="hybridMultilevel"/>
    <w:tmpl w:val="E7A0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E1F8B"/>
    <w:multiLevelType w:val="hybridMultilevel"/>
    <w:tmpl w:val="E184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D1340"/>
    <w:multiLevelType w:val="hybridMultilevel"/>
    <w:tmpl w:val="C8B4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47388"/>
    <w:multiLevelType w:val="hybridMultilevel"/>
    <w:tmpl w:val="7E46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E7538"/>
    <w:multiLevelType w:val="hybridMultilevel"/>
    <w:tmpl w:val="EDCE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60992"/>
    <w:multiLevelType w:val="hybridMultilevel"/>
    <w:tmpl w:val="A7D8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242CA9"/>
    <w:multiLevelType w:val="hybridMultilevel"/>
    <w:tmpl w:val="F0FC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CA7BBF"/>
    <w:multiLevelType w:val="hybridMultilevel"/>
    <w:tmpl w:val="235E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386342">
    <w:abstractNumId w:val="1"/>
  </w:num>
  <w:num w:numId="2" w16cid:durableId="1910849798">
    <w:abstractNumId w:val="5"/>
  </w:num>
  <w:num w:numId="3" w16cid:durableId="861357790">
    <w:abstractNumId w:val="7"/>
  </w:num>
  <w:num w:numId="4" w16cid:durableId="1394230784">
    <w:abstractNumId w:val="3"/>
  </w:num>
  <w:num w:numId="5" w16cid:durableId="1143156676">
    <w:abstractNumId w:val="0"/>
  </w:num>
  <w:num w:numId="6" w16cid:durableId="1655182071">
    <w:abstractNumId w:val="6"/>
  </w:num>
  <w:num w:numId="7" w16cid:durableId="160849613">
    <w:abstractNumId w:val="2"/>
  </w:num>
  <w:num w:numId="8" w16cid:durableId="121897117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ye, Janet Ashley">
    <w15:presenceInfo w15:providerId="AD" w15:userId="S::jnye@ad.unc.edu::b3550071-eff7-43d7-ac10-0d81d587c5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8F"/>
    <w:rsid w:val="000875DE"/>
    <w:rsid w:val="000C1BAB"/>
    <w:rsid w:val="00157309"/>
    <w:rsid w:val="002A5CFC"/>
    <w:rsid w:val="002C043A"/>
    <w:rsid w:val="003E784C"/>
    <w:rsid w:val="004C7B1D"/>
    <w:rsid w:val="005262B7"/>
    <w:rsid w:val="00622B24"/>
    <w:rsid w:val="00761FCC"/>
    <w:rsid w:val="007934CB"/>
    <w:rsid w:val="008C6733"/>
    <w:rsid w:val="0099378F"/>
    <w:rsid w:val="009A0E6E"/>
    <w:rsid w:val="00B103B3"/>
    <w:rsid w:val="00E8616F"/>
    <w:rsid w:val="00EA1606"/>
    <w:rsid w:val="00F46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4F32"/>
  <w15:chartTrackingRefBased/>
  <w15:docId w15:val="{A87B50B7-F3FF-43C8-91DF-2423FB71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7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7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78F"/>
    <w:rPr>
      <w:rFonts w:eastAsiaTheme="majorEastAsia" w:cstheme="majorBidi"/>
      <w:color w:val="272727" w:themeColor="text1" w:themeTint="D8"/>
    </w:rPr>
  </w:style>
  <w:style w:type="paragraph" w:styleId="Title">
    <w:name w:val="Title"/>
    <w:basedOn w:val="Normal"/>
    <w:next w:val="Normal"/>
    <w:link w:val="TitleChar"/>
    <w:uiPriority w:val="10"/>
    <w:qFormat/>
    <w:rsid w:val="00993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7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78F"/>
    <w:pPr>
      <w:spacing w:before="160"/>
      <w:jc w:val="center"/>
    </w:pPr>
    <w:rPr>
      <w:i/>
      <w:iCs/>
      <w:color w:val="404040" w:themeColor="text1" w:themeTint="BF"/>
    </w:rPr>
  </w:style>
  <w:style w:type="character" w:customStyle="1" w:styleId="QuoteChar">
    <w:name w:val="Quote Char"/>
    <w:basedOn w:val="DefaultParagraphFont"/>
    <w:link w:val="Quote"/>
    <w:uiPriority w:val="29"/>
    <w:rsid w:val="0099378F"/>
    <w:rPr>
      <w:i/>
      <w:iCs/>
      <w:color w:val="404040" w:themeColor="text1" w:themeTint="BF"/>
    </w:rPr>
  </w:style>
  <w:style w:type="paragraph" w:styleId="ListParagraph">
    <w:name w:val="List Paragraph"/>
    <w:basedOn w:val="Normal"/>
    <w:uiPriority w:val="34"/>
    <w:qFormat/>
    <w:rsid w:val="0099378F"/>
    <w:pPr>
      <w:ind w:left="720"/>
      <w:contextualSpacing/>
    </w:pPr>
  </w:style>
  <w:style w:type="character" w:styleId="IntenseEmphasis">
    <w:name w:val="Intense Emphasis"/>
    <w:basedOn w:val="DefaultParagraphFont"/>
    <w:uiPriority w:val="21"/>
    <w:qFormat/>
    <w:rsid w:val="0099378F"/>
    <w:rPr>
      <w:i/>
      <w:iCs/>
      <w:color w:val="0F4761" w:themeColor="accent1" w:themeShade="BF"/>
    </w:rPr>
  </w:style>
  <w:style w:type="paragraph" w:styleId="IntenseQuote">
    <w:name w:val="Intense Quote"/>
    <w:basedOn w:val="Normal"/>
    <w:next w:val="Normal"/>
    <w:link w:val="IntenseQuoteChar"/>
    <w:uiPriority w:val="30"/>
    <w:qFormat/>
    <w:rsid w:val="00993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78F"/>
    <w:rPr>
      <w:i/>
      <w:iCs/>
      <w:color w:val="0F4761" w:themeColor="accent1" w:themeShade="BF"/>
    </w:rPr>
  </w:style>
  <w:style w:type="character" w:styleId="IntenseReference">
    <w:name w:val="Intense Reference"/>
    <w:basedOn w:val="DefaultParagraphFont"/>
    <w:uiPriority w:val="32"/>
    <w:qFormat/>
    <w:rsid w:val="0099378F"/>
    <w:rPr>
      <w:b/>
      <w:bCs/>
      <w:smallCaps/>
      <w:color w:val="0F4761" w:themeColor="accent1" w:themeShade="BF"/>
      <w:spacing w:val="5"/>
    </w:rPr>
  </w:style>
  <w:style w:type="paragraph" w:styleId="NoSpacing">
    <w:name w:val="No Spacing"/>
    <w:uiPriority w:val="1"/>
    <w:qFormat/>
    <w:rsid w:val="0099378F"/>
    <w:pPr>
      <w:spacing w:after="0" w:line="240" w:lineRule="auto"/>
    </w:pPr>
  </w:style>
  <w:style w:type="paragraph" w:customStyle="1" w:styleId="TS">
    <w:name w:val="TS"/>
    <w:basedOn w:val="NoSpacing"/>
    <w:link w:val="TSChar"/>
    <w:qFormat/>
    <w:rsid w:val="0099378F"/>
    <w:rPr>
      <w:rFonts w:ascii="Times New Roman" w:hAnsi="Times New Roman"/>
      <w:szCs w:val="22"/>
    </w:rPr>
  </w:style>
  <w:style w:type="character" w:customStyle="1" w:styleId="TSChar">
    <w:name w:val="TS Char"/>
    <w:basedOn w:val="DefaultParagraphFont"/>
    <w:link w:val="TS"/>
    <w:rsid w:val="0099378F"/>
    <w:rPr>
      <w:rFonts w:ascii="Times New Roman" w:hAnsi="Times New Roman"/>
      <w:szCs w:val="22"/>
    </w:rPr>
  </w:style>
  <w:style w:type="character" w:styleId="CommentReference">
    <w:name w:val="annotation reference"/>
    <w:basedOn w:val="DefaultParagraphFont"/>
    <w:uiPriority w:val="99"/>
    <w:semiHidden/>
    <w:unhideWhenUsed/>
    <w:rsid w:val="003E784C"/>
    <w:rPr>
      <w:sz w:val="16"/>
      <w:szCs w:val="16"/>
    </w:rPr>
  </w:style>
  <w:style w:type="paragraph" w:styleId="CommentText">
    <w:name w:val="annotation text"/>
    <w:basedOn w:val="Normal"/>
    <w:link w:val="CommentTextChar"/>
    <w:uiPriority w:val="99"/>
    <w:unhideWhenUsed/>
    <w:rsid w:val="003E784C"/>
    <w:pPr>
      <w:spacing w:line="240" w:lineRule="auto"/>
    </w:pPr>
    <w:rPr>
      <w:sz w:val="20"/>
      <w:szCs w:val="20"/>
    </w:rPr>
  </w:style>
  <w:style w:type="character" w:customStyle="1" w:styleId="CommentTextChar">
    <w:name w:val="Comment Text Char"/>
    <w:basedOn w:val="DefaultParagraphFont"/>
    <w:link w:val="CommentText"/>
    <w:uiPriority w:val="99"/>
    <w:rsid w:val="003E784C"/>
    <w:rPr>
      <w:sz w:val="20"/>
      <w:szCs w:val="20"/>
    </w:rPr>
  </w:style>
  <w:style w:type="paragraph" w:styleId="Revision">
    <w:name w:val="Revision"/>
    <w:hidden/>
    <w:uiPriority w:val="99"/>
    <w:semiHidden/>
    <w:rsid w:val="00E8616F"/>
    <w:pPr>
      <w:spacing w:after="0" w:line="240" w:lineRule="auto"/>
    </w:pPr>
  </w:style>
  <w:style w:type="paragraph" w:styleId="CommentSubject">
    <w:name w:val="annotation subject"/>
    <w:basedOn w:val="CommentText"/>
    <w:next w:val="CommentText"/>
    <w:link w:val="CommentSubjectChar"/>
    <w:uiPriority w:val="99"/>
    <w:semiHidden/>
    <w:unhideWhenUsed/>
    <w:rsid w:val="00E8616F"/>
    <w:rPr>
      <w:b/>
      <w:bCs/>
    </w:rPr>
  </w:style>
  <w:style w:type="character" w:customStyle="1" w:styleId="CommentSubjectChar">
    <w:name w:val="Comment Subject Char"/>
    <w:basedOn w:val="CommentTextChar"/>
    <w:link w:val="CommentSubject"/>
    <w:uiPriority w:val="99"/>
    <w:semiHidden/>
    <w:rsid w:val="00E861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3643</Words>
  <Characters>20768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Schwemmer, Teresa</dc:creator>
  <cp:keywords/>
  <dc:description/>
  <cp:lastModifiedBy>Nye, Janet Ashley</cp:lastModifiedBy>
  <cp:revision>2</cp:revision>
  <dcterms:created xsi:type="dcterms:W3CDTF">2024-07-07T00:15:00Z</dcterms:created>
  <dcterms:modified xsi:type="dcterms:W3CDTF">2024-07-07T00:15:00Z</dcterms:modified>
</cp:coreProperties>
</file>