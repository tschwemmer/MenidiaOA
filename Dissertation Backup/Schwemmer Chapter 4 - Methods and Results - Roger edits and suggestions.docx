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5700B" w14:textId="77777777" w:rsidR="00C40FF2" w:rsidRDefault="00C40FF2" w:rsidP="00C40FF2">
      <w:pPr>
        <w:pStyle w:val="TS"/>
        <w:spacing w:line="480" w:lineRule="auto"/>
      </w:pPr>
      <w:bookmarkStart w:id="0" w:name="_Hlk130397819"/>
      <w:r>
        <w:rPr>
          <w:b/>
          <w:bCs/>
        </w:rPr>
        <w:t xml:space="preserve">Chapter 4: </w:t>
      </w:r>
      <w:r>
        <w:t>Understanding early life hypoxia effects on the Atlantic silverside (</w:t>
      </w:r>
      <w:r>
        <w:rPr>
          <w:i/>
          <w:iCs/>
        </w:rPr>
        <w:t>Menidia menidia</w:t>
      </w:r>
      <w:r>
        <w:t>) through Dynamic Energy Budget theory</w:t>
      </w:r>
    </w:p>
    <w:p w14:paraId="63C4EBB0" w14:textId="34321668" w:rsidR="00C40FF2" w:rsidRDefault="00C37A94" w:rsidP="00997C32">
      <w:pPr>
        <w:pStyle w:val="TS"/>
        <w:spacing w:line="480" w:lineRule="auto"/>
        <w:rPr>
          <w:ins w:id="1" w:author="Roger Nisbet" w:date="2023-04-02T20:22:00Z"/>
          <w:b/>
          <w:bCs/>
          <w:color w:val="FF0000"/>
        </w:rPr>
      </w:pPr>
      <w:ins w:id="2" w:author="Roger Nisbet" w:date="2023-04-02T20:21:00Z">
        <w:r w:rsidRPr="00C37A94">
          <w:rPr>
            <w:b/>
            <w:bCs/>
            <w:color w:val="FF0000"/>
            <w:rPrChange w:id="3" w:author="Roger Nisbet" w:date="2023-04-02T20:21:00Z">
              <w:rPr>
                <w:b/>
                <w:bCs/>
              </w:rPr>
            </w:rPrChange>
          </w:rPr>
          <w:t>Main comments</w:t>
        </w:r>
      </w:ins>
      <w:ins w:id="4" w:author="Roger Nisbet" w:date="2023-04-02T20:22:00Z">
        <w:r>
          <w:rPr>
            <w:b/>
            <w:bCs/>
            <w:color w:val="FF0000"/>
          </w:rPr>
          <w:t>:</w:t>
        </w:r>
      </w:ins>
    </w:p>
    <w:p w14:paraId="009255A6" w14:textId="08D075E0" w:rsidR="00C37A94" w:rsidRPr="0026650A" w:rsidRDefault="00552606" w:rsidP="00552606">
      <w:pPr>
        <w:pStyle w:val="TS"/>
        <w:numPr>
          <w:ilvl w:val="0"/>
          <w:numId w:val="3"/>
        </w:numPr>
        <w:spacing w:line="480" w:lineRule="auto"/>
        <w:rPr>
          <w:ins w:id="5" w:author="Roger Nisbet" w:date="2023-04-02T20:25:00Z"/>
          <w:bCs/>
          <w:color w:val="FF0000"/>
          <w:rPrChange w:id="6" w:author="Roger Nisbet" w:date="2023-04-02T20:35:00Z">
            <w:rPr>
              <w:ins w:id="7" w:author="Roger Nisbet" w:date="2023-04-02T20:25:00Z"/>
              <w:b/>
              <w:bCs/>
              <w:color w:val="FF0000"/>
            </w:rPr>
          </w:rPrChange>
        </w:rPr>
      </w:pPr>
      <w:ins w:id="8" w:author="Roger Nisbet" w:date="2023-04-02T20:22:00Z">
        <w:r w:rsidRPr="0026650A">
          <w:rPr>
            <w:bCs/>
            <w:color w:val="FF0000"/>
            <w:rPrChange w:id="9" w:author="Roger Nisbet" w:date="2023-04-02T20:35:00Z">
              <w:rPr>
                <w:b/>
                <w:bCs/>
                <w:color w:val="FF0000"/>
              </w:rPr>
            </w:rPrChange>
          </w:rPr>
          <w:t>I suggest restructuring the section DE</w:t>
        </w:r>
      </w:ins>
      <w:ins w:id="10" w:author="Roger Nisbet" w:date="2023-04-02T20:23:00Z">
        <w:r w:rsidRPr="0026650A">
          <w:rPr>
            <w:bCs/>
            <w:color w:val="FF0000"/>
            <w:rPrChange w:id="11" w:author="Roger Nisbet" w:date="2023-04-02T20:35:00Z">
              <w:rPr>
                <w:b/>
                <w:bCs/>
                <w:color w:val="FF0000"/>
              </w:rPr>
            </w:rPrChange>
          </w:rPr>
          <w:t>B model description, starting from a table with the state variables, the fluxes and the differential  equations all set out together</w:t>
        </w:r>
      </w:ins>
      <w:ins w:id="12" w:author="Roger Nisbet" w:date="2023-04-02T20:24:00Z">
        <w:r w:rsidRPr="0026650A">
          <w:rPr>
            <w:bCs/>
            <w:color w:val="FF0000"/>
            <w:rPrChange w:id="13" w:author="Roger Nisbet" w:date="2023-04-02T20:35:00Z">
              <w:rPr>
                <w:b/>
                <w:bCs/>
                <w:color w:val="FF0000"/>
              </w:rPr>
            </w:rPrChange>
          </w:rPr>
          <w:t>.  You already have a table of parameters.  You could keep that separate as it also has parameter values</w:t>
        </w:r>
      </w:ins>
      <w:ins w:id="14" w:author="Roger Nisbet" w:date="2023-04-02T20:25:00Z">
        <w:r w:rsidRPr="0026650A">
          <w:rPr>
            <w:bCs/>
            <w:color w:val="FF0000"/>
            <w:rPrChange w:id="15" w:author="Roger Nisbet" w:date="2023-04-02T20:35:00Z">
              <w:rPr>
                <w:b/>
                <w:bCs/>
                <w:color w:val="FF0000"/>
              </w:rPr>
            </w:rPrChange>
          </w:rPr>
          <w:t>.</w:t>
        </w:r>
      </w:ins>
    </w:p>
    <w:p w14:paraId="1E1D3446" w14:textId="3364291A" w:rsidR="00552606" w:rsidRPr="0026650A" w:rsidRDefault="00552606" w:rsidP="00552606">
      <w:pPr>
        <w:pStyle w:val="TS"/>
        <w:numPr>
          <w:ilvl w:val="0"/>
          <w:numId w:val="3"/>
        </w:numPr>
        <w:spacing w:line="480" w:lineRule="auto"/>
        <w:rPr>
          <w:ins w:id="16" w:author="Roger Nisbet" w:date="2023-04-02T20:32:00Z"/>
          <w:bCs/>
          <w:color w:val="FF0000"/>
          <w:rPrChange w:id="17" w:author="Roger Nisbet" w:date="2023-04-02T20:35:00Z">
            <w:rPr>
              <w:ins w:id="18" w:author="Roger Nisbet" w:date="2023-04-02T20:32:00Z"/>
              <w:b/>
              <w:bCs/>
              <w:color w:val="FF0000"/>
            </w:rPr>
          </w:rPrChange>
        </w:rPr>
      </w:pPr>
      <w:ins w:id="19" w:author="Roger Nisbet" w:date="2023-04-02T20:25:00Z">
        <w:r w:rsidRPr="0026650A">
          <w:rPr>
            <w:bCs/>
            <w:color w:val="FF0000"/>
            <w:rPrChange w:id="20" w:author="Roger Nisbet" w:date="2023-04-02T20:35:00Z">
              <w:rPr>
                <w:b/>
                <w:bCs/>
                <w:color w:val="FF0000"/>
              </w:rPr>
            </w:rPrChange>
          </w:rPr>
          <w:t>How about immediately after the DE</w:t>
        </w:r>
      </w:ins>
      <w:ins w:id="21" w:author="Roger Nisbet" w:date="2023-04-02T20:26:00Z">
        <w:r w:rsidRPr="0026650A">
          <w:rPr>
            <w:bCs/>
            <w:color w:val="FF0000"/>
            <w:rPrChange w:id="22" w:author="Roger Nisbet" w:date="2023-04-02T20:35:00Z">
              <w:rPr>
                <w:b/>
                <w:bCs/>
                <w:color w:val="FF0000"/>
              </w:rPr>
            </w:rPrChange>
          </w:rPr>
          <w:t xml:space="preserve">B model </w:t>
        </w:r>
      </w:ins>
      <w:ins w:id="23" w:author="Roger Nisbet" w:date="2023-04-02T21:02:00Z">
        <w:r w:rsidR="005102E9">
          <w:rPr>
            <w:bCs/>
            <w:color w:val="FF0000"/>
          </w:rPr>
          <w:t>de</w:t>
        </w:r>
        <w:r w:rsidR="005102E9" w:rsidRPr="005102E9">
          <w:rPr>
            <w:bCs/>
            <w:color w:val="FF0000"/>
          </w:rPr>
          <w:t>scription</w:t>
        </w:r>
      </w:ins>
      <w:ins w:id="24" w:author="Roger Nisbet" w:date="2023-04-02T20:26:00Z">
        <w:r w:rsidRPr="0026650A">
          <w:rPr>
            <w:bCs/>
            <w:color w:val="FF0000"/>
            <w:rPrChange w:id="25" w:author="Roger Nisbet" w:date="2023-04-02T20:35:00Z">
              <w:rPr>
                <w:b/>
                <w:bCs/>
                <w:color w:val="FF0000"/>
              </w:rPr>
            </w:rPrChange>
          </w:rPr>
          <w:t xml:space="preserve"> </w:t>
        </w:r>
      </w:ins>
      <w:ins w:id="26" w:author="Roger Nisbet" w:date="2023-04-02T21:03:00Z">
        <w:r w:rsidR="005102E9">
          <w:rPr>
            <w:bCs/>
            <w:color w:val="FF0000"/>
          </w:rPr>
          <w:t xml:space="preserve">renaming your </w:t>
        </w:r>
        <w:proofErr w:type="spellStart"/>
        <w:r w:rsidR="005102E9">
          <w:rPr>
            <w:bCs/>
            <w:color w:val="FF0000"/>
          </w:rPr>
          <w:t>sectiion</w:t>
        </w:r>
      </w:ins>
      <w:proofErr w:type="spellEnd"/>
      <w:ins w:id="27" w:author="Roger Nisbet" w:date="2023-04-02T20:26:00Z">
        <w:r w:rsidRPr="0026650A">
          <w:rPr>
            <w:bCs/>
            <w:color w:val="FF0000"/>
            <w:rPrChange w:id="28" w:author="Roger Nisbet" w:date="2023-04-02T20:35:00Z">
              <w:rPr>
                <w:b/>
                <w:bCs/>
                <w:color w:val="FF0000"/>
              </w:rPr>
            </w:rPrChange>
          </w:rPr>
          <w:t xml:space="preserve"> “Data </w:t>
        </w:r>
      </w:ins>
      <w:ins w:id="29" w:author="Roger Nisbet" w:date="2023-04-02T20:28:00Z">
        <w:r w:rsidRPr="0026650A">
          <w:rPr>
            <w:bCs/>
            <w:color w:val="FF0000"/>
            <w:rPrChange w:id="30" w:author="Roger Nisbet" w:date="2023-04-02T20:35:00Z">
              <w:rPr>
                <w:b/>
                <w:bCs/>
                <w:color w:val="FF0000"/>
              </w:rPr>
            </w:rPrChange>
          </w:rPr>
          <w:t>and Fitting</w:t>
        </w:r>
      </w:ins>
      <w:ins w:id="31" w:author="Roger Nisbet" w:date="2023-04-02T20:26:00Z">
        <w:r w:rsidRPr="0026650A">
          <w:rPr>
            <w:bCs/>
            <w:color w:val="FF0000"/>
            <w:rPrChange w:id="32" w:author="Roger Nisbet" w:date="2023-04-02T20:35:00Z">
              <w:rPr>
                <w:b/>
                <w:bCs/>
                <w:color w:val="FF0000"/>
              </w:rPr>
            </w:rPrChange>
          </w:rPr>
          <w:t>” (or something similar)</w:t>
        </w:r>
      </w:ins>
      <w:ins w:id="33" w:author="Roger Nisbet" w:date="2023-04-02T20:29:00Z">
        <w:r w:rsidRPr="0026650A">
          <w:rPr>
            <w:bCs/>
            <w:color w:val="FF0000"/>
            <w:rPrChange w:id="34" w:author="Roger Nisbet" w:date="2023-04-02T20:35:00Z">
              <w:rPr>
                <w:b/>
                <w:bCs/>
                <w:color w:val="FF0000"/>
              </w:rPr>
            </w:rPrChange>
          </w:rPr>
          <w:t>.  This would describe briefly in one place (perha</w:t>
        </w:r>
      </w:ins>
      <w:ins w:id="35" w:author="Roger Nisbet" w:date="2023-04-02T20:30:00Z">
        <w:r w:rsidRPr="0026650A">
          <w:rPr>
            <w:bCs/>
            <w:color w:val="FF0000"/>
            <w:rPrChange w:id="36" w:author="Roger Nisbet" w:date="2023-04-02T20:35:00Z">
              <w:rPr>
                <w:b/>
                <w:bCs/>
                <w:color w:val="FF0000"/>
              </w:rPr>
            </w:rPrChange>
          </w:rPr>
          <w:t>ps just one paragraph?) all the data you used (except for that on hypoxia.  [</w:t>
        </w:r>
      </w:ins>
      <w:ins w:id="37" w:author="Roger Nisbet" w:date="2023-04-02T20:27:00Z">
        <w:r w:rsidRPr="0026650A">
          <w:rPr>
            <w:bCs/>
            <w:color w:val="FF0000"/>
            <w:rPrChange w:id="38" w:author="Roger Nisbet" w:date="2023-04-02T20:35:00Z">
              <w:rPr>
                <w:b/>
                <w:bCs/>
                <w:color w:val="FF0000"/>
              </w:rPr>
            </w:rPrChange>
          </w:rPr>
          <w:t>I don’t understand your term “base model”</w:t>
        </w:r>
      </w:ins>
      <w:ins w:id="39" w:author="Roger Nisbet" w:date="2023-04-02T20:31:00Z">
        <w:r w:rsidRPr="0026650A">
          <w:rPr>
            <w:bCs/>
            <w:color w:val="FF0000"/>
            <w:rPrChange w:id="40" w:author="Roger Nisbet" w:date="2023-04-02T20:35:00Z">
              <w:rPr>
                <w:b/>
                <w:bCs/>
                <w:color w:val="FF0000"/>
              </w:rPr>
            </w:rPrChange>
          </w:rPr>
          <w:t xml:space="preserve">].  The information on BYOM </w:t>
        </w:r>
      </w:ins>
      <w:ins w:id="41" w:author="Roger Nisbet" w:date="2023-04-02T21:03:00Z">
        <w:r w:rsidR="005102E9">
          <w:rPr>
            <w:bCs/>
            <w:color w:val="FF0000"/>
          </w:rPr>
          <w:t>(which is well written) will feel more na</w:t>
        </w:r>
      </w:ins>
      <w:ins w:id="42" w:author="Roger Nisbet" w:date="2023-04-02T21:04:00Z">
        <w:r w:rsidR="005102E9">
          <w:rPr>
            <w:bCs/>
            <w:color w:val="FF0000"/>
          </w:rPr>
          <w:t>tural after you’ve mention sources of data, not just which variables they relate to.</w:t>
        </w:r>
      </w:ins>
    </w:p>
    <w:p w14:paraId="2B84DE55" w14:textId="6D0D80D4" w:rsidR="0026650A" w:rsidRDefault="0026650A" w:rsidP="00552606">
      <w:pPr>
        <w:pStyle w:val="TS"/>
        <w:numPr>
          <w:ilvl w:val="0"/>
          <w:numId w:val="3"/>
        </w:numPr>
        <w:spacing w:line="480" w:lineRule="auto"/>
        <w:rPr>
          <w:ins w:id="43" w:author="Roger Nisbet" w:date="2023-04-02T20:40:00Z"/>
          <w:bCs/>
          <w:color w:val="FF0000"/>
        </w:rPr>
      </w:pPr>
      <w:ins w:id="44" w:author="Roger Nisbet" w:date="2023-04-02T20:33:00Z">
        <w:r w:rsidRPr="0026650A">
          <w:rPr>
            <w:bCs/>
            <w:color w:val="FF0000"/>
            <w:rPrChange w:id="45" w:author="Roger Nisbet" w:date="2023-04-02T20:35:00Z">
              <w:rPr>
                <w:b/>
                <w:bCs/>
                <w:color w:val="FF0000"/>
              </w:rPr>
            </w:rPrChange>
          </w:rPr>
          <w:t xml:space="preserve">The section on </w:t>
        </w:r>
        <w:proofErr w:type="spellStart"/>
        <w:r w:rsidRPr="0026650A">
          <w:rPr>
            <w:bCs/>
            <w:color w:val="FF0000"/>
            <w:rPrChange w:id="46" w:author="Roger Nisbet" w:date="2023-04-02T20:35:00Z">
              <w:rPr>
                <w:b/>
                <w:bCs/>
                <w:color w:val="FF0000"/>
              </w:rPr>
            </w:rPrChange>
          </w:rPr>
          <w:t>hypxia</w:t>
        </w:r>
        <w:proofErr w:type="spellEnd"/>
        <w:r w:rsidRPr="0026650A">
          <w:rPr>
            <w:bCs/>
            <w:color w:val="FF0000"/>
            <w:rPrChange w:id="47" w:author="Roger Nisbet" w:date="2023-04-02T20:35:00Z">
              <w:rPr>
                <w:b/>
                <w:bCs/>
                <w:color w:val="FF0000"/>
              </w:rPr>
            </w:rPrChange>
          </w:rPr>
          <w:t xml:space="preserve"> could perhaps </w:t>
        </w:r>
      </w:ins>
      <w:ins w:id="48" w:author="Roger Nisbet" w:date="2023-04-02T20:34:00Z">
        <w:r w:rsidRPr="0026650A">
          <w:rPr>
            <w:bCs/>
            <w:color w:val="FF0000"/>
            <w:rPrChange w:id="49" w:author="Roger Nisbet" w:date="2023-04-02T20:35:00Z">
              <w:rPr>
                <w:b/>
                <w:bCs/>
                <w:color w:val="FF0000"/>
              </w:rPr>
            </w:rPrChange>
          </w:rPr>
          <w:t xml:space="preserve">start by </w:t>
        </w:r>
      </w:ins>
      <w:ins w:id="50" w:author="Roger Nisbet" w:date="2023-04-02T20:33:00Z">
        <w:r w:rsidRPr="0026650A">
          <w:rPr>
            <w:bCs/>
            <w:color w:val="FF0000"/>
            <w:rPrChange w:id="51" w:author="Roger Nisbet" w:date="2023-04-02T20:35:00Z">
              <w:rPr>
                <w:b/>
                <w:bCs/>
                <w:color w:val="FF0000"/>
              </w:rPr>
            </w:rPrChange>
          </w:rPr>
          <w:t>mak</w:t>
        </w:r>
      </w:ins>
      <w:ins w:id="52" w:author="Roger Nisbet" w:date="2023-04-02T20:34:00Z">
        <w:r w:rsidRPr="0026650A">
          <w:rPr>
            <w:bCs/>
            <w:color w:val="FF0000"/>
            <w:rPrChange w:id="53" w:author="Roger Nisbet" w:date="2023-04-02T20:35:00Z">
              <w:rPr>
                <w:b/>
                <w:bCs/>
                <w:color w:val="FF0000"/>
              </w:rPr>
            </w:rPrChange>
          </w:rPr>
          <w:t>ing</w:t>
        </w:r>
      </w:ins>
      <w:ins w:id="54" w:author="Roger Nisbet" w:date="2023-04-02T20:33:00Z">
        <w:r w:rsidRPr="0026650A">
          <w:rPr>
            <w:bCs/>
            <w:color w:val="FF0000"/>
            <w:rPrChange w:id="55" w:author="Roger Nisbet" w:date="2023-04-02T20:35:00Z">
              <w:rPr>
                <w:b/>
                <w:bCs/>
                <w:color w:val="FF0000"/>
              </w:rPr>
            </w:rPrChange>
          </w:rPr>
          <w:t xml:space="preserve"> clear </w:t>
        </w:r>
      </w:ins>
      <w:ins w:id="56" w:author="Roger Nisbet" w:date="2023-04-02T20:34:00Z">
        <w:r w:rsidRPr="0026650A">
          <w:rPr>
            <w:bCs/>
            <w:color w:val="FF0000"/>
            <w:rPrChange w:id="57" w:author="Roger Nisbet" w:date="2023-04-02T20:35:00Z">
              <w:rPr>
                <w:b/>
                <w:bCs/>
                <w:color w:val="FF0000"/>
              </w:rPr>
            </w:rPrChange>
          </w:rPr>
          <w:t xml:space="preserve">your modeling aim.  </w:t>
        </w:r>
      </w:ins>
      <w:ins w:id="58" w:author="Roger Nisbet" w:date="2023-04-02T20:35:00Z">
        <w:r>
          <w:rPr>
            <w:bCs/>
            <w:color w:val="FF0000"/>
          </w:rPr>
          <w:t xml:space="preserve">To me your overarching hypothesis is that </w:t>
        </w:r>
      </w:ins>
      <w:ins w:id="59" w:author="Roger Nisbet" w:date="2023-04-02T20:36:00Z">
        <w:r>
          <w:rPr>
            <w:bCs/>
            <w:color w:val="FF0000"/>
          </w:rPr>
          <w:t xml:space="preserve"> the changes in animal performance can be explained by changes in one or more of certain fluxes (or rate processe</w:t>
        </w:r>
      </w:ins>
      <w:ins w:id="60" w:author="Roger Nisbet" w:date="2023-04-02T20:37:00Z">
        <w:r>
          <w:rPr>
            <w:bCs/>
            <w:color w:val="FF0000"/>
          </w:rPr>
          <w:t xml:space="preserve">s).  You specify 4 processes and assume the hypoxia will reduce two of them and increase two of them.  You then </w:t>
        </w:r>
        <w:r w:rsidRPr="0026650A">
          <w:rPr>
            <w:bCs/>
            <w:i/>
            <w:color w:val="FF0000"/>
            <w:rPrChange w:id="61" w:author="Roger Nisbet" w:date="2023-04-02T20:38:00Z">
              <w:rPr>
                <w:bCs/>
                <w:color w:val="FF0000"/>
              </w:rPr>
            </w:rPrChange>
          </w:rPr>
          <w:t>ass</w:t>
        </w:r>
      </w:ins>
      <w:ins w:id="62" w:author="Roger Nisbet" w:date="2023-04-02T20:38:00Z">
        <w:r w:rsidRPr="0026650A">
          <w:rPr>
            <w:bCs/>
            <w:i/>
            <w:color w:val="FF0000"/>
            <w:rPrChange w:id="63" w:author="Roger Nisbet" w:date="2023-04-02T20:38:00Z">
              <w:rPr>
                <w:bCs/>
                <w:color w:val="FF0000"/>
              </w:rPr>
            </w:rPrChange>
          </w:rPr>
          <w:t>ume</w:t>
        </w:r>
        <w:r>
          <w:rPr>
            <w:bCs/>
            <w:i/>
            <w:color w:val="FF0000"/>
          </w:rPr>
          <w:t xml:space="preserve"> </w:t>
        </w:r>
        <w:r>
          <w:rPr>
            <w:bCs/>
            <w:color w:val="FF0000"/>
          </w:rPr>
          <w:t xml:space="preserve">plausible functional forms for correction factors and </w:t>
        </w:r>
      </w:ins>
      <w:ins w:id="64" w:author="Roger Nisbet" w:date="2023-04-02T20:39:00Z">
        <w:r>
          <w:rPr>
            <w:bCs/>
            <w:color w:val="FF0000"/>
          </w:rPr>
          <w:t xml:space="preserve">identify the likely most important one (or combination) using AIC.  </w:t>
        </w:r>
      </w:ins>
    </w:p>
    <w:p w14:paraId="3A143BED" w14:textId="40731BCA" w:rsidR="0026650A" w:rsidRDefault="0026650A" w:rsidP="00552606">
      <w:pPr>
        <w:pStyle w:val="TS"/>
        <w:numPr>
          <w:ilvl w:val="0"/>
          <w:numId w:val="3"/>
        </w:numPr>
        <w:spacing w:line="480" w:lineRule="auto"/>
        <w:rPr>
          <w:ins w:id="65" w:author="Roger Nisbet" w:date="2023-04-02T21:24:00Z"/>
          <w:bCs/>
          <w:color w:val="FF0000"/>
        </w:rPr>
      </w:pPr>
      <w:ins w:id="66" w:author="Roger Nisbet" w:date="2023-04-02T20:40:00Z">
        <w:r>
          <w:rPr>
            <w:bCs/>
            <w:color w:val="FF0000"/>
          </w:rPr>
          <w:t xml:space="preserve">At a number of places in the text, I’ve made smaller comments.  They’re not exhaustive, as </w:t>
        </w:r>
        <w:proofErr w:type="spellStart"/>
        <w:r>
          <w:rPr>
            <w:bCs/>
            <w:color w:val="FF0000"/>
          </w:rPr>
          <w:t>youy</w:t>
        </w:r>
        <w:proofErr w:type="spellEnd"/>
        <w:r>
          <w:rPr>
            <w:bCs/>
            <w:color w:val="FF0000"/>
          </w:rPr>
          <w:t xml:space="preserve"> make</w:t>
        </w:r>
      </w:ins>
      <w:ins w:id="67" w:author="Roger Nisbet" w:date="2023-04-02T20:41:00Z">
        <w:r>
          <w:rPr>
            <w:bCs/>
            <w:color w:val="FF0000"/>
          </w:rPr>
          <w:t xml:space="preserve"> some changes to the flow of argument on the basis of the above comments.</w:t>
        </w:r>
      </w:ins>
    </w:p>
    <w:p w14:paraId="1AFDEDB3" w14:textId="3B5A55E5" w:rsidR="00196320" w:rsidRPr="0026650A" w:rsidDel="00196320" w:rsidRDefault="00196320">
      <w:pPr>
        <w:pStyle w:val="TS"/>
        <w:numPr>
          <w:ilvl w:val="0"/>
          <w:numId w:val="3"/>
        </w:numPr>
        <w:spacing w:line="480" w:lineRule="auto"/>
        <w:rPr>
          <w:del w:id="68" w:author="Roger Nisbet" w:date="2023-04-02T21:26:00Z"/>
          <w:bCs/>
          <w:color w:val="FF0000"/>
          <w:rPrChange w:id="69" w:author="Roger Nisbet" w:date="2023-04-02T20:35:00Z">
            <w:rPr>
              <w:del w:id="70" w:author="Roger Nisbet" w:date="2023-04-02T21:26:00Z"/>
              <w:b/>
              <w:bCs/>
            </w:rPr>
          </w:rPrChange>
        </w:rPr>
        <w:pPrChange w:id="71" w:author="Roger Nisbet" w:date="2023-04-02T21:26:00Z">
          <w:pPr>
            <w:pStyle w:val="TS"/>
            <w:spacing w:line="480" w:lineRule="auto"/>
          </w:pPr>
        </w:pPrChange>
      </w:pPr>
      <w:ins w:id="72" w:author="Roger Nisbet" w:date="2023-04-02T21:25:00Z">
        <w:r w:rsidRPr="00196320">
          <w:rPr>
            <w:bCs/>
            <w:color w:val="FF0000"/>
          </w:rPr>
          <w:t xml:space="preserve">See my response near the end about AIC.  It’s a good number of years since I’ve looked at the stats for model selection, so my </w:t>
        </w:r>
      </w:ins>
      <w:ins w:id="73" w:author="Roger Nisbet" w:date="2023-04-02T21:26:00Z">
        <w:r w:rsidRPr="00196320">
          <w:rPr>
            <w:bCs/>
            <w:color w:val="FF0000"/>
          </w:rPr>
          <w:t>memory</w:t>
        </w:r>
      </w:ins>
      <w:ins w:id="74" w:author="Roger Nisbet" w:date="2023-04-02T21:25:00Z">
        <w:r w:rsidRPr="00196320">
          <w:rPr>
            <w:bCs/>
            <w:color w:val="FF0000"/>
          </w:rPr>
          <w:t xml:space="preserve"> may be unreliable</w:t>
        </w:r>
      </w:ins>
      <w:ins w:id="75" w:author="Roger Nisbet" w:date="2023-04-02T21:26:00Z">
        <w:r w:rsidRPr="00196320">
          <w:rPr>
            <w:bCs/>
            <w:color w:val="FF0000"/>
          </w:rPr>
          <w:t xml:space="preserve">.  But if I’m right some text will need </w:t>
        </w:r>
        <w:proofErr w:type="spellStart"/>
        <w:r w:rsidRPr="00196320">
          <w:rPr>
            <w:bCs/>
            <w:color w:val="FF0000"/>
          </w:rPr>
          <w:t>edited.</w:t>
        </w:r>
      </w:ins>
    </w:p>
    <w:p w14:paraId="38985210" w14:textId="053020E9" w:rsidR="00997C32" w:rsidRDefault="00997C32" w:rsidP="00997C32">
      <w:pPr>
        <w:pStyle w:val="TS"/>
        <w:spacing w:line="480" w:lineRule="auto"/>
        <w:rPr>
          <w:b/>
          <w:bCs/>
        </w:rPr>
      </w:pPr>
      <w:del w:id="76" w:author="Roger Nisbet" w:date="2023-04-02T21:26:00Z">
        <w:r w:rsidDel="00196320">
          <w:rPr>
            <w:b/>
            <w:bCs/>
          </w:rPr>
          <w:lastRenderedPageBreak/>
          <w:delText>M</w:delText>
        </w:r>
      </w:del>
      <w:r>
        <w:rPr>
          <w:b/>
          <w:bCs/>
        </w:rPr>
        <w:t>ethods</w:t>
      </w:r>
      <w:proofErr w:type="spellEnd"/>
      <w:r>
        <w:rPr>
          <w:b/>
          <w:bCs/>
        </w:rPr>
        <w:t xml:space="preserve"> </w:t>
      </w:r>
    </w:p>
    <w:p w14:paraId="4691078E" w14:textId="77777777" w:rsidR="00997C32" w:rsidRPr="00AB2324" w:rsidRDefault="00997C32" w:rsidP="00997C32">
      <w:pPr>
        <w:pStyle w:val="TS"/>
        <w:spacing w:line="480" w:lineRule="auto"/>
        <w:rPr>
          <w:i/>
          <w:iCs/>
        </w:rPr>
      </w:pPr>
      <w:r>
        <w:rPr>
          <w:i/>
          <w:iCs/>
        </w:rPr>
        <w:t>DEB</w:t>
      </w:r>
      <w:r w:rsidRPr="00AB2324">
        <w:rPr>
          <w:i/>
          <w:iCs/>
        </w:rPr>
        <w:t xml:space="preserve"> Model</w:t>
      </w:r>
      <w:r>
        <w:rPr>
          <w:i/>
          <w:iCs/>
        </w:rPr>
        <w:t xml:space="preserve"> Description</w:t>
      </w:r>
    </w:p>
    <w:p w14:paraId="44DBA0F6" w14:textId="535AC79B" w:rsidR="00997C32" w:rsidRPr="003A348D" w:rsidRDefault="00997C32" w:rsidP="00997C32">
      <w:pPr>
        <w:pStyle w:val="TS"/>
        <w:spacing w:line="480" w:lineRule="auto"/>
      </w:pPr>
      <w:r>
        <w:tab/>
        <w:t xml:space="preserve">To model the stage-specific energy budget of </w:t>
      </w:r>
      <w:r>
        <w:rPr>
          <w:i/>
          <w:iCs/>
        </w:rPr>
        <w:t>M. menidia</w:t>
      </w:r>
      <w:r>
        <w:t xml:space="preserve"> in a way that would allow us to explain early-life hypoxia effects with bioenergetic processes, we used </w:t>
      </w:r>
      <w:proofErr w:type="spellStart"/>
      <w:r>
        <w:t>DEBkiss</w:t>
      </w:r>
      <w:proofErr w:type="spellEnd"/>
      <w:r>
        <w:t xml:space="preserve">, a simplified and widely applicable DEB model (Jager et al., 2013; Jager, 2018). The full set of assumptions </w:t>
      </w:r>
      <w:commentRangeStart w:id="77"/>
      <w:r>
        <w:t>and equations</w:t>
      </w:r>
      <w:commentRangeEnd w:id="77"/>
      <w:r w:rsidR="004A0A3F">
        <w:rPr>
          <w:rStyle w:val="CommentReference"/>
          <w:rFonts w:asciiTheme="minorHAnsi" w:hAnsiTheme="minorHAnsi"/>
        </w:rPr>
        <w:commentReference w:id="77"/>
      </w:r>
      <w:r>
        <w:t xml:space="preserve"> can be found in Jager (2018). Briefly, the flux of food (</w:t>
      </w:r>
      <w:r>
        <w:rPr>
          <w:i/>
          <w:iCs/>
        </w:rPr>
        <w:t>J</w:t>
      </w:r>
      <w:r>
        <w:rPr>
          <w:i/>
          <w:iCs/>
          <w:vertAlign w:val="subscript"/>
        </w:rPr>
        <w:t>X</w:t>
      </w:r>
      <w:r>
        <w:t>) or, for embryos, the egg buffer (</w:t>
      </w:r>
      <w:r>
        <w:rPr>
          <w:i/>
          <w:iCs/>
        </w:rPr>
        <w:t>W</w:t>
      </w:r>
      <w:r>
        <w:rPr>
          <w:i/>
          <w:iCs/>
          <w:vertAlign w:val="subscript"/>
        </w:rPr>
        <w:t>B</w:t>
      </w:r>
      <w:r>
        <w:t>) is immediately converted to assimilates which are allocated to a somatic fraction (</w:t>
      </w:r>
      <w:r w:rsidRPr="00CA3DC2">
        <w:rPr>
          <w:rFonts w:cs="Times New Roman"/>
          <w:i/>
          <w:iCs/>
        </w:rPr>
        <w:t>κ</w:t>
      </w:r>
      <w:r>
        <w:t>) and a reproductive fraction (1-</w:t>
      </w:r>
      <w:r>
        <w:rPr>
          <w:rFonts w:cs="Times New Roman"/>
          <w:i/>
          <w:iCs/>
        </w:rPr>
        <w:t>κ</w:t>
      </w:r>
      <w:r>
        <w:rPr>
          <w:rFonts w:cs="Times New Roman"/>
        </w:rPr>
        <w:t>; Figure 1</w:t>
      </w:r>
      <w:r>
        <w:t>); these fractions are constant throughout the life cycle. The assimilation flux (</w:t>
      </w:r>
      <w:r>
        <w:rPr>
          <w:i/>
          <w:iCs/>
        </w:rPr>
        <w:t>J</w:t>
      </w:r>
      <w:r>
        <w:rPr>
          <w:i/>
          <w:iCs/>
          <w:vertAlign w:val="subscript"/>
        </w:rPr>
        <w:t>A</w:t>
      </w:r>
      <w:r>
        <w:t xml:space="preserve">) is the product of the scaled </w:t>
      </w:r>
      <w:ins w:id="78" w:author="Roger Nisbet" w:date="2023-03-27T21:34:00Z">
        <w:r w:rsidR="003927AF">
          <w:t xml:space="preserve">measure of </w:t>
        </w:r>
      </w:ins>
      <w:del w:id="79" w:author="Roger Nisbet" w:date="2023-03-27T21:34:00Z">
        <w:r w:rsidDel="00983A09">
          <w:delText>food level</w:delText>
        </w:r>
      </w:del>
      <w:ins w:id="80" w:author="Roger Nisbet" w:date="2023-03-27T21:34:00Z">
        <w:r w:rsidR="00983A09">
          <w:t>resource availability</w:t>
        </w:r>
      </w:ins>
      <w:ins w:id="81" w:author="Roger Nisbet" w:date="2023-03-27T21:35:00Z">
        <w:r w:rsidR="00983A09">
          <w:t xml:space="preserve"> </w:t>
        </w:r>
      </w:ins>
      <w:r>
        <w:t xml:space="preserve"> (</w:t>
      </w:r>
      <w:r>
        <w:rPr>
          <w:i/>
          <w:iCs/>
        </w:rPr>
        <w:t>f</w:t>
      </w:r>
      <w:r>
        <w:t>), the volumetric surface area (</w:t>
      </w:r>
      <w:commentRangeStart w:id="82"/>
      <w:r>
        <w:rPr>
          <w:i/>
          <w:iCs/>
        </w:rPr>
        <w:t>L</w:t>
      </w:r>
      <w:commentRangeEnd w:id="82"/>
      <w:r w:rsidR="00983A09">
        <w:rPr>
          <w:rStyle w:val="CommentReference"/>
          <w:rFonts w:asciiTheme="minorHAnsi" w:hAnsiTheme="minorHAnsi"/>
        </w:rPr>
        <w:commentReference w:id="82"/>
      </w:r>
      <w:r>
        <w:rPr>
          <w:i/>
          <w:iCs/>
          <w:vertAlign w:val="superscript"/>
        </w:rPr>
        <w:t>2</w:t>
      </w:r>
      <w:r>
        <w:t>), and the parameter maximum area-specific assimilation rate (</w:t>
      </w:r>
      <w:proofErr w:type="spellStart"/>
      <w:r>
        <w:rPr>
          <w:i/>
          <w:iCs/>
        </w:rPr>
        <w:t>J</w:t>
      </w:r>
      <w:r>
        <w:rPr>
          <w:i/>
          <w:iCs/>
          <w:vertAlign w:val="superscript"/>
        </w:rPr>
        <w:t>a</w:t>
      </w:r>
      <w:r>
        <w:rPr>
          <w:i/>
          <w:iCs/>
          <w:vertAlign w:val="subscript"/>
        </w:rPr>
        <w:t>Am</w:t>
      </w:r>
      <w:proofErr w:type="spellEnd"/>
      <w:r>
        <w:t>):</w:t>
      </w:r>
    </w:p>
    <w:p w14:paraId="38BAD70F" w14:textId="77777777" w:rsidR="00997C32" w:rsidRDefault="00000000" w:rsidP="00997C32">
      <w:pPr>
        <w:pStyle w:val="TS"/>
        <w:spacing w:line="480" w:lineRule="auto"/>
      </w:pPr>
      <m:oMathPara>
        <m:oMath>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 xml:space="preserve">=f </m:t>
          </m:r>
          <m:sSubSup>
            <m:sSubSupPr>
              <m:ctrlPr>
                <w:rPr>
                  <w:rFonts w:ascii="Cambria Math" w:hAnsi="Cambria Math"/>
                  <w:i/>
                </w:rPr>
              </m:ctrlPr>
            </m:sSubSupPr>
            <m:e>
              <m:r>
                <w:rPr>
                  <w:rFonts w:ascii="Cambria Math" w:hAnsi="Cambria Math"/>
                </w:rPr>
                <m:t>J</m:t>
              </m:r>
            </m:e>
            <m:sub>
              <m:r>
                <w:rPr>
                  <w:rFonts w:ascii="Cambria Math" w:hAnsi="Cambria Math"/>
                </w:rPr>
                <m:t>Am</m:t>
              </m:r>
            </m:sub>
            <m:sup>
              <m:r>
                <w:rPr>
                  <w:rFonts w:ascii="Cambria Math" w:hAnsi="Cambria Math"/>
                </w:rPr>
                <m:t>a</m:t>
              </m:r>
            </m:sup>
          </m:sSubSup>
          <m:r>
            <w:rPr>
              <w:rFonts w:ascii="Cambria Math" w:hAnsi="Cambria Math"/>
            </w:rPr>
            <m:t xml:space="preserve"> </m:t>
          </m:r>
          <m:sSup>
            <m:sSupPr>
              <m:ctrlPr>
                <w:rPr>
                  <w:rFonts w:ascii="Cambria Math" w:hAnsi="Cambria Math"/>
                  <w:i/>
                </w:rPr>
              </m:ctrlPr>
            </m:sSupPr>
            <m:e>
              <m:r>
                <w:rPr>
                  <w:rFonts w:ascii="Cambria Math" w:hAnsi="Cambria Math"/>
                </w:rPr>
                <m:t>L</m:t>
              </m:r>
            </m:e>
            <m:sup>
              <m:r>
                <w:rPr>
                  <w:rFonts w:ascii="Cambria Math" w:hAnsi="Cambria Math"/>
                </w:rPr>
                <m:t>2</m:t>
              </m:r>
            </m:sup>
          </m:sSup>
        </m:oMath>
      </m:oMathPara>
    </w:p>
    <w:p w14:paraId="72D91E2E" w14:textId="77777777" w:rsidR="00997C32" w:rsidRPr="00DC3FBC" w:rsidRDefault="00997C32" w:rsidP="00997C32">
      <w:pPr>
        <w:pStyle w:val="TS"/>
        <w:spacing w:line="480" w:lineRule="auto"/>
      </w:pPr>
      <w:r>
        <w:t>For embryos (</w:t>
      </w:r>
      <w:commentRangeStart w:id="83"/>
      <w:r>
        <w:rPr>
          <w:i/>
          <w:iCs/>
        </w:rPr>
        <w:t>W</w:t>
      </w:r>
      <w:r>
        <w:rPr>
          <w:i/>
          <w:iCs/>
          <w:vertAlign w:val="subscript"/>
        </w:rPr>
        <w:t>B</w:t>
      </w:r>
      <w:commentRangeEnd w:id="83"/>
      <w:r w:rsidR="00983A09">
        <w:rPr>
          <w:rStyle w:val="CommentReference"/>
          <w:rFonts w:asciiTheme="minorHAnsi" w:hAnsiTheme="minorHAnsi"/>
        </w:rPr>
        <w:commentReference w:id="83"/>
      </w:r>
      <w:r>
        <w:rPr>
          <w:i/>
          <w:iCs/>
        </w:rPr>
        <w:t xml:space="preserve"> </w:t>
      </w:r>
      <w:r>
        <w:t xml:space="preserve">&gt; 0) and under </w:t>
      </w:r>
      <w:r>
        <w:rPr>
          <w:i/>
          <w:iCs/>
        </w:rPr>
        <w:t>ad libitum</w:t>
      </w:r>
      <w:r>
        <w:t xml:space="preserve"> feeding </w:t>
      </w:r>
      <w:r>
        <w:rPr>
          <w:i/>
          <w:iCs/>
        </w:rPr>
        <w:t>f</w:t>
      </w:r>
      <w:r>
        <w:t xml:space="preserve"> = 1. The differential equation for change in egg buffer over time is –</w:t>
      </w:r>
      <w:r>
        <w:rPr>
          <w:i/>
          <w:iCs/>
        </w:rPr>
        <w:t>J</w:t>
      </w:r>
      <w:r>
        <w:rPr>
          <w:i/>
          <w:iCs/>
          <w:vertAlign w:val="subscript"/>
        </w:rPr>
        <w:t>A</w:t>
      </w:r>
      <w:r>
        <w:t>. Within the somatic branch, which does not change with life stage, a flux to maintenance (</w:t>
      </w:r>
      <w:r>
        <w:rPr>
          <w:i/>
          <w:iCs/>
        </w:rPr>
        <w:t>J</w:t>
      </w:r>
      <w:r>
        <w:rPr>
          <w:i/>
          <w:iCs/>
          <w:vertAlign w:val="subscript"/>
        </w:rPr>
        <w:t>M</w:t>
      </w:r>
      <w:r>
        <w:t>) is prioritized while the remainder goes to the flux for structure (</w:t>
      </w:r>
      <w:r>
        <w:rPr>
          <w:i/>
          <w:iCs/>
        </w:rPr>
        <w:t>J</w:t>
      </w:r>
      <w:r>
        <w:rPr>
          <w:i/>
          <w:iCs/>
          <w:vertAlign w:val="subscript"/>
        </w:rPr>
        <w:t>V</w:t>
      </w:r>
      <w:r>
        <w:t xml:space="preserve">) with a conversion efficiency </w:t>
      </w:r>
      <w:proofErr w:type="spellStart"/>
      <w:r>
        <w:rPr>
          <w:i/>
          <w:iCs/>
        </w:rPr>
        <w:t>y</w:t>
      </w:r>
      <w:r>
        <w:rPr>
          <w:i/>
          <w:iCs/>
          <w:vertAlign w:val="subscript"/>
        </w:rPr>
        <w:t>VA</w:t>
      </w:r>
      <w:proofErr w:type="spellEnd"/>
      <w:r>
        <w:t>. The maintenance flux is the product of volume and the parameter for the volume-specific cost for maintenance (</w:t>
      </w:r>
      <w:proofErr w:type="spellStart"/>
      <w:r>
        <w:rPr>
          <w:i/>
          <w:iCs/>
        </w:rPr>
        <w:t>J</w:t>
      </w:r>
      <w:r>
        <w:rPr>
          <w:i/>
          <w:iCs/>
          <w:vertAlign w:val="superscript"/>
        </w:rPr>
        <w:t>v</w:t>
      </w:r>
      <w:r>
        <w:rPr>
          <w:i/>
          <w:iCs/>
          <w:vertAlign w:val="subscript"/>
        </w:rPr>
        <w:t>M</w:t>
      </w:r>
      <w:proofErr w:type="spellEnd"/>
      <w:r>
        <w:t>):</w:t>
      </w:r>
    </w:p>
    <w:p w14:paraId="0E67D2B6" w14:textId="77777777" w:rsidR="00997C32" w:rsidRPr="003A348D" w:rsidRDefault="00000000" w:rsidP="00997C32">
      <w:pPr>
        <w:pStyle w:val="TS"/>
        <w:spacing w:line="480" w:lineRule="auto"/>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VA</m:t>
              </m:r>
            </m:sub>
          </m:sSub>
          <m:r>
            <w:rPr>
              <w:rFonts w:ascii="Cambria Math" w:hAnsi="Cambria Math"/>
            </w:rPr>
            <m:t xml:space="preserve"> </m:t>
          </m:r>
          <m:d>
            <m:dPr>
              <m:ctrlPr>
                <w:rPr>
                  <w:rFonts w:ascii="Cambria Math" w:hAnsi="Cambria Math"/>
                  <w:i/>
                </w:rPr>
              </m:ctrlPr>
            </m:dPr>
            <m:e>
              <m:r>
                <w:rPr>
                  <w:rFonts w:ascii="Cambria Math" w:hAnsi="Cambria Math"/>
                </w:rPr>
                <m:t xml:space="preserve">κ </m:t>
              </m:r>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M</m:t>
                  </m:r>
                </m:sub>
              </m:sSub>
            </m:e>
          </m:d>
        </m:oMath>
      </m:oMathPara>
    </w:p>
    <w:p w14:paraId="400B374E" w14:textId="77777777" w:rsidR="00997C32" w:rsidRPr="003A348D" w:rsidRDefault="00000000" w:rsidP="00997C32">
      <w:pPr>
        <w:pStyle w:val="TS"/>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J</m:t>
              </m:r>
            </m:e>
            <m:sub>
              <m:r>
                <w:rPr>
                  <w:rFonts w:ascii="Cambria Math" w:eastAsiaTheme="minorEastAsia" w:hAnsi="Cambria Math"/>
                </w:rPr>
                <m:t>M</m:t>
              </m:r>
            </m:sub>
            <m:sup>
              <m:r>
                <w:rPr>
                  <w:rFonts w:ascii="Cambria Math" w:eastAsiaTheme="minorEastAsia" w:hAnsi="Cambria Math"/>
                </w:rPr>
                <m:t>v</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oMath>
      </m:oMathPara>
    </w:p>
    <w:p w14:paraId="0955851B" w14:textId="07B66069" w:rsidR="00997C32" w:rsidRDefault="00997C32" w:rsidP="00997C32">
      <w:pPr>
        <w:pStyle w:val="TS"/>
        <w:spacing w:line="480" w:lineRule="auto"/>
      </w:pPr>
      <w:r>
        <w:t xml:space="preserve">The differential equation for growth is equal to </w:t>
      </w:r>
      <w:commentRangeStart w:id="84"/>
      <w:r>
        <w:rPr>
          <w:i/>
          <w:iCs/>
        </w:rPr>
        <w:t>J</w:t>
      </w:r>
      <w:r>
        <w:rPr>
          <w:i/>
          <w:iCs/>
          <w:vertAlign w:val="subscript"/>
        </w:rPr>
        <w:t>V</w:t>
      </w:r>
      <w:commentRangeEnd w:id="84"/>
      <w:r w:rsidR="00ED7050">
        <w:rPr>
          <w:rStyle w:val="CommentReference"/>
          <w:rFonts w:asciiTheme="minorHAnsi" w:hAnsiTheme="minorHAnsi"/>
        </w:rPr>
        <w:commentReference w:id="84"/>
      </w:r>
      <w:r>
        <w:t>. For juveniles, the non-somatic fraction of assimilates is spent on maturation, or increasing complexity through gonad development. Once the mass at puberty is reached (</w:t>
      </w:r>
      <w:proofErr w:type="spellStart"/>
      <w:r>
        <w:rPr>
          <w:i/>
          <w:iCs/>
        </w:rPr>
        <w:t>W</w:t>
      </w:r>
      <w:r>
        <w:rPr>
          <w:i/>
          <w:iCs/>
          <w:vertAlign w:val="subscript"/>
        </w:rPr>
        <w:t>Vp</w:t>
      </w:r>
      <w:proofErr w:type="spellEnd"/>
      <w:r>
        <w:t>), reproductive flux (</w:t>
      </w:r>
      <w:r>
        <w:rPr>
          <w:i/>
          <w:iCs/>
        </w:rPr>
        <w:t>J</w:t>
      </w:r>
      <w:r>
        <w:rPr>
          <w:i/>
          <w:iCs/>
          <w:vertAlign w:val="subscript"/>
        </w:rPr>
        <w:t>R</w:t>
      </w:r>
      <w:r>
        <w:t xml:space="preserve">) toward egg production begins in adults with a conversion efficiency </w:t>
      </w:r>
      <w:proofErr w:type="spellStart"/>
      <w:r>
        <w:rPr>
          <w:i/>
          <w:iCs/>
        </w:rPr>
        <w:t>y</w:t>
      </w:r>
      <w:r>
        <w:rPr>
          <w:i/>
          <w:iCs/>
          <w:vertAlign w:val="subscript"/>
        </w:rPr>
        <w:t>BA</w:t>
      </w:r>
      <w:proofErr w:type="spellEnd"/>
      <w:r>
        <w:t xml:space="preserve">. Although </w:t>
      </w:r>
      <w:r>
        <w:rPr>
          <w:i/>
          <w:iCs/>
        </w:rPr>
        <w:t>M. menidia</w:t>
      </w:r>
      <w:r>
        <w:t xml:space="preserve"> have a distinct larval and juvenile </w:t>
      </w:r>
      <w:r>
        <w:lastRenderedPageBreak/>
        <w:t xml:space="preserve">stage, both are treated as the juvenile stage because the relevant aspects of their energy budget for </w:t>
      </w:r>
      <w:proofErr w:type="spellStart"/>
      <w:r>
        <w:t>DEBkiss</w:t>
      </w:r>
      <w:proofErr w:type="spellEnd"/>
      <w:r>
        <w:t xml:space="preserve"> are </w:t>
      </w:r>
      <w:ins w:id="85" w:author="Roger Nisbet" w:date="2023-03-31T14:56:00Z">
        <w:r w:rsidR="00ED7050">
          <w:t xml:space="preserve">assumed to be </w:t>
        </w:r>
      </w:ins>
      <w:r>
        <w:t xml:space="preserve">identical. </w:t>
      </w:r>
      <w:proofErr w:type="spellStart"/>
      <w:r>
        <w:t>DEBkiss</w:t>
      </w:r>
      <w:proofErr w:type="spellEnd"/>
      <w:r>
        <w:t xml:space="preserve"> also uses an optional flux to maturity maintenance (</w:t>
      </w:r>
      <w:r>
        <w:rPr>
          <w:i/>
          <w:iCs/>
        </w:rPr>
        <w:t>J</w:t>
      </w:r>
      <w:r>
        <w:rPr>
          <w:i/>
          <w:iCs/>
          <w:vertAlign w:val="subscript"/>
        </w:rPr>
        <w:t>J</w:t>
      </w:r>
      <w:r>
        <w:t>) that comes from the 1-</w:t>
      </w:r>
      <w:r>
        <w:rPr>
          <w:rFonts w:cs="Times New Roman"/>
          <w:i/>
          <w:iCs/>
        </w:rPr>
        <w:t>κ</w:t>
      </w:r>
      <w:r>
        <w:t xml:space="preserve"> fraction of assimilates (Jager, 2018), which we chose to use in our model. </w:t>
      </w:r>
    </w:p>
    <w:commentRangeStart w:id="86"/>
    <w:p w14:paraId="30E00126" w14:textId="77777777" w:rsidR="00997C32" w:rsidRPr="00DC3FBC" w:rsidRDefault="00000000" w:rsidP="00997C32">
      <w:pPr>
        <w:pStyle w:val="TS"/>
        <w:spacing w:line="480" w:lineRule="auto"/>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R</m:t>
              </m:r>
            </m:sub>
          </m:sSub>
          <m:r>
            <w:rPr>
              <w:rFonts w:ascii="Cambria Math" w:hAnsi="Cambria Math"/>
            </w:rPr>
            <m:t>=</m:t>
          </m:r>
          <m:d>
            <m:dPr>
              <m:ctrlPr>
                <w:rPr>
                  <w:rFonts w:ascii="Cambria Math" w:hAnsi="Cambria Math"/>
                  <w:i/>
                </w:rPr>
              </m:ctrlPr>
            </m:dPr>
            <m:e>
              <m:r>
                <w:rPr>
                  <w:rFonts w:ascii="Cambria Math" w:hAnsi="Cambria Math"/>
                </w:rPr>
                <m:t>1-κ</m:t>
              </m:r>
            </m:e>
          </m:d>
          <m:sSub>
            <m:sSubPr>
              <m:ctrlPr>
                <w:rPr>
                  <w:rFonts w:ascii="Cambria Math" w:hAnsi="Cambria Math"/>
                  <w:i/>
                </w:rPr>
              </m:ctrlPr>
            </m:sSubPr>
            <m:e>
              <m:r>
                <w:rPr>
                  <w:rFonts w:ascii="Cambria Math" w:hAnsi="Cambria Math"/>
                </w:rPr>
                <m:t xml:space="preserve"> J</m:t>
              </m:r>
            </m:e>
            <m:sub>
              <m:r>
                <w:rPr>
                  <w:rFonts w:ascii="Cambria Math" w:hAnsi="Cambria Math"/>
                </w:rPr>
                <m:t>A</m:t>
              </m:r>
            </m:sub>
          </m:sSub>
          <m:r>
            <w:rPr>
              <w:rFonts w:ascii="Cambria Math" w:hAnsi="Cambria Math"/>
            </w:rPr>
            <m:t xml:space="preserve">   when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&gt;</m:t>
          </m:r>
          <m:sSub>
            <m:sSubPr>
              <m:ctrlPr>
                <w:rPr>
                  <w:rFonts w:ascii="Cambria Math" w:hAnsi="Cambria Math"/>
                  <w:i/>
                </w:rPr>
              </m:ctrlPr>
            </m:sSubPr>
            <m:e>
              <m:r>
                <w:rPr>
                  <w:rFonts w:ascii="Cambria Math" w:hAnsi="Cambria Math"/>
                </w:rPr>
                <m:t>W</m:t>
              </m:r>
            </m:e>
            <m:sub>
              <m:r>
                <w:rPr>
                  <w:rFonts w:ascii="Cambria Math" w:hAnsi="Cambria Math"/>
                </w:rPr>
                <m:t>Vp</m:t>
              </m:r>
            </m:sub>
          </m:sSub>
        </m:oMath>
      </m:oMathPara>
    </w:p>
    <w:p w14:paraId="1C98EC51" w14:textId="77777777" w:rsidR="00997C32" w:rsidRPr="00DC3FBC" w:rsidRDefault="00000000" w:rsidP="00997C32">
      <w:pPr>
        <w:pStyle w:val="TS"/>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m:t>
              </m:r>
            </m:sub>
          </m:sSub>
          <m:r>
            <w:rPr>
              <w:rFonts w:ascii="Cambria Math" w:eastAsiaTheme="minorEastAsia" w:hAnsi="Cambria Math"/>
            </w:rPr>
            <m:t xml:space="preserve">=0   when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Vp</m:t>
              </m:r>
            </m:sub>
          </m:sSub>
        </m:oMath>
      </m:oMathPara>
    </w:p>
    <w:p w14:paraId="31AEAD47" w14:textId="77777777" w:rsidR="00997C32" w:rsidRDefault="00997C32" w:rsidP="00997C32">
      <w:pPr>
        <w:pStyle w:val="TS"/>
        <w:spacing w:line="480" w:lineRule="auto"/>
        <w:jc w:val="center"/>
        <w:rPr>
          <w:rFonts w:eastAsiaTheme="minorEastAsia"/>
        </w:rPr>
      </w:pPr>
      <m:oMath>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B0</m:t>
                </m:r>
              </m:sub>
            </m:sSub>
          </m:den>
        </m:f>
      </m:oMath>
      <w:r>
        <w:rPr>
          <w:rFonts w:eastAsiaTheme="minorEastAsia"/>
        </w:rPr>
        <w:t>,</w:t>
      </w:r>
      <w:commentRangeEnd w:id="86"/>
      <w:r w:rsidR="00ED7050">
        <w:rPr>
          <w:rStyle w:val="CommentReference"/>
          <w:rFonts w:asciiTheme="minorHAnsi" w:hAnsiTheme="minorHAnsi"/>
        </w:rPr>
        <w:commentReference w:id="86"/>
      </w:r>
    </w:p>
    <w:p w14:paraId="153A4C12" w14:textId="77777777" w:rsidR="00997C32" w:rsidRPr="009352B2" w:rsidRDefault="00997C32" w:rsidP="00997C32">
      <w:pPr>
        <w:pStyle w:val="TS"/>
        <w:spacing w:line="480" w:lineRule="auto"/>
        <w:rPr>
          <w:rFonts w:eastAsiaTheme="minorEastAsia"/>
        </w:rPr>
      </w:pPr>
      <w:r>
        <w:rPr>
          <w:rFonts w:eastAsiaTheme="minorEastAsia"/>
        </w:rPr>
        <w:t xml:space="preserve">where </w:t>
      </w:r>
      <w:r>
        <w:rPr>
          <w:rFonts w:eastAsiaTheme="minorEastAsia"/>
          <w:i/>
          <w:iCs/>
        </w:rPr>
        <w:t>W</w:t>
      </w:r>
      <w:r>
        <w:rPr>
          <w:rFonts w:eastAsiaTheme="minorEastAsia"/>
          <w:i/>
          <w:iCs/>
          <w:vertAlign w:val="subscript"/>
        </w:rPr>
        <w:t>V</w:t>
      </w:r>
      <w:r>
        <w:rPr>
          <w:rFonts w:eastAsiaTheme="minorEastAsia"/>
          <w:i/>
          <w:iCs/>
        </w:rPr>
        <w:t xml:space="preserve"> </w:t>
      </w:r>
      <w:r>
        <w:rPr>
          <w:rFonts w:eastAsiaTheme="minorEastAsia"/>
        </w:rPr>
        <w:t xml:space="preserve">is the structural mass, </w:t>
      </w:r>
      <w:r>
        <w:rPr>
          <w:rFonts w:eastAsiaTheme="minorEastAsia"/>
          <w:i/>
          <w:iCs/>
        </w:rPr>
        <w:t>R</w:t>
      </w:r>
      <w:r>
        <w:rPr>
          <w:rFonts w:eastAsiaTheme="minorEastAsia"/>
        </w:rPr>
        <w:t xml:space="preserve"> is the continuous reproduction rate, and </w:t>
      </w:r>
      <w:r>
        <w:rPr>
          <w:rFonts w:eastAsiaTheme="minorEastAsia"/>
          <w:i/>
          <w:iCs/>
        </w:rPr>
        <w:t>W</w:t>
      </w:r>
      <w:r>
        <w:rPr>
          <w:rFonts w:eastAsiaTheme="minorEastAsia"/>
          <w:i/>
          <w:iCs/>
          <w:vertAlign w:val="subscript"/>
        </w:rPr>
        <w:t>B0</w:t>
      </w:r>
      <w:r>
        <w:rPr>
          <w:rFonts w:eastAsiaTheme="minorEastAsia"/>
        </w:rPr>
        <w:t xml:space="preserve"> is the initial egg mass. </w:t>
      </w:r>
      <w:commentRangeStart w:id="87"/>
      <w:r>
        <w:rPr>
          <w:rFonts w:eastAsiaTheme="minorEastAsia"/>
        </w:rPr>
        <w:t>The equation for continuous reproduction gives the differential equation for egg production over time</w:t>
      </w:r>
      <w:commentRangeEnd w:id="87"/>
      <w:r w:rsidR="00ED7050">
        <w:rPr>
          <w:rStyle w:val="CommentReference"/>
          <w:rFonts w:asciiTheme="minorHAnsi" w:hAnsiTheme="minorHAnsi"/>
        </w:rPr>
        <w:commentReference w:id="87"/>
      </w:r>
      <w:r>
        <w:rPr>
          <w:rFonts w:eastAsiaTheme="minorEastAsia"/>
        </w:rPr>
        <w:t xml:space="preserve">. </w:t>
      </w:r>
      <w:commentRangeStart w:id="88"/>
      <w:r>
        <w:rPr>
          <w:rFonts w:eastAsiaTheme="minorEastAsia"/>
        </w:rPr>
        <w:t xml:space="preserve">Because the model equations use dry weight for body size and our growth data is total length, </w:t>
      </w:r>
      <w:commentRangeEnd w:id="88"/>
      <w:r w:rsidR="00ED7050">
        <w:rPr>
          <w:rStyle w:val="CommentReference"/>
          <w:rFonts w:asciiTheme="minorHAnsi" w:hAnsiTheme="minorHAnsi"/>
        </w:rPr>
        <w:commentReference w:id="88"/>
      </w:r>
      <w:r>
        <w:rPr>
          <w:rFonts w:eastAsiaTheme="minorEastAsia"/>
        </w:rPr>
        <w:t>we calculated a shape correction coefficient (</w:t>
      </w:r>
      <w:proofErr w:type="spellStart"/>
      <w:r>
        <w:rPr>
          <w:rFonts w:eastAsiaTheme="minorEastAsia" w:cs="Times New Roman"/>
          <w:i/>
          <w:iCs/>
        </w:rPr>
        <w:t>δ</w:t>
      </w:r>
      <w:r>
        <w:rPr>
          <w:rFonts w:eastAsiaTheme="minorEastAsia" w:cs="Times New Roman"/>
          <w:i/>
          <w:iCs/>
          <w:vertAlign w:val="subscript"/>
        </w:rPr>
        <w:t>M</w:t>
      </w:r>
      <w:proofErr w:type="spellEnd"/>
      <w:r>
        <w:rPr>
          <w:rFonts w:eastAsiaTheme="minorEastAsia" w:cs="Times New Roman"/>
        </w:rPr>
        <w:t>) and dry weight density (</w:t>
      </w:r>
      <w:proofErr w:type="spellStart"/>
      <w:r>
        <w:rPr>
          <w:rFonts w:eastAsiaTheme="minorEastAsia" w:cs="Times New Roman"/>
          <w:i/>
          <w:iCs/>
        </w:rPr>
        <w:t>d</w:t>
      </w:r>
      <w:r>
        <w:rPr>
          <w:rFonts w:eastAsiaTheme="minorEastAsia" w:cs="Times New Roman"/>
          <w:i/>
          <w:iCs/>
          <w:vertAlign w:val="subscript"/>
        </w:rPr>
        <w:t>V</w:t>
      </w:r>
      <w:proofErr w:type="spellEnd"/>
      <w:r>
        <w:rPr>
          <w:rFonts w:eastAsiaTheme="minorEastAsia" w:cs="Times New Roman"/>
        </w:rPr>
        <w:t xml:space="preserve">) to allow the model to convert between the two. </w:t>
      </w:r>
    </w:p>
    <w:p w14:paraId="788508C1" w14:textId="066FDE5A" w:rsidR="00997C32" w:rsidRDefault="00997C32" w:rsidP="00997C32">
      <w:pPr>
        <w:pStyle w:val="TS"/>
        <w:spacing w:line="480" w:lineRule="auto"/>
        <w:ind w:firstLine="720"/>
        <w:rPr>
          <w:rFonts w:cs="Times New Roman"/>
        </w:rPr>
      </w:pPr>
      <w:r>
        <w:t xml:space="preserve">To address the assumption of </w:t>
      </w:r>
      <w:proofErr w:type="spellStart"/>
      <w:r>
        <w:t>DEBkiss</w:t>
      </w:r>
      <w:proofErr w:type="spellEnd"/>
      <w:r>
        <w:t xml:space="preserve"> that </w:t>
      </w:r>
      <w:del w:id="89" w:author="Roger Nisbet" w:date="2023-03-31T15:01:00Z">
        <w:r w:rsidDel="004E0F71">
          <w:delText xml:space="preserve">all </w:delText>
        </w:r>
      </w:del>
      <w:r>
        <w:t xml:space="preserve">eggs hatch when buffer is depleted, regardless of body size or developmental progress (Jager et al., 2013), we added a survival variable. </w:t>
      </w:r>
      <w:r>
        <w:rPr>
          <w:rFonts w:cs="Times New Roman"/>
        </w:rPr>
        <w:t xml:space="preserve">In addition to allowing an alternative outcome to hatching, this allowed us to examine survival as a consequence of hypoxia effects on the energy budget. </w:t>
      </w:r>
      <w:r>
        <w:t>We fitted mortality parameters for embryos and post-hatch fish (</w:t>
      </w:r>
      <w:proofErr w:type="spellStart"/>
      <w:r>
        <w:rPr>
          <w:rFonts w:cs="Times New Roman"/>
          <w:i/>
          <w:iCs/>
        </w:rPr>
        <w:t>μ</w:t>
      </w:r>
      <w:r>
        <w:rPr>
          <w:rFonts w:cs="Times New Roman"/>
          <w:i/>
          <w:iCs/>
          <w:vertAlign w:val="subscript"/>
        </w:rPr>
        <w:t>emb</w:t>
      </w:r>
      <w:proofErr w:type="spellEnd"/>
      <w:r>
        <w:rPr>
          <w:rFonts w:cs="Times New Roman"/>
          <w:i/>
          <w:iCs/>
        </w:rPr>
        <w:t xml:space="preserve"> </w:t>
      </w:r>
      <w:r>
        <w:rPr>
          <w:rFonts w:cs="Times New Roman"/>
        </w:rPr>
        <w:t xml:space="preserve">and </w:t>
      </w:r>
      <w:proofErr w:type="spellStart"/>
      <w:r>
        <w:rPr>
          <w:rFonts w:cs="Times New Roman"/>
          <w:i/>
          <w:iCs/>
        </w:rPr>
        <w:t>μ</w:t>
      </w:r>
      <w:r>
        <w:rPr>
          <w:rFonts w:cs="Times New Roman"/>
          <w:i/>
          <w:iCs/>
          <w:vertAlign w:val="subscript"/>
        </w:rPr>
        <w:t>lar</w:t>
      </w:r>
      <w:proofErr w:type="spellEnd"/>
      <w:r>
        <w:rPr>
          <w:rFonts w:cs="Times New Roman"/>
        </w:rPr>
        <w:t>) to data for survival to hatching and larval/juvenile survival (Figure 1). In our implementation of survival, the only DEB process influencing survival is egg buffer depletion, which determines the time to hatch and thus when the embryo mortality rate switches to the post-hatch mortality rate. This means survival is indirectly affected by the assimilation rate and conversion efficiency of assimilates into structure. The differential equation for proportion surviving over time is:</w:t>
      </w:r>
    </w:p>
    <w:commentRangeStart w:id="90"/>
    <w:p w14:paraId="22ADD97D" w14:textId="77777777" w:rsidR="00997C32" w:rsidRPr="00D05B50" w:rsidRDefault="00000000" w:rsidP="00997C32">
      <w:pPr>
        <w:pStyle w:val="TS"/>
        <w:spacing w:line="480" w:lineRule="auto"/>
        <w:ind w:firstLine="720"/>
        <w:rPr>
          <w:rFonts w:eastAsiaTheme="minorEastAsia" w:cs="Times New Roman"/>
        </w:rPr>
      </w:pPr>
      <m:oMathPara>
        <m:oMath>
          <m:f>
            <m:fPr>
              <m:ctrlPr>
                <w:rPr>
                  <w:rFonts w:ascii="Cambria Math" w:hAnsi="Cambria Math" w:cs="Times New Roman"/>
                  <w:i/>
                </w:rPr>
              </m:ctrlPr>
            </m:fPr>
            <m:num>
              <m:r>
                <w:rPr>
                  <w:rFonts w:ascii="Cambria Math" w:hAnsi="Cambria Math" w:cs="Times New Roman"/>
                </w:rPr>
                <m:t>dS</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emb</m:t>
              </m:r>
            </m:sub>
          </m:sSub>
          <m:r>
            <w:rPr>
              <w:rFonts w:ascii="Cambria Math" w:hAnsi="Cambria Math" w:cs="Times New Roman"/>
            </w:rPr>
            <m:t xml:space="preserve"> S   when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r>
            <w:rPr>
              <w:rFonts w:ascii="Cambria Math" w:hAnsi="Cambria Math" w:cs="Times New Roman"/>
            </w:rPr>
            <m:t>&gt;0</m:t>
          </m:r>
        </m:oMath>
      </m:oMathPara>
    </w:p>
    <w:p w14:paraId="027D502E" w14:textId="77777777" w:rsidR="00997C32" w:rsidRPr="00D05B50" w:rsidRDefault="00000000" w:rsidP="00997C32">
      <w:pPr>
        <w:pStyle w:val="TS"/>
        <w:spacing w:line="480" w:lineRule="auto"/>
        <w:ind w:firstLine="720"/>
        <w:rPr>
          <w:rFonts w:eastAsiaTheme="minorEastAsia" w:cs="Times New Roman"/>
        </w:rPr>
      </w:pPr>
      <m:oMathPara>
        <m:oMath>
          <m:f>
            <m:fPr>
              <m:ctrlPr>
                <w:rPr>
                  <w:rFonts w:ascii="Cambria Math" w:hAnsi="Cambria Math" w:cs="Times New Roman"/>
                  <w:i/>
                </w:rPr>
              </m:ctrlPr>
            </m:fPr>
            <m:num>
              <m:r>
                <w:rPr>
                  <w:rFonts w:ascii="Cambria Math" w:hAnsi="Cambria Math" w:cs="Times New Roman"/>
                </w:rPr>
                <m:t>dS</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lar</m:t>
              </m:r>
            </m:sub>
          </m:sSub>
          <m:r>
            <w:rPr>
              <w:rFonts w:ascii="Cambria Math" w:hAnsi="Cambria Math" w:cs="Times New Roman"/>
            </w:rPr>
            <m:t xml:space="preserve"> S   when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r>
            <w:rPr>
              <w:rFonts w:ascii="Cambria Math" w:hAnsi="Cambria Math" w:cs="Times New Roman"/>
            </w:rPr>
            <m:t>=0</m:t>
          </m:r>
          <w:commentRangeEnd w:id="90"/>
          <m:r>
            <m:rPr>
              <m:sty m:val="p"/>
            </m:rPr>
            <w:rPr>
              <w:rStyle w:val="CommentReference"/>
              <w:rFonts w:asciiTheme="minorHAnsi" w:hAnsiTheme="minorHAnsi"/>
            </w:rPr>
            <w:commentReference w:id="90"/>
          </m:r>
        </m:oMath>
      </m:oMathPara>
    </w:p>
    <w:p w14:paraId="1C7997EE" w14:textId="77777777" w:rsidR="00997C32" w:rsidRPr="00E159CC" w:rsidRDefault="00997C32" w:rsidP="00997C32">
      <w:pPr>
        <w:pStyle w:val="TS"/>
        <w:spacing w:line="480" w:lineRule="auto"/>
        <w:ind w:firstLine="720"/>
      </w:pPr>
      <w:proofErr w:type="spellStart"/>
      <w:r>
        <w:t>DEBkiss</w:t>
      </w:r>
      <w:proofErr w:type="spellEnd"/>
      <w:r>
        <w:t xml:space="preserve"> uses fewer parameters than the standard DEB model, which reduces data requirements and the risk of overfitting. </w:t>
      </w:r>
      <w:commentRangeStart w:id="91"/>
      <w:r>
        <w:t xml:space="preserve">While the standard DEB formulation uses a state variable for maturity that triggers changes between life stages, </w:t>
      </w:r>
      <w:proofErr w:type="spellStart"/>
      <w:r>
        <w:t>DEBkiss</w:t>
      </w:r>
      <w:proofErr w:type="spellEnd"/>
      <w:r>
        <w:t xml:space="preserve"> instead uses a constant size at puberty to specify when reproduction is initiated (</w:t>
      </w:r>
      <w:proofErr w:type="spellStart"/>
      <w:r>
        <w:t>Kooijman</w:t>
      </w:r>
      <w:proofErr w:type="spellEnd"/>
      <w:r>
        <w:t>, 2010; Jager et al., 2013).</w:t>
      </w:r>
      <w:commentRangeEnd w:id="91"/>
      <w:r w:rsidR="002D4A66">
        <w:rPr>
          <w:rStyle w:val="CommentReference"/>
          <w:rFonts w:asciiTheme="minorHAnsi" w:hAnsiTheme="minorHAnsi"/>
        </w:rPr>
        <w:commentReference w:id="91"/>
      </w:r>
      <w:r>
        <w:t xml:space="preserve"> It also has no reserve compartment between food assimilation and allocation, and for embryos this means that the egg buffer is assimilated into body structure and for maintenance, with hatching occurring when the egg buffer is fully depleted, instead of following reserve dynamics of the standard DEB model (Jager et al., 2013). The lack of reserve makes </w:t>
      </w:r>
      <w:proofErr w:type="spellStart"/>
      <w:r>
        <w:t>DEBkiss</w:t>
      </w:r>
      <w:proofErr w:type="spellEnd"/>
      <w:r>
        <w:t xml:space="preserve"> well-suited for animals with a small ultimate body size because reserve plays a smaller role in such species under DEB theory (Nisbet et al., 2000), but </w:t>
      </w:r>
      <w:proofErr w:type="spellStart"/>
      <w:r>
        <w:t>DEBkiss</w:t>
      </w:r>
      <w:proofErr w:type="spellEnd"/>
      <w:r>
        <w:t xml:space="preserve"> has been successfully applied to larger animals as well (e.g. </w:t>
      </w:r>
      <w:proofErr w:type="spellStart"/>
      <w:r>
        <w:t>Desforges</w:t>
      </w:r>
      <w:proofErr w:type="spellEnd"/>
      <w:r>
        <w:t xml:space="preserve"> et al., 2017). </w:t>
      </w:r>
    </w:p>
    <w:p w14:paraId="7FC6472C" w14:textId="77777777" w:rsidR="00997C32" w:rsidRDefault="00997C32" w:rsidP="00997C32">
      <w:pPr>
        <w:pStyle w:val="TS"/>
        <w:spacing w:line="480" w:lineRule="auto"/>
      </w:pPr>
    </w:p>
    <w:p w14:paraId="74A55F4A" w14:textId="77777777" w:rsidR="00997C32" w:rsidRDefault="00997C32" w:rsidP="00997C32">
      <w:pPr>
        <w:pStyle w:val="TS"/>
        <w:spacing w:line="480" w:lineRule="auto"/>
      </w:pPr>
      <w:r>
        <w:rPr>
          <w:noProof/>
        </w:rPr>
        <w:drawing>
          <wp:inline distT="0" distB="0" distL="0" distR="0" wp14:anchorId="3289E659" wp14:editId="6F56BDF2">
            <wp:extent cx="6195794" cy="23698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8" cstate="print">
                      <a:extLst>
                        <a:ext uri="{28A0092B-C50C-407E-A947-70E740481C1C}">
                          <a14:useLocalDpi xmlns:a14="http://schemas.microsoft.com/office/drawing/2010/main" val="0"/>
                        </a:ext>
                      </a:extLst>
                    </a:blip>
                    <a:srcRect l="2180" t="8547" r="14358" b="6325"/>
                    <a:stretch/>
                  </pic:blipFill>
                  <pic:spPr bwMode="auto">
                    <a:xfrm>
                      <a:off x="0" y="0"/>
                      <a:ext cx="6200619" cy="2371666"/>
                    </a:xfrm>
                    <a:prstGeom prst="rect">
                      <a:avLst/>
                    </a:prstGeom>
                    <a:ln>
                      <a:noFill/>
                    </a:ln>
                    <a:extLst>
                      <a:ext uri="{53640926-AAD7-44D8-BBD7-CCE9431645EC}">
                        <a14:shadowObscured xmlns:a14="http://schemas.microsoft.com/office/drawing/2010/main"/>
                      </a:ext>
                    </a:extLst>
                  </pic:spPr>
                </pic:pic>
              </a:graphicData>
            </a:graphic>
          </wp:inline>
        </w:drawing>
      </w:r>
    </w:p>
    <w:p w14:paraId="074580EA" w14:textId="77777777" w:rsidR="00997C32" w:rsidRDefault="00997C32" w:rsidP="00997C32">
      <w:pPr>
        <w:pStyle w:val="TS"/>
        <w:spacing w:line="480" w:lineRule="auto"/>
      </w:pPr>
      <w:r>
        <w:rPr>
          <w:b/>
          <w:bCs/>
        </w:rPr>
        <w:t xml:space="preserve">Figure 1. </w:t>
      </w:r>
      <w:r>
        <w:t xml:space="preserve">The </w:t>
      </w:r>
      <w:proofErr w:type="spellStart"/>
      <w:r>
        <w:t>DEBkiss</w:t>
      </w:r>
      <w:proofErr w:type="spellEnd"/>
      <w:r>
        <w:t xml:space="preserve"> model (diagram adapted from Jager et al., 2013) with stage-specific survival parameters. The candidate parameters for hypoxia stress mechanisms are highlighted in red boxes. </w:t>
      </w:r>
    </w:p>
    <w:p w14:paraId="106F3B32" w14:textId="77777777" w:rsidR="00997C32" w:rsidRPr="00BB65E9" w:rsidRDefault="00997C32" w:rsidP="00997C32">
      <w:pPr>
        <w:pStyle w:val="TS"/>
        <w:spacing w:line="480" w:lineRule="auto"/>
      </w:pPr>
    </w:p>
    <w:p w14:paraId="163EAAC2" w14:textId="77777777" w:rsidR="00997C32" w:rsidRDefault="00997C32" w:rsidP="00997C32">
      <w:pPr>
        <w:pStyle w:val="TS"/>
        <w:spacing w:line="480" w:lineRule="auto"/>
      </w:pPr>
      <w:r>
        <w:rPr>
          <w:i/>
          <w:iCs/>
        </w:rPr>
        <w:t>Base Model and Data</w:t>
      </w:r>
    </w:p>
    <w:p w14:paraId="7D2993CA" w14:textId="77777777" w:rsidR="00997C32" w:rsidRDefault="00997C32" w:rsidP="00997C32">
      <w:pPr>
        <w:pStyle w:val="TS"/>
        <w:spacing w:line="480" w:lineRule="auto"/>
      </w:pPr>
      <w:r>
        <w:tab/>
        <w:t xml:space="preserve">For the </w:t>
      </w:r>
      <w:commentRangeStart w:id="92"/>
      <w:r>
        <w:t xml:space="preserve">base model </w:t>
      </w:r>
      <w:commentRangeEnd w:id="92"/>
      <w:r w:rsidR="005102E9">
        <w:rPr>
          <w:rStyle w:val="CommentReference"/>
          <w:rFonts w:asciiTheme="minorHAnsi" w:hAnsiTheme="minorHAnsi"/>
        </w:rPr>
        <w:commentReference w:id="92"/>
      </w:r>
      <w:r>
        <w:t>we calculated and estimated parameters based on four types of data (state variables): total length over time, egg buffer mass over time (and through this, time to hatching), cumulative egg production over time, and proportion surviving since fertilization over time. We estimated three parameters by fitting them to data (</w:t>
      </w:r>
      <w:proofErr w:type="spellStart"/>
      <w:r>
        <w:rPr>
          <w:i/>
          <w:iCs/>
        </w:rPr>
        <w:t>y</w:t>
      </w:r>
      <w:r>
        <w:rPr>
          <w:i/>
          <w:iCs/>
          <w:vertAlign w:val="subscript"/>
        </w:rPr>
        <w:t>VA</w:t>
      </w:r>
      <w:proofErr w:type="spellEnd"/>
      <w:r>
        <w:t xml:space="preserve">, </w:t>
      </w:r>
      <w:proofErr w:type="spellStart"/>
      <w:r>
        <w:rPr>
          <w:rFonts w:cs="Times New Roman"/>
          <w:i/>
          <w:iCs/>
        </w:rPr>
        <w:t>μ</w:t>
      </w:r>
      <w:r>
        <w:rPr>
          <w:i/>
          <w:iCs/>
          <w:vertAlign w:val="subscript"/>
        </w:rPr>
        <w:t>emb</w:t>
      </w:r>
      <w:proofErr w:type="spellEnd"/>
      <w:r>
        <w:t xml:space="preserve">, and </w:t>
      </w:r>
      <w:proofErr w:type="spellStart"/>
      <w:r>
        <w:rPr>
          <w:rFonts w:cs="Times New Roman"/>
          <w:i/>
          <w:iCs/>
        </w:rPr>
        <w:t>μ</w:t>
      </w:r>
      <w:r>
        <w:rPr>
          <w:i/>
          <w:iCs/>
        </w:rPr>
        <w:softHyphen/>
      </w:r>
      <w:r>
        <w:rPr>
          <w:i/>
          <w:iCs/>
          <w:vertAlign w:val="subscript"/>
        </w:rPr>
        <w:t>lar</w:t>
      </w:r>
      <w:proofErr w:type="spellEnd"/>
      <w:r>
        <w:t xml:space="preserve">) and fixed at suggested values parameters for which we had insufficient data to calculate or estimate. The primary parameters and their calculated or estimated values are found in Table 1. Fitting was done in </w:t>
      </w:r>
      <w:proofErr w:type="spellStart"/>
      <w:r>
        <w:t>Matlab</w:t>
      </w:r>
      <w:proofErr w:type="spellEnd"/>
      <w:r>
        <w:t xml:space="preserve"> with the packages BYOM v.6.4 (Jager, 2022) and </w:t>
      </w:r>
      <w:proofErr w:type="spellStart"/>
      <w:r>
        <w:t>DEBkiss</w:t>
      </w:r>
      <w:proofErr w:type="spellEnd"/>
      <w:r>
        <w:t xml:space="preserve"> v.2.3a (Jager, 2021). BYOM uses a </w:t>
      </w:r>
      <w:proofErr w:type="spellStart"/>
      <w:r>
        <w:t>Nelder</w:t>
      </w:r>
      <w:proofErr w:type="spellEnd"/>
      <w:r>
        <w:t xml:space="preserve">-Mead simplex search to optimize the parameters for a set of ordinary differential equations (ODEs) by minimizing negative log-likelihood (NLL). The </w:t>
      </w:r>
      <w:proofErr w:type="spellStart"/>
      <w:r>
        <w:t>DEBkiss</w:t>
      </w:r>
      <w:proofErr w:type="spellEnd"/>
      <w:r>
        <w:t xml:space="preserve"> package works under BYOM to bring in the </w:t>
      </w:r>
      <w:proofErr w:type="spellStart"/>
      <w:r>
        <w:t>DEBkiss</w:t>
      </w:r>
      <w:proofErr w:type="spellEnd"/>
      <w:r>
        <w:t xml:space="preserve"> model parameters, variables, and equations so that the parameters can be estimated based on their effect on the </w:t>
      </w:r>
      <w:proofErr w:type="spellStart"/>
      <w:r>
        <w:t>DEBkiss</w:t>
      </w:r>
      <w:proofErr w:type="spellEnd"/>
      <w:r>
        <w:t xml:space="preserve"> equations and the ODEs derived from them. The ODEs give the predicted data for each type of observed data (length, egg production, egg buffer mass, and survival over time) the difference between which is used to calculate NLL. </w:t>
      </w:r>
    </w:p>
    <w:p w14:paraId="3F1798E1" w14:textId="15E52B1C" w:rsidR="00997C32" w:rsidRPr="00A72D60" w:rsidRDefault="00997C32" w:rsidP="00997C32">
      <w:pPr>
        <w:pStyle w:val="TS"/>
        <w:spacing w:line="480" w:lineRule="auto"/>
      </w:pPr>
      <w:r>
        <w:tab/>
        <w:t xml:space="preserve">BYOM allows users to turn fitting on and off for each parameter, and with fitting turned off for all parameters it runs a simulation that calculates predicted values over time for each state variable using the initial parameter values. Before estimating any parameters with the optimization described above, we ran simulations with fitting turned off using a set of recommended parameters (Jager, 2018) and parameters obtained from existing data on </w:t>
      </w:r>
      <w:r>
        <w:rPr>
          <w:i/>
          <w:iCs/>
        </w:rPr>
        <w:t>M. menidia</w:t>
      </w:r>
      <w:r>
        <w:t xml:space="preserve">. We visually assessed fit and checked </w:t>
      </w:r>
      <w:commentRangeStart w:id="93"/>
      <w:r>
        <w:t>NLL</w:t>
      </w:r>
      <w:commentRangeEnd w:id="93"/>
      <w:r w:rsidR="005102E9">
        <w:rPr>
          <w:rStyle w:val="CommentReference"/>
          <w:rFonts w:asciiTheme="minorHAnsi" w:hAnsiTheme="minorHAnsi"/>
        </w:rPr>
        <w:commentReference w:id="93"/>
      </w:r>
      <w:r>
        <w:t xml:space="preserve"> as we adjusted parameters to obtain a </w:t>
      </w:r>
      <w:commentRangeStart w:id="94"/>
      <w:r>
        <w:t>reasonable set of initial parameters before estimating any</w:t>
      </w:r>
      <w:commentRangeEnd w:id="94"/>
      <w:r w:rsidR="005102E9">
        <w:rPr>
          <w:rStyle w:val="CommentReference"/>
          <w:rFonts w:asciiTheme="minorHAnsi" w:hAnsiTheme="minorHAnsi"/>
        </w:rPr>
        <w:commentReference w:id="94"/>
      </w:r>
      <w:r>
        <w:t xml:space="preserve">. This also helped us reduce the number </w:t>
      </w:r>
      <w:r>
        <w:lastRenderedPageBreak/>
        <w:t xml:space="preserve">of parameters being estimated to avoid overfitting and so that there were not multiple </w:t>
      </w:r>
      <w:ins w:id="95" w:author="Roger Nisbet" w:date="2023-04-02T21:07:00Z">
        <w:r w:rsidR="005102E9">
          <w:t xml:space="preserve">highly </w:t>
        </w:r>
      </w:ins>
      <w:r>
        <w:t xml:space="preserve">correlated parameters free at once, because we were able to obtain a reasonable fit using suggested default values for </w:t>
      </w:r>
      <w:proofErr w:type="spellStart"/>
      <w:r>
        <w:rPr>
          <w:i/>
          <w:iCs/>
        </w:rPr>
        <w:t>y</w:t>
      </w:r>
      <w:r>
        <w:rPr>
          <w:i/>
          <w:iCs/>
          <w:vertAlign w:val="subscript"/>
        </w:rPr>
        <w:t>AV</w:t>
      </w:r>
      <w:proofErr w:type="spellEnd"/>
      <w:r>
        <w:t xml:space="preserve">, </w:t>
      </w:r>
      <w:proofErr w:type="spellStart"/>
      <w:r>
        <w:rPr>
          <w:i/>
          <w:iCs/>
        </w:rPr>
        <w:t>y</w:t>
      </w:r>
      <w:r>
        <w:rPr>
          <w:i/>
          <w:iCs/>
          <w:vertAlign w:val="subscript"/>
        </w:rPr>
        <w:t>BA</w:t>
      </w:r>
      <w:proofErr w:type="spellEnd"/>
      <w:r>
        <w:t xml:space="preserve">, and </w:t>
      </w:r>
      <w:r w:rsidRPr="006A0BB5">
        <w:rPr>
          <w:rFonts w:cs="Times New Roman"/>
          <w:i/>
          <w:iCs/>
        </w:rPr>
        <w:t>κ</w:t>
      </w:r>
      <w:r>
        <w:rPr>
          <w:rFonts w:cs="Times New Roman"/>
        </w:rPr>
        <w:t xml:space="preserve">. The default value </w:t>
      </w:r>
      <w:ins w:id="96" w:author="Roger Nisbet" w:date="2023-04-02T21:08:00Z">
        <w:r w:rsidR="005102E9">
          <w:rPr>
            <w:rFonts w:cs="Times New Roman"/>
          </w:rPr>
          <w:t xml:space="preserve">from the literature  (Jager ref) </w:t>
        </w:r>
      </w:ins>
      <w:r>
        <w:rPr>
          <w:rFonts w:cs="Times New Roman"/>
        </w:rPr>
        <w:t xml:space="preserve">for </w:t>
      </w:r>
      <w:proofErr w:type="spellStart"/>
      <w:r>
        <w:rPr>
          <w:rFonts w:cs="Times New Roman"/>
          <w:i/>
          <w:iCs/>
        </w:rPr>
        <w:t>y</w:t>
      </w:r>
      <w:r>
        <w:rPr>
          <w:rFonts w:cs="Times New Roman"/>
          <w:i/>
          <w:iCs/>
          <w:vertAlign w:val="subscript"/>
        </w:rPr>
        <w:t>VA</w:t>
      </w:r>
      <w:proofErr w:type="spellEnd"/>
      <w:r>
        <w:rPr>
          <w:rFonts w:cs="Times New Roman"/>
          <w:i/>
          <w:iCs/>
          <w:vertAlign w:val="subscript"/>
        </w:rPr>
        <w:softHyphen/>
      </w:r>
      <w:r>
        <w:rPr>
          <w:rFonts w:cs="Times New Roman"/>
        </w:rPr>
        <w:t xml:space="preserve"> did not allow a realistic fit to the length data, but the length, reproduction, and egg buffer depletion data allowed it to be estimated with the BYOM optimization. </w:t>
      </w:r>
      <w:r>
        <w:t xml:space="preserve">Ultimate length was used to fix </w:t>
      </w:r>
      <w:proofErr w:type="spellStart"/>
      <w:r>
        <w:rPr>
          <w:i/>
          <w:iCs/>
        </w:rPr>
        <w:t>J</w:t>
      </w:r>
      <w:r>
        <w:rPr>
          <w:i/>
          <w:iCs/>
          <w:vertAlign w:val="superscript"/>
        </w:rPr>
        <w:t>a</w:t>
      </w:r>
      <w:r>
        <w:rPr>
          <w:i/>
          <w:iCs/>
          <w:vertAlign w:val="subscript"/>
        </w:rPr>
        <w:t>Am</w:t>
      </w:r>
      <w:proofErr w:type="spellEnd"/>
      <w:r>
        <w:t xml:space="preserve"> to a reasonable value before estimating </w:t>
      </w:r>
      <w:proofErr w:type="spellStart"/>
      <w:r>
        <w:rPr>
          <w:i/>
          <w:iCs/>
        </w:rPr>
        <w:t>y</w:t>
      </w:r>
      <w:r>
        <w:rPr>
          <w:i/>
          <w:iCs/>
          <w:vertAlign w:val="subscript"/>
        </w:rPr>
        <w:t>VA</w:t>
      </w:r>
      <w:proofErr w:type="spellEnd"/>
      <w:r>
        <w:t xml:space="preserve"> because both parameters affect growth and egg buffer depletion in the model and therefore </w:t>
      </w:r>
      <w:proofErr w:type="spellStart"/>
      <w:r>
        <w:t>can not</w:t>
      </w:r>
      <w:proofErr w:type="spellEnd"/>
      <w:r>
        <w:t xml:space="preserve"> be estimated simultaneously. </w:t>
      </w:r>
      <w:r>
        <w:rPr>
          <w:rFonts w:cs="Times New Roman"/>
        </w:rPr>
        <w:t xml:space="preserve">Finally, we fixed all parameters except </w:t>
      </w:r>
      <w:proofErr w:type="spellStart"/>
      <w:r>
        <w:rPr>
          <w:rFonts w:cs="Times New Roman"/>
          <w:i/>
          <w:iCs/>
        </w:rPr>
        <w:t>μ</w:t>
      </w:r>
      <w:r>
        <w:rPr>
          <w:rFonts w:cs="Times New Roman"/>
          <w:i/>
          <w:iCs/>
          <w:vertAlign w:val="subscript"/>
        </w:rPr>
        <w:t>emb</w:t>
      </w:r>
      <w:proofErr w:type="spellEnd"/>
      <w:r>
        <w:rPr>
          <w:rFonts w:cs="Times New Roman"/>
        </w:rPr>
        <w:t xml:space="preserve"> and </w:t>
      </w:r>
      <w:proofErr w:type="spellStart"/>
      <w:r>
        <w:rPr>
          <w:rFonts w:cs="Times New Roman"/>
          <w:i/>
          <w:iCs/>
        </w:rPr>
        <w:t>μ</w:t>
      </w:r>
      <w:r>
        <w:rPr>
          <w:rFonts w:cs="Times New Roman"/>
          <w:i/>
          <w:iCs/>
          <w:vertAlign w:val="subscript"/>
        </w:rPr>
        <w:t>lar</w:t>
      </w:r>
      <w:proofErr w:type="spellEnd"/>
      <w:r>
        <w:rPr>
          <w:rFonts w:cs="Times New Roman"/>
        </w:rPr>
        <w:t xml:space="preserve"> to estimate these parameters, again using the visually best-fitting parameters from the simulations as initial values. </w:t>
      </w:r>
      <w:commentRangeStart w:id="97"/>
      <w:r>
        <w:rPr>
          <w:rFonts w:cs="Times New Roman"/>
        </w:rPr>
        <w:t xml:space="preserve">The full-life and early-life predicted and observed data are shown in Figure 2. </w:t>
      </w:r>
      <w:commentRangeEnd w:id="97"/>
      <w:r w:rsidR="005102E9">
        <w:rPr>
          <w:rStyle w:val="CommentReference"/>
          <w:rFonts w:asciiTheme="minorHAnsi" w:hAnsiTheme="minorHAnsi"/>
        </w:rPr>
        <w:commentReference w:id="97"/>
      </w:r>
    </w:p>
    <w:p w14:paraId="0750CA2E" w14:textId="77777777" w:rsidR="00997C32" w:rsidRPr="00B5366E" w:rsidRDefault="00997C32" w:rsidP="00997C32">
      <w:pPr>
        <w:pStyle w:val="TS"/>
        <w:spacing w:line="480" w:lineRule="auto"/>
      </w:pPr>
    </w:p>
    <w:p w14:paraId="41690367" w14:textId="77777777" w:rsidR="00997C32" w:rsidRDefault="00997C32" w:rsidP="00997C32">
      <w:pPr>
        <w:pStyle w:val="TS"/>
        <w:spacing w:line="480" w:lineRule="auto"/>
      </w:pPr>
      <w:r>
        <w:rPr>
          <w:b/>
          <w:bCs/>
        </w:rPr>
        <w:t xml:space="preserve">Table 1. </w:t>
      </w:r>
      <w:commentRangeStart w:id="98"/>
      <w:proofErr w:type="spellStart"/>
      <w:r>
        <w:t>DEBkiss</w:t>
      </w:r>
      <w:proofErr w:type="spellEnd"/>
      <w:r>
        <w:t xml:space="preserve"> parameters, their abbreviations, and their fixed or estimated values. Units are given with the value unless the parameter is a unitless ratio. </w:t>
      </w:r>
      <w:commentRangeEnd w:id="98"/>
      <w:r w:rsidR="005102E9">
        <w:rPr>
          <w:rStyle w:val="CommentReference"/>
          <w:rFonts w:asciiTheme="minorHAnsi" w:hAnsiTheme="minorHAnsi"/>
        </w:rPr>
        <w:commentReference w:id="98"/>
      </w:r>
    </w:p>
    <w:tbl>
      <w:tblPr>
        <w:tblStyle w:val="TableGrid"/>
        <w:tblW w:w="9648" w:type="dxa"/>
        <w:tblLook w:val="04A0" w:firstRow="1" w:lastRow="0" w:firstColumn="1" w:lastColumn="0" w:noHBand="0" w:noVBand="1"/>
      </w:tblPr>
      <w:tblGrid>
        <w:gridCol w:w="4608"/>
        <w:gridCol w:w="1170"/>
        <w:gridCol w:w="1440"/>
        <w:gridCol w:w="2430"/>
      </w:tblGrid>
      <w:tr w:rsidR="00997C32" w14:paraId="0908F8F0" w14:textId="77777777" w:rsidTr="003927AF">
        <w:tc>
          <w:tcPr>
            <w:tcW w:w="4608" w:type="dxa"/>
          </w:tcPr>
          <w:p w14:paraId="74B46533" w14:textId="77777777" w:rsidR="00997C32" w:rsidRPr="0077048B" w:rsidRDefault="00997C32" w:rsidP="003927AF">
            <w:pPr>
              <w:pStyle w:val="TS"/>
              <w:rPr>
                <w:b/>
                <w:bCs/>
              </w:rPr>
            </w:pPr>
            <w:r w:rsidRPr="0077048B">
              <w:rPr>
                <w:b/>
                <w:bCs/>
              </w:rPr>
              <w:t>Parameter</w:t>
            </w:r>
          </w:p>
        </w:tc>
        <w:tc>
          <w:tcPr>
            <w:tcW w:w="1170" w:type="dxa"/>
          </w:tcPr>
          <w:p w14:paraId="479B4D1D" w14:textId="77777777" w:rsidR="00997C32" w:rsidRPr="0077048B" w:rsidRDefault="00997C32" w:rsidP="003927AF">
            <w:pPr>
              <w:pStyle w:val="TS"/>
              <w:rPr>
                <w:b/>
                <w:bCs/>
              </w:rPr>
            </w:pPr>
            <w:r>
              <w:rPr>
                <w:b/>
                <w:bCs/>
              </w:rPr>
              <w:t>Symbol</w:t>
            </w:r>
          </w:p>
        </w:tc>
        <w:tc>
          <w:tcPr>
            <w:tcW w:w="1440" w:type="dxa"/>
          </w:tcPr>
          <w:p w14:paraId="2BEA277B" w14:textId="77777777" w:rsidR="00997C32" w:rsidRPr="0077048B" w:rsidRDefault="00997C32" w:rsidP="003927AF">
            <w:pPr>
              <w:pStyle w:val="TS"/>
              <w:rPr>
                <w:b/>
                <w:bCs/>
              </w:rPr>
            </w:pPr>
            <w:r w:rsidRPr="0077048B">
              <w:rPr>
                <w:b/>
                <w:bCs/>
              </w:rPr>
              <w:t>Fixed or estimated</w:t>
            </w:r>
          </w:p>
        </w:tc>
        <w:tc>
          <w:tcPr>
            <w:tcW w:w="2430" w:type="dxa"/>
          </w:tcPr>
          <w:p w14:paraId="50F95A45" w14:textId="77777777" w:rsidR="00997C32" w:rsidRPr="0077048B" w:rsidRDefault="00997C32" w:rsidP="003927AF">
            <w:pPr>
              <w:pStyle w:val="TS"/>
              <w:rPr>
                <w:b/>
                <w:bCs/>
              </w:rPr>
            </w:pPr>
            <w:r w:rsidRPr="0077048B">
              <w:rPr>
                <w:b/>
                <w:bCs/>
              </w:rPr>
              <w:t>Value</w:t>
            </w:r>
          </w:p>
        </w:tc>
      </w:tr>
      <w:tr w:rsidR="00997C32" w14:paraId="085EFC06" w14:textId="77777777" w:rsidTr="003927AF">
        <w:tc>
          <w:tcPr>
            <w:tcW w:w="4608" w:type="dxa"/>
          </w:tcPr>
          <w:p w14:paraId="3842C9EF" w14:textId="77777777" w:rsidR="00997C32" w:rsidRDefault="00997C32" w:rsidP="003927AF">
            <w:pPr>
              <w:pStyle w:val="TS"/>
            </w:pPr>
            <w:r>
              <w:t>Max. area-specific assimilation rate</w:t>
            </w:r>
          </w:p>
        </w:tc>
        <w:tc>
          <w:tcPr>
            <w:tcW w:w="1170" w:type="dxa"/>
          </w:tcPr>
          <w:p w14:paraId="754998E2" w14:textId="77777777" w:rsidR="00997C32" w:rsidRPr="0077048B" w:rsidRDefault="00997C32" w:rsidP="003927AF">
            <w:pPr>
              <w:pStyle w:val="TS"/>
              <w:rPr>
                <w:i/>
                <w:iCs/>
                <w:vertAlign w:val="subscript"/>
              </w:rPr>
            </w:pPr>
            <w:proofErr w:type="spellStart"/>
            <w:r>
              <w:rPr>
                <w:i/>
                <w:iCs/>
              </w:rPr>
              <w:t>J</w:t>
            </w:r>
            <w:r>
              <w:rPr>
                <w:i/>
                <w:iCs/>
                <w:vertAlign w:val="superscript"/>
              </w:rPr>
              <w:t>a</w:t>
            </w:r>
            <w:r>
              <w:rPr>
                <w:i/>
                <w:iCs/>
                <w:vertAlign w:val="subscript"/>
              </w:rPr>
              <w:t>Am</w:t>
            </w:r>
            <w:proofErr w:type="spellEnd"/>
          </w:p>
        </w:tc>
        <w:tc>
          <w:tcPr>
            <w:tcW w:w="1440" w:type="dxa"/>
          </w:tcPr>
          <w:p w14:paraId="237B05BF" w14:textId="77777777" w:rsidR="00997C32" w:rsidRDefault="00997C32" w:rsidP="003927AF">
            <w:pPr>
              <w:pStyle w:val="TS"/>
            </w:pPr>
            <w:r>
              <w:t>Estimated</w:t>
            </w:r>
          </w:p>
        </w:tc>
        <w:tc>
          <w:tcPr>
            <w:tcW w:w="2430" w:type="dxa"/>
          </w:tcPr>
          <w:p w14:paraId="41983CBD" w14:textId="77777777" w:rsidR="00997C32" w:rsidRDefault="00997C32" w:rsidP="003927AF">
            <w:pPr>
              <w:pStyle w:val="TS"/>
            </w:pPr>
            <w:r>
              <w:t>0.333 mg mm</w:t>
            </w:r>
            <w:r>
              <w:rPr>
                <w:vertAlign w:val="superscript"/>
              </w:rPr>
              <w:t>-2</w:t>
            </w:r>
            <w:r>
              <w:t xml:space="preserve"> d</w:t>
            </w:r>
            <w:r>
              <w:rPr>
                <w:vertAlign w:val="superscript"/>
              </w:rPr>
              <w:t>-1</w:t>
            </w:r>
          </w:p>
        </w:tc>
      </w:tr>
      <w:tr w:rsidR="00997C32" w14:paraId="0D8C4C1C" w14:textId="77777777" w:rsidTr="003927AF">
        <w:tc>
          <w:tcPr>
            <w:tcW w:w="4608" w:type="dxa"/>
          </w:tcPr>
          <w:p w14:paraId="3EF73218" w14:textId="77777777" w:rsidR="00997C32" w:rsidRDefault="00997C32" w:rsidP="003927AF">
            <w:pPr>
              <w:pStyle w:val="TS"/>
            </w:pPr>
            <w:r>
              <w:t>Max. volume-specific maintenance rate</w:t>
            </w:r>
          </w:p>
        </w:tc>
        <w:tc>
          <w:tcPr>
            <w:tcW w:w="1170" w:type="dxa"/>
          </w:tcPr>
          <w:p w14:paraId="2C499A3D" w14:textId="77777777" w:rsidR="00997C32" w:rsidRPr="0077048B" w:rsidRDefault="00997C32" w:rsidP="003927AF">
            <w:pPr>
              <w:pStyle w:val="TS"/>
              <w:rPr>
                <w:i/>
                <w:iCs/>
                <w:vertAlign w:val="subscript"/>
              </w:rPr>
            </w:pPr>
            <w:proofErr w:type="spellStart"/>
            <w:r>
              <w:rPr>
                <w:i/>
                <w:iCs/>
              </w:rPr>
              <w:t>J</w:t>
            </w:r>
            <w:r>
              <w:rPr>
                <w:i/>
                <w:iCs/>
                <w:vertAlign w:val="superscript"/>
              </w:rPr>
              <w:t>v</w:t>
            </w:r>
            <w:r>
              <w:rPr>
                <w:i/>
                <w:iCs/>
                <w:vertAlign w:val="subscript"/>
              </w:rPr>
              <w:t>M</w:t>
            </w:r>
            <w:proofErr w:type="spellEnd"/>
          </w:p>
        </w:tc>
        <w:tc>
          <w:tcPr>
            <w:tcW w:w="1440" w:type="dxa"/>
          </w:tcPr>
          <w:p w14:paraId="1EAECFA2" w14:textId="77777777" w:rsidR="00997C32" w:rsidRDefault="00997C32" w:rsidP="003927AF">
            <w:pPr>
              <w:pStyle w:val="TS"/>
            </w:pPr>
            <w:r>
              <w:t>Fixed</w:t>
            </w:r>
          </w:p>
        </w:tc>
        <w:tc>
          <w:tcPr>
            <w:tcW w:w="2430" w:type="dxa"/>
          </w:tcPr>
          <w:p w14:paraId="3360398B" w14:textId="77777777" w:rsidR="00997C32" w:rsidRPr="0077048B" w:rsidRDefault="00997C32" w:rsidP="003927AF">
            <w:pPr>
              <w:pStyle w:val="TS"/>
              <w:rPr>
                <w:vertAlign w:val="superscript"/>
              </w:rPr>
            </w:pPr>
            <w:r>
              <w:t>0.0214 mg mm</w:t>
            </w:r>
            <w:r>
              <w:rPr>
                <w:vertAlign w:val="superscript"/>
              </w:rPr>
              <w:t>-3</w:t>
            </w:r>
            <w:r>
              <w:t xml:space="preserve"> d</w:t>
            </w:r>
            <w:r>
              <w:rPr>
                <w:vertAlign w:val="superscript"/>
              </w:rPr>
              <w:t>-1</w:t>
            </w:r>
          </w:p>
        </w:tc>
      </w:tr>
      <w:tr w:rsidR="00997C32" w14:paraId="2FE60EA0" w14:textId="77777777" w:rsidTr="003927AF">
        <w:tc>
          <w:tcPr>
            <w:tcW w:w="4608" w:type="dxa"/>
          </w:tcPr>
          <w:p w14:paraId="5A509401" w14:textId="77777777" w:rsidR="00997C32" w:rsidRDefault="00997C32" w:rsidP="003927AF">
            <w:pPr>
              <w:pStyle w:val="TS"/>
            </w:pPr>
            <w:r>
              <w:t>Initial egg weight</w:t>
            </w:r>
          </w:p>
        </w:tc>
        <w:tc>
          <w:tcPr>
            <w:tcW w:w="1170" w:type="dxa"/>
          </w:tcPr>
          <w:p w14:paraId="604ACF4A" w14:textId="77777777" w:rsidR="00997C32" w:rsidRPr="0077048B" w:rsidRDefault="00997C32" w:rsidP="003927AF">
            <w:pPr>
              <w:pStyle w:val="TS"/>
              <w:rPr>
                <w:i/>
                <w:iCs/>
              </w:rPr>
            </w:pPr>
            <w:r>
              <w:rPr>
                <w:i/>
                <w:iCs/>
              </w:rPr>
              <w:t>W</w:t>
            </w:r>
            <w:r>
              <w:rPr>
                <w:i/>
                <w:iCs/>
                <w:vertAlign w:val="subscript"/>
              </w:rPr>
              <w:t>B0</w:t>
            </w:r>
          </w:p>
        </w:tc>
        <w:tc>
          <w:tcPr>
            <w:tcW w:w="1440" w:type="dxa"/>
          </w:tcPr>
          <w:p w14:paraId="30FF3D6C" w14:textId="77777777" w:rsidR="00997C32" w:rsidRDefault="00997C32" w:rsidP="003927AF">
            <w:pPr>
              <w:pStyle w:val="TS"/>
            </w:pPr>
            <w:r>
              <w:t>Fixed</w:t>
            </w:r>
          </w:p>
        </w:tc>
        <w:tc>
          <w:tcPr>
            <w:tcW w:w="2430" w:type="dxa"/>
          </w:tcPr>
          <w:p w14:paraId="4AE43585" w14:textId="77777777" w:rsidR="00997C32" w:rsidRPr="0077048B" w:rsidRDefault="00997C32" w:rsidP="003927AF">
            <w:pPr>
              <w:pStyle w:val="TS"/>
            </w:pPr>
            <w:r>
              <w:t>0.15 mg</w:t>
            </w:r>
          </w:p>
        </w:tc>
      </w:tr>
      <w:tr w:rsidR="00997C32" w14:paraId="2A64E335" w14:textId="77777777" w:rsidTr="003927AF">
        <w:tc>
          <w:tcPr>
            <w:tcW w:w="4608" w:type="dxa"/>
          </w:tcPr>
          <w:p w14:paraId="27CBEBC4" w14:textId="77777777" w:rsidR="00997C32" w:rsidRDefault="00997C32" w:rsidP="003927AF">
            <w:pPr>
              <w:pStyle w:val="TS"/>
            </w:pPr>
            <w:r>
              <w:t>Total length at puberty</w:t>
            </w:r>
          </w:p>
        </w:tc>
        <w:tc>
          <w:tcPr>
            <w:tcW w:w="1170" w:type="dxa"/>
          </w:tcPr>
          <w:p w14:paraId="5520774C" w14:textId="77777777" w:rsidR="00997C32" w:rsidRPr="00227BA8" w:rsidRDefault="00997C32" w:rsidP="003927AF">
            <w:pPr>
              <w:pStyle w:val="TS"/>
              <w:rPr>
                <w:i/>
                <w:iCs/>
                <w:vertAlign w:val="subscript"/>
              </w:rPr>
            </w:pPr>
            <w:proofErr w:type="spellStart"/>
            <w:r>
              <w:rPr>
                <w:i/>
                <w:iCs/>
              </w:rPr>
              <w:t>L</w:t>
            </w:r>
            <w:r>
              <w:rPr>
                <w:i/>
                <w:iCs/>
                <w:vertAlign w:val="subscript"/>
              </w:rPr>
              <w:t>Vp</w:t>
            </w:r>
            <w:proofErr w:type="spellEnd"/>
          </w:p>
        </w:tc>
        <w:tc>
          <w:tcPr>
            <w:tcW w:w="1440" w:type="dxa"/>
          </w:tcPr>
          <w:p w14:paraId="598D882F" w14:textId="77777777" w:rsidR="00997C32" w:rsidRDefault="00997C32" w:rsidP="003927AF">
            <w:pPr>
              <w:pStyle w:val="TS"/>
            </w:pPr>
            <w:r>
              <w:t>Fixed</w:t>
            </w:r>
          </w:p>
        </w:tc>
        <w:tc>
          <w:tcPr>
            <w:tcW w:w="2430" w:type="dxa"/>
          </w:tcPr>
          <w:p w14:paraId="25AE4A4B" w14:textId="77777777" w:rsidR="00997C32" w:rsidRPr="0077048B" w:rsidRDefault="00997C32" w:rsidP="003927AF">
            <w:pPr>
              <w:pStyle w:val="TS"/>
            </w:pPr>
            <w:r>
              <w:t>102 mm</w:t>
            </w:r>
          </w:p>
        </w:tc>
      </w:tr>
      <w:tr w:rsidR="00997C32" w14:paraId="0058CF96" w14:textId="77777777" w:rsidTr="003927AF">
        <w:tc>
          <w:tcPr>
            <w:tcW w:w="4608" w:type="dxa"/>
          </w:tcPr>
          <w:p w14:paraId="7B6D386D" w14:textId="77777777" w:rsidR="00997C32" w:rsidRDefault="00997C32" w:rsidP="003927AF">
            <w:pPr>
              <w:pStyle w:val="TS"/>
            </w:pPr>
            <w:r>
              <w:t>Yield of assimilates on volume</w:t>
            </w:r>
          </w:p>
        </w:tc>
        <w:tc>
          <w:tcPr>
            <w:tcW w:w="1170" w:type="dxa"/>
          </w:tcPr>
          <w:p w14:paraId="281A9513" w14:textId="77777777" w:rsidR="00997C32" w:rsidRPr="0077048B" w:rsidRDefault="00997C32" w:rsidP="003927AF">
            <w:pPr>
              <w:pStyle w:val="TS"/>
              <w:rPr>
                <w:i/>
                <w:iCs/>
              </w:rPr>
            </w:pPr>
            <w:proofErr w:type="spellStart"/>
            <w:r>
              <w:rPr>
                <w:i/>
                <w:iCs/>
              </w:rPr>
              <w:t>y</w:t>
            </w:r>
            <w:r>
              <w:rPr>
                <w:i/>
                <w:iCs/>
                <w:vertAlign w:val="subscript"/>
              </w:rPr>
              <w:t>AV</w:t>
            </w:r>
            <w:proofErr w:type="spellEnd"/>
          </w:p>
        </w:tc>
        <w:tc>
          <w:tcPr>
            <w:tcW w:w="1440" w:type="dxa"/>
          </w:tcPr>
          <w:p w14:paraId="1ED5CDE6" w14:textId="77777777" w:rsidR="00997C32" w:rsidRDefault="00997C32" w:rsidP="003927AF">
            <w:pPr>
              <w:pStyle w:val="TS"/>
            </w:pPr>
            <w:r>
              <w:t>Fixed</w:t>
            </w:r>
          </w:p>
        </w:tc>
        <w:tc>
          <w:tcPr>
            <w:tcW w:w="2430" w:type="dxa"/>
          </w:tcPr>
          <w:p w14:paraId="0B48BBC9" w14:textId="77777777" w:rsidR="00997C32" w:rsidRDefault="00997C32" w:rsidP="003927AF">
            <w:pPr>
              <w:pStyle w:val="TS"/>
            </w:pPr>
            <w:r>
              <w:t>0.8</w:t>
            </w:r>
          </w:p>
        </w:tc>
      </w:tr>
      <w:tr w:rsidR="00997C32" w14:paraId="00DAE900" w14:textId="77777777" w:rsidTr="003927AF">
        <w:tc>
          <w:tcPr>
            <w:tcW w:w="4608" w:type="dxa"/>
          </w:tcPr>
          <w:p w14:paraId="6A205E7E" w14:textId="77777777" w:rsidR="00997C32" w:rsidRDefault="00997C32" w:rsidP="003927AF">
            <w:pPr>
              <w:pStyle w:val="TS"/>
            </w:pPr>
            <w:r>
              <w:t xml:space="preserve">Yield of egg buffer on assimilates </w:t>
            </w:r>
          </w:p>
        </w:tc>
        <w:tc>
          <w:tcPr>
            <w:tcW w:w="1170" w:type="dxa"/>
          </w:tcPr>
          <w:p w14:paraId="76D60008" w14:textId="77777777" w:rsidR="00997C32" w:rsidRPr="0077048B" w:rsidRDefault="00997C32" w:rsidP="003927AF">
            <w:pPr>
              <w:pStyle w:val="TS"/>
              <w:rPr>
                <w:i/>
                <w:iCs/>
              </w:rPr>
            </w:pPr>
            <w:proofErr w:type="spellStart"/>
            <w:r>
              <w:rPr>
                <w:i/>
                <w:iCs/>
              </w:rPr>
              <w:t>y</w:t>
            </w:r>
            <w:r>
              <w:rPr>
                <w:i/>
                <w:iCs/>
                <w:vertAlign w:val="subscript"/>
              </w:rPr>
              <w:t>BA</w:t>
            </w:r>
            <w:proofErr w:type="spellEnd"/>
          </w:p>
        </w:tc>
        <w:tc>
          <w:tcPr>
            <w:tcW w:w="1440" w:type="dxa"/>
          </w:tcPr>
          <w:p w14:paraId="0ACC2F97" w14:textId="77777777" w:rsidR="00997C32" w:rsidRDefault="00997C32" w:rsidP="003927AF">
            <w:pPr>
              <w:pStyle w:val="TS"/>
            </w:pPr>
            <w:r>
              <w:t>Fixed</w:t>
            </w:r>
          </w:p>
        </w:tc>
        <w:tc>
          <w:tcPr>
            <w:tcW w:w="2430" w:type="dxa"/>
          </w:tcPr>
          <w:p w14:paraId="564A70EC" w14:textId="77777777" w:rsidR="00997C32" w:rsidRDefault="00997C32" w:rsidP="003927AF">
            <w:pPr>
              <w:pStyle w:val="TS"/>
            </w:pPr>
            <w:r>
              <w:t>0.95</w:t>
            </w:r>
          </w:p>
        </w:tc>
      </w:tr>
      <w:tr w:rsidR="00997C32" w14:paraId="6AAA8C96" w14:textId="77777777" w:rsidTr="003927AF">
        <w:tc>
          <w:tcPr>
            <w:tcW w:w="4608" w:type="dxa"/>
          </w:tcPr>
          <w:p w14:paraId="6929619D" w14:textId="77777777" w:rsidR="00997C32" w:rsidRDefault="00997C32" w:rsidP="003927AF">
            <w:pPr>
              <w:pStyle w:val="TS"/>
            </w:pPr>
            <w:r>
              <w:t>Yield of structure on assimilates</w:t>
            </w:r>
          </w:p>
        </w:tc>
        <w:tc>
          <w:tcPr>
            <w:tcW w:w="1170" w:type="dxa"/>
          </w:tcPr>
          <w:p w14:paraId="7392C236" w14:textId="77777777" w:rsidR="00997C32" w:rsidRPr="0077048B" w:rsidRDefault="00997C32" w:rsidP="003927AF">
            <w:pPr>
              <w:pStyle w:val="TS"/>
              <w:rPr>
                <w:i/>
                <w:iCs/>
              </w:rPr>
            </w:pPr>
            <w:proofErr w:type="spellStart"/>
            <w:r>
              <w:rPr>
                <w:i/>
                <w:iCs/>
              </w:rPr>
              <w:t>y</w:t>
            </w:r>
            <w:r>
              <w:rPr>
                <w:i/>
                <w:iCs/>
                <w:vertAlign w:val="subscript"/>
              </w:rPr>
              <w:t>VA</w:t>
            </w:r>
            <w:proofErr w:type="spellEnd"/>
          </w:p>
        </w:tc>
        <w:tc>
          <w:tcPr>
            <w:tcW w:w="1440" w:type="dxa"/>
          </w:tcPr>
          <w:p w14:paraId="603198C9" w14:textId="77777777" w:rsidR="00997C32" w:rsidRDefault="00997C32" w:rsidP="003927AF">
            <w:pPr>
              <w:pStyle w:val="TS"/>
            </w:pPr>
            <w:r>
              <w:t>Estimated</w:t>
            </w:r>
          </w:p>
        </w:tc>
        <w:tc>
          <w:tcPr>
            <w:tcW w:w="2430" w:type="dxa"/>
          </w:tcPr>
          <w:p w14:paraId="69BF4AEE" w14:textId="77777777" w:rsidR="00997C32" w:rsidRDefault="00997C32" w:rsidP="003927AF">
            <w:pPr>
              <w:pStyle w:val="TS"/>
            </w:pPr>
            <w:r>
              <w:t>0.3646</w:t>
            </w:r>
          </w:p>
        </w:tc>
      </w:tr>
      <w:tr w:rsidR="00997C32" w14:paraId="59B2C37B" w14:textId="77777777" w:rsidTr="003927AF">
        <w:tc>
          <w:tcPr>
            <w:tcW w:w="4608" w:type="dxa"/>
          </w:tcPr>
          <w:p w14:paraId="2BE0478F" w14:textId="77777777" w:rsidR="00997C32" w:rsidRDefault="00997C32" w:rsidP="003927AF">
            <w:pPr>
              <w:pStyle w:val="TS"/>
            </w:pPr>
            <w:r>
              <w:t>Fraction of assimilates allocated to soma</w:t>
            </w:r>
          </w:p>
        </w:tc>
        <w:tc>
          <w:tcPr>
            <w:tcW w:w="1170" w:type="dxa"/>
          </w:tcPr>
          <w:p w14:paraId="56261675" w14:textId="77777777" w:rsidR="00997C32" w:rsidRPr="0077048B" w:rsidRDefault="00997C32" w:rsidP="003927AF">
            <w:pPr>
              <w:pStyle w:val="TS"/>
              <w:rPr>
                <w:i/>
                <w:iCs/>
              </w:rPr>
            </w:pPr>
            <w:r>
              <w:rPr>
                <w:rFonts w:cs="Times New Roman"/>
                <w:i/>
                <w:iCs/>
              </w:rPr>
              <w:t>κ</w:t>
            </w:r>
          </w:p>
        </w:tc>
        <w:tc>
          <w:tcPr>
            <w:tcW w:w="1440" w:type="dxa"/>
          </w:tcPr>
          <w:p w14:paraId="0E387AB9" w14:textId="77777777" w:rsidR="00997C32" w:rsidRDefault="00997C32" w:rsidP="003927AF">
            <w:pPr>
              <w:pStyle w:val="TS"/>
            </w:pPr>
            <w:r>
              <w:t>Fixed</w:t>
            </w:r>
          </w:p>
        </w:tc>
        <w:tc>
          <w:tcPr>
            <w:tcW w:w="2430" w:type="dxa"/>
          </w:tcPr>
          <w:p w14:paraId="27C8B41F" w14:textId="77777777" w:rsidR="00997C32" w:rsidRDefault="00997C32" w:rsidP="003927AF">
            <w:pPr>
              <w:pStyle w:val="TS"/>
            </w:pPr>
            <w:r>
              <w:t>0.8</w:t>
            </w:r>
          </w:p>
        </w:tc>
      </w:tr>
      <w:tr w:rsidR="00997C32" w14:paraId="63DEC14C" w14:textId="77777777" w:rsidTr="003927AF">
        <w:tc>
          <w:tcPr>
            <w:tcW w:w="4608" w:type="dxa"/>
          </w:tcPr>
          <w:p w14:paraId="3A0224B1" w14:textId="77777777" w:rsidR="00997C32" w:rsidRDefault="00997C32" w:rsidP="003927AF">
            <w:pPr>
              <w:pStyle w:val="TS"/>
            </w:pPr>
            <w:r>
              <w:t>Scaled food level</w:t>
            </w:r>
          </w:p>
        </w:tc>
        <w:tc>
          <w:tcPr>
            <w:tcW w:w="1170" w:type="dxa"/>
          </w:tcPr>
          <w:p w14:paraId="7F46806D" w14:textId="77777777" w:rsidR="00997C32" w:rsidRPr="0077048B" w:rsidRDefault="00997C32" w:rsidP="003927AF">
            <w:pPr>
              <w:pStyle w:val="TS"/>
              <w:rPr>
                <w:i/>
                <w:iCs/>
              </w:rPr>
            </w:pPr>
            <w:r>
              <w:rPr>
                <w:rFonts w:cs="Times New Roman"/>
                <w:i/>
                <w:iCs/>
              </w:rPr>
              <w:t>f</w:t>
            </w:r>
          </w:p>
        </w:tc>
        <w:tc>
          <w:tcPr>
            <w:tcW w:w="1440" w:type="dxa"/>
          </w:tcPr>
          <w:p w14:paraId="4EB9C58A" w14:textId="77777777" w:rsidR="00997C32" w:rsidRDefault="00997C32" w:rsidP="003927AF">
            <w:pPr>
              <w:pStyle w:val="TS"/>
            </w:pPr>
            <w:r>
              <w:t>Fixed</w:t>
            </w:r>
          </w:p>
        </w:tc>
        <w:tc>
          <w:tcPr>
            <w:tcW w:w="2430" w:type="dxa"/>
          </w:tcPr>
          <w:p w14:paraId="47DC275C" w14:textId="77777777" w:rsidR="00997C32" w:rsidRDefault="00997C32" w:rsidP="003927AF">
            <w:pPr>
              <w:pStyle w:val="TS"/>
            </w:pPr>
            <w:r>
              <w:t xml:space="preserve">1 </w:t>
            </w:r>
          </w:p>
        </w:tc>
      </w:tr>
      <w:tr w:rsidR="00997C32" w14:paraId="398BC617" w14:textId="77777777" w:rsidTr="003927AF">
        <w:tc>
          <w:tcPr>
            <w:tcW w:w="4608" w:type="dxa"/>
          </w:tcPr>
          <w:p w14:paraId="73AA6862" w14:textId="77777777" w:rsidR="00997C32" w:rsidRDefault="00997C32" w:rsidP="003927AF">
            <w:pPr>
              <w:pStyle w:val="TS"/>
            </w:pPr>
            <w:r>
              <w:t>Scaled food level for embryo</w:t>
            </w:r>
          </w:p>
        </w:tc>
        <w:tc>
          <w:tcPr>
            <w:tcW w:w="1170" w:type="dxa"/>
          </w:tcPr>
          <w:p w14:paraId="6B736764" w14:textId="77777777" w:rsidR="00997C32" w:rsidRDefault="00997C32" w:rsidP="003927AF">
            <w:pPr>
              <w:pStyle w:val="TS"/>
              <w:rPr>
                <w:i/>
                <w:iCs/>
              </w:rPr>
            </w:pPr>
            <w:proofErr w:type="spellStart"/>
            <w:r>
              <w:rPr>
                <w:rFonts w:cs="Times New Roman"/>
                <w:i/>
                <w:iCs/>
              </w:rPr>
              <w:t>f</w:t>
            </w:r>
            <w:r>
              <w:rPr>
                <w:rFonts w:cs="Times New Roman"/>
                <w:i/>
                <w:iCs/>
                <w:vertAlign w:val="subscript"/>
              </w:rPr>
              <w:t>B</w:t>
            </w:r>
            <w:proofErr w:type="spellEnd"/>
          </w:p>
        </w:tc>
        <w:tc>
          <w:tcPr>
            <w:tcW w:w="1440" w:type="dxa"/>
          </w:tcPr>
          <w:p w14:paraId="455267D5" w14:textId="77777777" w:rsidR="00997C32" w:rsidRDefault="00997C32" w:rsidP="003927AF">
            <w:pPr>
              <w:pStyle w:val="TS"/>
            </w:pPr>
            <w:r>
              <w:t>Fixed</w:t>
            </w:r>
          </w:p>
        </w:tc>
        <w:tc>
          <w:tcPr>
            <w:tcW w:w="2430" w:type="dxa"/>
          </w:tcPr>
          <w:p w14:paraId="05661DA4" w14:textId="77777777" w:rsidR="00997C32" w:rsidRDefault="00997C32" w:rsidP="003927AF">
            <w:pPr>
              <w:pStyle w:val="TS"/>
            </w:pPr>
            <w:r>
              <w:t>1</w:t>
            </w:r>
          </w:p>
        </w:tc>
      </w:tr>
      <w:tr w:rsidR="00997C32" w14:paraId="2AFBF748" w14:textId="77777777" w:rsidTr="003927AF">
        <w:tc>
          <w:tcPr>
            <w:tcW w:w="4608" w:type="dxa"/>
          </w:tcPr>
          <w:p w14:paraId="423B2BF5" w14:textId="77777777" w:rsidR="00997C32" w:rsidRDefault="00997C32" w:rsidP="003927AF">
            <w:pPr>
              <w:pStyle w:val="TS"/>
            </w:pPr>
            <w:r>
              <w:t>Half-saturation total length</w:t>
            </w:r>
          </w:p>
        </w:tc>
        <w:tc>
          <w:tcPr>
            <w:tcW w:w="1170" w:type="dxa"/>
          </w:tcPr>
          <w:p w14:paraId="73123A68" w14:textId="77777777" w:rsidR="00997C32" w:rsidRDefault="00997C32" w:rsidP="003927AF">
            <w:pPr>
              <w:pStyle w:val="TS"/>
              <w:rPr>
                <w:rFonts w:cs="Times New Roman"/>
                <w:i/>
                <w:iCs/>
              </w:rPr>
            </w:pPr>
            <w:proofErr w:type="spellStart"/>
            <w:r>
              <w:rPr>
                <w:rFonts w:cs="Times New Roman"/>
                <w:i/>
                <w:iCs/>
              </w:rPr>
              <w:t>L</w:t>
            </w:r>
            <w:r>
              <w:rPr>
                <w:rFonts w:cs="Times New Roman"/>
                <w:i/>
                <w:iCs/>
                <w:vertAlign w:val="subscript"/>
              </w:rPr>
              <w:t>f</w:t>
            </w:r>
            <w:proofErr w:type="spellEnd"/>
          </w:p>
        </w:tc>
        <w:tc>
          <w:tcPr>
            <w:tcW w:w="1440" w:type="dxa"/>
          </w:tcPr>
          <w:p w14:paraId="1D5790E8" w14:textId="77777777" w:rsidR="00997C32" w:rsidRDefault="00997C32" w:rsidP="003927AF">
            <w:pPr>
              <w:pStyle w:val="TS"/>
            </w:pPr>
            <w:r>
              <w:t>Fixed</w:t>
            </w:r>
          </w:p>
        </w:tc>
        <w:tc>
          <w:tcPr>
            <w:tcW w:w="2430" w:type="dxa"/>
          </w:tcPr>
          <w:p w14:paraId="435EE820" w14:textId="77777777" w:rsidR="00997C32" w:rsidRDefault="00997C32" w:rsidP="003927AF">
            <w:pPr>
              <w:pStyle w:val="TS"/>
            </w:pPr>
            <w:r>
              <w:t>0</w:t>
            </w:r>
          </w:p>
        </w:tc>
      </w:tr>
      <w:tr w:rsidR="00997C32" w14:paraId="55307874" w14:textId="77777777" w:rsidTr="003927AF">
        <w:tc>
          <w:tcPr>
            <w:tcW w:w="4608" w:type="dxa"/>
          </w:tcPr>
          <w:p w14:paraId="1F4A4EF7" w14:textId="77777777" w:rsidR="00997C32" w:rsidRDefault="00997C32" w:rsidP="003927AF">
            <w:pPr>
              <w:pStyle w:val="TS"/>
            </w:pPr>
            <w:r>
              <w:t>Mortality rate for embryos</w:t>
            </w:r>
          </w:p>
        </w:tc>
        <w:tc>
          <w:tcPr>
            <w:tcW w:w="1170" w:type="dxa"/>
          </w:tcPr>
          <w:p w14:paraId="00C409FD" w14:textId="77777777" w:rsidR="00997C32" w:rsidRPr="00E56AEB" w:rsidRDefault="00997C32" w:rsidP="003927AF">
            <w:pPr>
              <w:pStyle w:val="TS"/>
              <w:rPr>
                <w:rFonts w:cs="Times New Roman"/>
                <w:i/>
                <w:iCs/>
              </w:rPr>
            </w:pPr>
            <w:proofErr w:type="spellStart"/>
            <w:r>
              <w:rPr>
                <w:rFonts w:cs="Times New Roman"/>
                <w:i/>
                <w:iCs/>
              </w:rPr>
              <w:t>μ</w:t>
            </w:r>
            <w:r>
              <w:rPr>
                <w:rFonts w:cs="Times New Roman"/>
                <w:i/>
                <w:iCs/>
                <w:vertAlign w:val="subscript"/>
              </w:rPr>
              <w:t>emb</w:t>
            </w:r>
            <w:proofErr w:type="spellEnd"/>
          </w:p>
        </w:tc>
        <w:tc>
          <w:tcPr>
            <w:tcW w:w="1440" w:type="dxa"/>
          </w:tcPr>
          <w:p w14:paraId="7BBFE17C" w14:textId="77777777" w:rsidR="00997C32" w:rsidRDefault="00997C32" w:rsidP="003927AF">
            <w:pPr>
              <w:pStyle w:val="TS"/>
            </w:pPr>
            <w:r>
              <w:t>Estimated</w:t>
            </w:r>
          </w:p>
        </w:tc>
        <w:tc>
          <w:tcPr>
            <w:tcW w:w="2430" w:type="dxa"/>
          </w:tcPr>
          <w:p w14:paraId="0B3A4331" w14:textId="77777777" w:rsidR="00997C32" w:rsidRDefault="00997C32" w:rsidP="003927AF">
            <w:pPr>
              <w:pStyle w:val="TS"/>
            </w:pPr>
            <w:r>
              <w:t>0.06393</w:t>
            </w:r>
          </w:p>
        </w:tc>
      </w:tr>
      <w:tr w:rsidR="00997C32" w14:paraId="4CD2711E" w14:textId="77777777" w:rsidTr="003927AF">
        <w:tc>
          <w:tcPr>
            <w:tcW w:w="4608" w:type="dxa"/>
          </w:tcPr>
          <w:p w14:paraId="3F89E92F" w14:textId="77777777" w:rsidR="00997C32" w:rsidRDefault="00997C32" w:rsidP="003927AF">
            <w:pPr>
              <w:pStyle w:val="TS"/>
            </w:pPr>
            <w:r>
              <w:t>Mortality rate for larvae</w:t>
            </w:r>
          </w:p>
        </w:tc>
        <w:tc>
          <w:tcPr>
            <w:tcW w:w="1170" w:type="dxa"/>
          </w:tcPr>
          <w:p w14:paraId="28C39142" w14:textId="77777777" w:rsidR="00997C32" w:rsidRPr="00E56AEB" w:rsidRDefault="00997C32" w:rsidP="003927AF">
            <w:pPr>
              <w:pStyle w:val="TS"/>
              <w:rPr>
                <w:rFonts w:cs="Times New Roman"/>
                <w:i/>
                <w:iCs/>
              </w:rPr>
            </w:pPr>
            <w:proofErr w:type="spellStart"/>
            <w:r>
              <w:rPr>
                <w:rFonts w:cs="Times New Roman"/>
                <w:i/>
                <w:iCs/>
              </w:rPr>
              <w:t>μ</w:t>
            </w:r>
            <w:r>
              <w:rPr>
                <w:rFonts w:cs="Times New Roman"/>
                <w:i/>
                <w:iCs/>
                <w:vertAlign w:val="subscript"/>
              </w:rPr>
              <w:t>lar</w:t>
            </w:r>
            <w:proofErr w:type="spellEnd"/>
          </w:p>
        </w:tc>
        <w:tc>
          <w:tcPr>
            <w:tcW w:w="1440" w:type="dxa"/>
          </w:tcPr>
          <w:p w14:paraId="71A85B01" w14:textId="77777777" w:rsidR="00997C32" w:rsidRDefault="00997C32" w:rsidP="003927AF">
            <w:pPr>
              <w:pStyle w:val="TS"/>
            </w:pPr>
            <w:r>
              <w:t>Estimated</w:t>
            </w:r>
          </w:p>
        </w:tc>
        <w:tc>
          <w:tcPr>
            <w:tcW w:w="2430" w:type="dxa"/>
          </w:tcPr>
          <w:p w14:paraId="62B820E2" w14:textId="77777777" w:rsidR="00997C32" w:rsidRDefault="00997C32" w:rsidP="003927AF">
            <w:pPr>
              <w:pStyle w:val="TS"/>
            </w:pPr>
            <w:commentRangeStart w:id="99"/>
            <w:r>
              <w:t>0.02940</w:t>
            </w:r>
            <w:commentRangeEnd w:id="99"/>
            <w:r w:rsidR="007130D3">
              <w:rPr>
                <w:rStyle w:val="CommentReference"/>
                <w:rFonts w:asciiTheme="minorHAnsi" w:hAnsiTheme="minorHAnsi"/>
              </w:rPr>
              <w:commentReference w:id="99"/>
            </w:r>
          </w:p>
        </w:tc>
      </w:tr>
    </w:tbl>
    <w:p w14:paraId="404A5EC5" w14:textId="77777777" w:rsidR="00997C32" w:rsidRDefault="00997C32" w:rsidP="00997C32">
      <w:pPr>
        <w:pStyle w:val="TS"/>
        <w:spacing w:line="480" w:lineRule="auto"/>
      </w:pPr>
    </w:p>
    <w:p w14:paraId="0022815D" w14:textId="77777777" w:rsidR="00997C32" w:rsidRPr="0097432D" w:rsidRDefault="00997C32" w:rsidP="00997C32">
      <w:pPr>
        <w:pStyle w:val="TS"/>
        <w:spacing w:line="480" w:lineRule="auto"/>
      </w:pPr>
    </w:p>
    <w:p w14:paraId="46C97F70" w14:textId="77777777" w:rsidR="00997C32" w:rsidRPr="00635A32" w:rsidRDefault="00997C32" w:rsidP="00997C32">
      <w:pPr>
        <w:pStyle w:val="TS"/>
        <w:spacing w:line="480" w:lineRule="auto"/>
      </w:pPr>
      <w:r>
        <w:rPr>
          <w:noProof/>
        </w:rPr>
        <w:lastRenderedPageBreak/>
        <w:drawing>
          <wp:inline distT="0" distB="0" distL="0" distR="0" wp14:anchorId="6DC1D00B" wp14:editId="3F571BD3">
            <wp:extent cx="5951220" cy="4651237"/>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rotWithShape="1">
                    <a:blip r:embed="rId9" cstate="print">
                      <a:extLst>
                        <a:ext uri="{28A0092B-C50C-407E-A947-70E740481C1C}">
                          <a14:useLocalDpi xmlns:a14="http://schemas.microsoft.com/office/drawing/2010/main" val="0"/>
                        </a:ext>
                      </a:extLst>
                    </a:blip>
                    <a:srcRect r="9615" b="5812"/>
                    <a:stretch/>
                  </pic:blipFill>
                  <pic:spPr bwMode="auto">
                    <a:xfrm>
                      <a:off x="0" y="0"/>
                      <a:ext cx="5954132" cy="4653513"/>
                    </a:xfrm>
                    <a:prstGeom prst="rect">
                      <a:avLst/>
                    </a:prstGeom>
                    <a:ln>
                      <a:noFill/>
                    </a:ln>
                    <a:extLst>
                      <a:ext uri="{53640926-AAD7-44D8-BBD7-CCE9431645EC}">
                        <a14:shadowObscured xmlns:a14="http://schemas.microsoft.com/office/drawing/2010/main"/>
                      </a:ext>
                    </a:extLst>
                  </pic:spPr>
                </pic:pic>
              </a:graphicData>
            </a:graphic>
          </wp:inline>
        </w:drawing>
      </w:r>
    </w:p>
    <w:p w14:paraId="3B2ABD70" w14:textId="77777777" w:rsidR="00997C32" w:rsidRDefault="00997C32" w:rsidP="00997C32">
      <w:pPr>
        <w:pStyle w:val="TS"/>
        <w:spacing w:line="480" w:lineRule="auto"/>
      </w:pPr>
      <w:r>
        <w:rPr>
          <w:b/>
          <w:bCs/>
        </w:rPr>
        <w:t xml:space="preserve">Figure 2. </w:t>
      </w:r>
      <w:r>
        <w:t xml:space="preserve">Predicted (lines) and observed data (dots) for the base </w:t>
      </w:r>
      <w:proofErr w:type="spellStart"/>
      <w:r>
        <w:t>DEBkiss</w:t>
      </w:r>
      <w:proofErr w:type="spellEnd"/>
      <w:r>
        <w:t xml:space="preserve"> model of </w:t>
      </w:r>
      <w:r>
        <w:rPr>
          <w:i/>
          <w:iCs/>
        </w:rPr>
        <w:t>M. menidia</w:t>
      </w:r>
      <w:r>
        <w:t xml:space="preserve">. The state variables are (A) total length (mm) over time (days), (B) cumulative reproduction (eggs) over time (days), (C) egg buffer mass (mg) over time (days), and (D) survival over time (days). Predicted data lines are calculated with the parameter values listed in Table 1. </w:t>
      </w:r>
    </w:p>
    <w:p w14:paraId="71B23A11" w14:textId="77777777" w:rsidR="00997C32" w:rsidRPr="00A72D60" w:rsidRDefault="00997C32" w:rsidP="00997C32">
      <w:pPr>
        <w:pStyle w:val="TS"/>
        <w:spacing w:line="480" w:lineRule="auto"/>
      </w:pPr>
    </w:p>
    <w:p w14:paraId="5D6A89D9" w14:textId="6EBDFE84" w:rsidR="00997C32" w:rsidRPr="008D205A" w:rsidRDefault="00997C32" w:rsidP="00997C32">
      <w:pPr>
        <w:pStyle w:val="TS"/>
        <w:spacing w:line="480" w:lineRule="auto"/>
        <w:ind w:firstLine="720"/>
      </w:pPr>
      <w:r>
        <w:t>The length and reproductive data allowed us to calculate length at puberty (</w:t>
      </w:r>
      <w:proofErr w:type="spellStart"/>
      <w:r>
        <w:rPr>
          <w:i/>
          <w:iCs/>
        </w:rPr>
        <w:t>L</w:t>
      </w:r>
      <w:r>
        <w:rPr>
          <w:i/>
          <w:iCs/>
          <w:vertAlign w:val="subscript"/>
        </w:rPr>
        <w:t>Vp</w:t>
      </w:r>
      <w:proofErr w:type="spellEnd"/>
      <w:r>
        <w:t xml:space="preserve">), which in </w:t>
      </w:r>
      <w:del w:id="100" w:author="Roger Nisbet" w:date="2023-04-02T21:13:00Z">
        <w:r w:rsidDel="007130D3">
          <w:delText>this model</w:delText>
        </w:r>
      </w:del>
      <w:ins w:id="101" w:author="Roger Nisbet" w:date="2023-04-02T21:13:00Z">
        <w:r w:rsidR="007130D3">
          <w:t>the DEB literature</w:t>
        </w:r>
      </w:ins>
      <w:r>
        <w:t xml:space="preserve"> is </w:t>
      </w:r>
      <w:ins w:id="102" w:author="Roger Nisbet" w:date="2023-04-02T21:13:00Z">
        <w:r w:rsidR="007130D3">
          <w:t xml:space="preserve">defined as </w:t>
        </w:r>
      </w:ins>
      <w:r>
        <w:t xml:space="preserve">the length at which egg production begins. We obtained </w:t>
      </w:r>
      <w:r>
        <w:rPr>
          <w:i/>
          <w:iCs/>
        </w:rPr>
        <w:t>W</w:t>
      </w:r>
      <w:r>
        <w:rPr>
          <w:i/>
          <w:iCs/>
          <w:vertAlign w:val="subscript"/>
        </w:rPr>
        <w:t>B0</w:t>
      </w:r>
      <w:r>
        <w:t xml:space="preserve"> from </w:t>
      </w:r>
      <w:r>
        <w:rPr>
          <w:i/>
          <w:iCs/>
        </w:rPr>
        <w:t xml:space="preserve">M. menidia </w:t>
      </w:r>
      <w:r>
        <w:t>egg dry weight data (</w:t>
      </w:r>
      <w:proofErr w:type="spellStart"/>
      <w:r>
        <w:t>Klahre</w:t>
      </w:r>
      <w:proofErr w:type="spellEnd"/>
      <w:r>
        <w:t xml:space="preserve">, 1997) and calculated </w:t>
      </w:r>
      <w:proofErr w:type="spellStart"/>
      <w:r>
        <w:rPr>
          <w:rFonts w:eastAsiaTheme="minorEastAsia" w:cs="Times New Roman"/>
          <w:i/>
          <w:iCs/>
        </w:rPr>
        <w:t>δ</w:t>
      </w:r>
      <w:r>
        <w:rPr>
          <w:rFonts w:eastAsiaTheme="minorEastAsia" w:cs="Times New Roman"/>
          <w:i/>
          <w:iCs/>
          <w:vertAlign w:val="subscript"/>
        </w:rPr>
        <w:t>M</w:t>
      </w:r>
      <w:proofErr w:type="spellEnd"/>
      <w:r>
        <w:rPr>
          <w:rFonts w:eastAsiaTheme="minorEastAsia" w:cs="Times New Roman"/>
        </w:rPr>
        <w:t xml:space="preserve"> and </w:t>
      </w:r>
      <w:proofErr w:type="spellStart"/>
      <w:r>
        <w:rPr>
          <w:rFonts w:eastAsiaTheme="minorEastAsia" w:cs="Times New Roman"/>
          <w:i/>
          <w:iCs/>
        </w:rPr>
        <w:t>d</w:t>
      </w:r>
      <w:r>
        <w:rPr>
          <w:rFonts w:eastAsiaTheme="minorEastAsia" w:cs="Times New Roman"/>
          <w:i/>
          <w:iCs/>
          <w:vertAlign w:val="subscript"/>
        </w:rPr>
        <w:t>V</w:t>
      </w:r>
      <w:proofErr w:type="spellEnd"/>
      <w:r>
        <w:rPr>
          <w:rFonts w:eastAsiaTheme="minorEastAsia" w:cs="Times New Roman"/>
        </w:rPr>
        <w:t xml:space="preserve"> </w:t>
      </w:r>
      <w:r>
        <w:t xml:space="preserve">from total length, egg diameter, and egg mass data (Cross et al., 2019; </w:t>
      </w:r>
      <w:proofErr w:type="spellStart"/>
      <w:r>
        <w:t>Klahre</w:t>
      </w:r>
      <w:proofErr w:type="spellEnd"/>
      <w:r>
        <w:t>, 1997; Concannon et al., 2021). To calculate volume-specific maintenance costs (</w:t>
      </w:r>
      <w:proofErr w:type="spellStart"/>
      <w:r>
        <w:rPr>
          <w:i/>
          <w:iCs/>
        </w:rPr>
        <w:t>J</w:t>
      </w:r>
      <w:r>
        <w:rPr>
          <w:i/>
          <w:iCs/>
          <w:vertAlign w:val="superscript"/>
        </w:rPr>
        <w:t>v</w:t>
      </w:r>
      <w:r>
        <w:rPr>
          <w:i/>
          <w:iCs/>
          <w:vertAlign w:val="subscript"/>
        </w:rPr>
        <w:t>M</w:t>
      </w:r>
      <w:proofErr w:type="spellEnd"/>
      <w:r>
        <w:t xml:space="preserve">), we used data on the rate of </w:t>
      </w:r>
      <w:r>
        <w:lastRenderedPageBreak/>
        <w:t xml:space="preserve">decrease in larval dry weight over a period of starvation in the congeneric species </w:t>
      </w:r>
      <w:r>
        <w:rPr>
          <w:i/>
          <w:iCs/>
        </w:rPr>
        <w:t xml:space="preserve">M. </w:t>
      </w:r>
      <w:proofErr w:type="spellStart"/>
      <w:r>
        <w:rPr>
          <w:i/>
          <w:iCs/>
        </w:rPr>
        <w:t>beryllina</w:t>
      </w:r>
      <w:proofErr w:type="spellEnd"/>
      <w:r>
        <w:t xml:space="preserve"> (Letcher and Bengtson, 1993). Borrowing from closely related species is a common practice in bioenergetic modeling when the species has similar habitat, life history, and physiology, as is the case here (</w:t>
      </w:r>
      <w:proofErr w:type="spellStart"/>
      <w:r>
        <w:t>Sibly</w:t>
      </w:r>
      <w:proofErr w:type="spellEnd"/>
      <w:r>
        <w:t xml:space="preserve"> et al., 2013; Bengtson, 1984). All </w:t>
      </w:r>
      <w:r>
        <w:rPr>
          <w:i/>
          <w:iCs/>
        </w:rPr>
        <w:t>M. menidia</w:t>
      </w:r>
      <w:r>
        <w:t xml:space="preserve"> datasets came from experiments in which fish were fed </w:t>
      </w:r>
      <w:r>
        <w:rPr>
          <w:i/>
          <w:iCs/>
        </w:rPr>
        <w:t>ad libitum</w:t>
      </w:r>
      <w:r>
        <w:t xml:space="preserve"> so </w:t>
      </w:r>
      <w:r>
        <w:rPr>
          <w:i/>
          <w:iCs/>
        </w:rPr>
        <w:t>f</w:t>
      </w:r>
      <w:r>
        <w:t xml:space="preserve"> was set to 1. For experiments that exposed fish to different CO</w:t>
      </w:r>
      <w:r>
        <w:rPr>
          <w:vertAlign w:val="subscript"/>
        </w:rPr>
        <w:t>2</w:t>
      </w:r>
      <w:r>
        <w:t xml:space="preserve"> levels, we only used data from control groups to avoid potential stressor effects in the data. </w:t>
      </w:r>
    </w:p>
    <w:p w14:paraId="5B37246B" w14:textId="77777777" w:rsidR="00997C32" w:rsidRDefault="00997C32" w:rsidP="00997C32">
      <w:pPr>
        <w:pStyle w:val="TS"/>
        <w:spacing w:line="480" w:lineRule="auto"/>
        <w:rPr>
          <w:rFonts w:cs="Times New Roman"/>
        </w:rPr>
      </w:pPr>
      <w:r>
        <w:tab/>
      </w:r>
      <w:commentRangeStart w:id="103"/>
      <w:r>
        <w:t>Data for the state variable total length were sourced from three studies. Length at hatching and 15 days post-hatching (</w:t>
      </w:r>
      <w:proofErr w:type="spellStart"/>
      <w:r>
        <w:t>dph</w:t>
      </w:r>
      <w:proofErr w:type="spellEnd"/>
      <w:r>
        <w:t xml:space="preserve">) came from a study that reared </w:t>
      </w:r>
      <w:r>
        <w:rPr>
          <w:i/>
          <w:iCs/>
        </w:rPr>
        <w:t>M. menidia</w:t>
      </w:r>
      <w:r>
        <w:t xml:space="preserve"> offspring in different static oxygen levels across two experiments (Cross et al., 2019). This provided data for control oxygen levels used in the base model and three reduced oxygen treatments (Table 2). The study featured two additional experiments that exposed offspring to fluctuating oxygen and CO</w:t>
      </w:r>
      <w:r>
        <w:rPr>
          <w:vertAlign w:val="subscript"/>
        </w:rPr>
        <w:t>2</w:t>
      </w:r>
      <w:r>
        <w:t xml:space="preserve"> levels but the control conditions were static, so we used total length data from these treatments for the base model as well (Cross et al., 2019). We sourced additional length data for the base model from control levels of experiments that exposed </w:t>
      </w:r>
      <w:r>
        <w:rPr>
          <w:i/>
          <w:iCs/>
        </w:rPr>
        <w:t>M. menidia</w:t>
      </w:r>
      <w:r>
        <w:t xml:space="preserve"> offspring to ambient and elevated CO</w:t>
      </w:r>
      <w:r>
        <w:rPr>
          <w:vertAlign w:val="subscript"/>
        </w:rPr>
        <w:t>2</w:t>
      </w:r>
      <w:r>
        <w:t xml:space="preserve"> levels (Murray and Baumann, 2018; Murray and Baumann, 2020; Concannon et al., 2021). All total length data were obtained from fish maintained in static laboratory conditions at </w:t>
      </w:r>
      <w:r>
        <w:rPr>
          <w:rFonts w:cs="Times New Roman"/>
        </w:rPr>
        <w:t>24°C.</w:t>
      </w:r>
    </w:p>
    <w:p w14:paraId="6D7D0DDC" w14:textId="77777777" w:rsidR="00997C32" w:rsidRPr="00756B47" w:rsidRDefault="00997C32" w:rsidP="00997C32">
      <w:pPr>
        <w:pStyle w:val="TS"/>
        <w:spacing w:line="480" w:lineRule="auto"/>
        <w:ind w:firstLine="720"/>
        <w:rPr>
          <w:i/>
          <w:iCs/>
        </w:rPr>
      </w:pPr>
      <w:r>
        <w:t>The state variable cumulative egg production over time was also obtained from control groups in Concannon et al. (2021), a study in which wild-caught juveniles were held in the laboratory at 20</w:t>
      </w:r>
      <w:r>
        <w:rPr>
          <w:rFonts w:cs="Times New Roman"/>
        </w:rPr>
        <w:t>°</w:t>
      </w:r>
      <w:r>
        <w:t>C in different CO</w:t>
      </w:r>
      <w:r>
        <w:rPr>
          <w:vertAlign w:val="subscript"/>
        </w:rPr>
        <w:t>2</w:t>
      </w:r>
      <w:r>
        <w:t xml:space="preserve"> treatments and strip-spawned once they reached reproductive maturity. Data for the state variables on egg buffer mass (i.e. time to hatching when egg buffer mass is zero) and survival to hatching and 15 </w:t>
      </w:r>
      <w:proofErr w:type="spellStart"/>
      <w:r>
        <w:t>dph</w:t>
      </w:r>
      <w:proofErr w:type="spellEnd"/>
      <w:r>
        <w:t xml:space="preserve"> under different oxygen levels were obtained from Cross et al. (2019). We also used survival data from the 24</w:t>
      </w:r>
      <w:r>
        <w:rPr>
          <w:rFonts w:cs="Times New Roman"/>
        </w:rPr>
        <w:t>°</w:t>
      </w:r>
      <w:r>
        <w:t>C and control CO</w:t>
      </w:r>
      <w:r>
        <w:rPr>
          <w:vertAlign w:val="subscript"/>
        </w:rPr>
        <w:t>2</w:t>
      </w:r>
      <w:r>
        <w:t xml:space="preserve"> groups of a </w:t>
      </w:r>
      <w:r>
        <w:lastRenderedPageBreak/>
        <w:t>study on the effects of temperature and CO</w:t>
      </w:r>
      <w:r>
        <w:rPr>
          <w:vertAlign w:val="subscript"/>
        </w:rPr>
        <w:t>2</w:t>
      </w:r>
      <w:r>
        <w:t xml:space="preserve"> on </w:t>
      </w:r>
      <w:r>
        <w:rPr>
          <w:i/>
          <w:iCs/>
        </w:rPr>
        <w:t>M. menidia</w:t>
      </w:r>
      <w:r>
        <w:t xml:space="preserve"> early life survival (Murray and Baumann, 2018). Four additional data points for long-term survival in laboratory conditions at 17</w:t>
      </w:r>
      <w:r>
        <w:rPr>
          <w:rFonts w:cs="Times New Roman"/>
        </w:rPr>
        <w:t>°</w:t>
      </w:r>
      <w:r>
        <w:t xml:space="preserve">C were obtained from a study that exposed </w:t>
      </w:r>
      <w:r>
        <w:rPr>
          <w:i/>
          <w:iCs/>
        </w:rPr>
        <w:t>M. menidia</w:t>
      </w:r>
      <w:r>
        <w:t xml:space="preserve"> offspring until 122 </w:t>
      </w:r>
      <w:proofErr w:type="spellStart"/>
      <w:r>
        <w:t>dph</w:t>
      </w:r>
      <w:proofErr w:type="spellEnd"/>
      <w:r>
        <w:t xml:space="preserve"> to two CO</w:t>
      </w:r>
      <w:r>
        <w:rPr>
          <w:vertAlign w:val="subscript"/>
        </w:rPr>
        <w:t>2</w:t>
      </w:r>
      <w:r>
        <w:t xml:space="preserve"> levels, of which we only used data from the control level (Murray et al., 2017). </w:t>
      </w:r>
      <w:commentRangeEnd w:id="103"/>
      <w:r w:rsidR="007130D3">
        <w:rPr>
          <w:rStyle w:val="CommentReference"/>
          <w:rFonts w:asciiTheme="minorHAnsi" w:hAnsiTheme="minorHAnsi"/>
        </w:rPr>
        <w:commentReference w:id="103"/>
      </w:r>
    </w:p>
    <w:p w14:paraId="7189ADD3" w14:textId="77777777" w:rsidR="00997C32" w:rsidRDefault="00997C32" w:rsidP="00997C32">
      <w:pPr>
        <w:pStyle w:val="TS"/>
        <w:spacing w:line="480" w:lineRule="auto"/>
      </w:pPr>
    </w:p>
    <w:p w14:paraId="49DE7010" w14:textId="77777777" w:rsidR="00997C32" w:rsidRDefault="00997C32" w:rsidP="00997C32">
      <w:pPr>
        <w:pStyle w:val="TS"/>
        <w:spacing w:line="480" w:lineRule="auto"/>
        <w:rPr>
          <w:rFonts w:eastAsiaTheme="minorEastAsia"/>
        </w:rPr>
      </w:pPr>
      <w:r>
        <w:rPr>
          <w:rFonts w:eastAsiaTheme="minorEastAsia"/>
          <w:b/>
          <w:bCs/>
        </w:rPr>
        <w:t xml:space="preserve">Table 2. </w:t>
      </w:r>
      <w:r>
        <w:rPr>
          <w:rFonts w:eastAsiaTheme="minorEastAsia"/>
        </w:rPr>
        <w:t xml:space="preserve">The mean survival to hatching, hatch time (at which egg buffer is zero), length at hatching, length at 15 </w:t>
      </w:r>
      <w:proofErr w:type="spellStart"/>
      <w:r>
        <w:rPr>
          <w:rFonts w:eastAsiaTheme="minorEastAsia"/>
        </w:rPr>
        <w:t>dph</w:t>
      </w:r>
      <w:proofErr w:type="spellEnd"/>
      <w:r>
        <w:rPr>
          <w:rFonts w:eastAsiaTheme="minorEastAsia"/>
        </w:rPr>
        <w:t xml:space="preserve">, and survival to 15 </w:t>
      </w:r>
      <w:proofErr w:type="spellStart"/>
      <w:r>
        <w:rPr>
          <w:rFonts w:eastAsiaTheme="minorEastAsia"/>
        </w:rPr>
        <w:t>dph</w:t>
      </w:r>
      <w:proofErr w:type="spellEnd"/>
      <w:r>
        <w:rPr>
          <w:rFonts w:eastAsiaTheme="minorEastAsia"/>
        </w:rPr>
        <w:t xml:space="preserve"> from the different oxygen treatments in Cross et al. (2019). The control DO level means (7.7 mg l</w:t>
      </w:r>
      <w:r>
        <w:rPr>
          <w:rFonts w:eastAsiaTheme="minorEastAsia"/>
          <w:vertAlign w:val="superscript"/>
        </w:rPr>
        <w:t>-1</w:t>
      </w:r>
      <w:r>
        <w:rPr>
          <w:rFonts w:eastAsiaTheme="minorEastAsia"/>
        </w:rPr>
        <w:t xml:space="preserve">) also include data from Murray and Baumann (2018). </w:t>
      </w:r>
    </w:p>
    <w:tbl>
      <w:tblPr>
        <w:tblStyle w:val="TableGrid"/>
        <w:tblW w:w="0" w:type="auto"/>
        <w:tblLook w:val="04A0" w:firstRow="1" w:lastRow="0" w:firstColumn="1" w:lastColumn="0" w:noHBand="0" w:noVBand="1"/>
      </w:tblPr>
      <w:tblGrid>
        <w:gridCol w:w="3595"/>
        <w:gridCol w:w="1438"/>
        <w:gridCol w:w="1439"/>
        <w:gridCol w:w="1439"/>
        <w:gridCol w:w="1439"/>
      </w:tblGrid>
      <w:tr w:rsidR="00997C32" w14:paraId="298CE9C6" w14:textId="77777777" w:rsidTr="003927AF">
        <w:tc>
          <w:tcPr>
            <w:tcW w:w="3595" w:type="dxa"/>
          </w:tcPr>
          <w:p w14:paraId="757DEBC1" w14:textId="77777777" w:rsidR="00997C32" w:rsidRDefault="00997C32" w:rsidP="003927AF">
            <w:pPr>
              <w:pStyle w:val="TS"/>
              <w:rPr>
                <w:rFonts w:eastAsiaTheme="minorEastAsia"/>
              </w:rPr>
            </w:pPr>
          </w:p>
        </w:tc>
        <w:tc>
          <w:tcPr>
            <w:tcW w:w="1438" w:type="dxa"/>
          </w:tcPr>
          <w:p w14:paraId="7ACA3210" w14:textId="77777777" w:rsidR="00997C32" w:rsidRPr="00501184" w:rsidRDefault="00997C32" w:rsidP="003927AF">
            <w:pPr>
              <w:pStyle w:val="TS"/>
              <w:rPr>
                <w:rFonts w:eastAsiaTheme="minorEastAsia"/>
                <w:b/>
                <w:bCs/>
                <w:vertAlign w:val="superscript"/>
              </w:rPr>
            </w:pPr>
            <w:r w:rsidRPr="00501184">
              <w:rPr>
                <w:rFonts w:eastAsiaTheme="minorEastAsia"/>
                <w:b/>
                <w:bCs/>
              </w:rPr>
              <w:t>7.7 mg L</w:t>
            </w:r>
            <w:r w:rsidRPr="00501184">
              <w:rPr>
                <w:rFonts w:eastAsiaTheme="minorEastAsia"/>
                <w:b/>
                <w:bCs/>
                <w:vertAlign w:val="superscript"/>
              </w:rPr>
              <w:t>-1</w:t>
            </w:r>
          </w:p>
        </w:tc>
        <w:tc>
          <w:tcPr>
            <w:tcW w:w="1439" w:type="dxa"/>
          </w:tcPr>
          <w:p w14:paraId="39EF7FD5" w14:textId="77777777" w:rsidR="00997C32" w:rsidRPr="00501184" w:rsidRDefault="00997C32" w:rsidP="003927AF">
            <w:pPr>
              <w:pStyle w:val="TS"/>
              <w:rPr>
                <w:rFonts w:eastAsiaTheme="minorEastAsia"/>
                <w:b/>
                <w:bCs/>
              </w:rPr>
            </w:pPr>
            <w:r w:rsidRPr="00501184">
              <w:rPr>
                <w:rFonts w:eastAsiaTheme="minorEastAsia"/>
                <w:b/>
                <w:bCs/>
              </w:rPr>
              <w:t>4.2 mg L</w:t>
            </w:r>
            <w:r w:rsidRPr="00501184">
              <w:rPr>
                <w:rFonts w:eastAsiaTheme="minorEastAsia"/>
                <w:b/>
                <w:bCs/>
                <w:vertAlign w:val="superscript"/>
              </w:rPr>
              <w:t>-1</w:t>
            </w:r>
          </w:p>
        </w:tc>
        <w:tc>
          <w:tcPr>
            <w:tcW w:w="1439" w:type="dxa"/>
          </w:tcPr>
          <w:p w14:paraId="3407D723" w14:textId="77777777" w:rsidR="00997C32" w:rsidRPr="00501184" w:rsidRDefault="00997C32" w:rsidP="003927AF">
            <w:pPr>
              <w:pStyle w:val="TS"/>
              <w:rPr>
                <w:rFonts w:eastAsiaTheme="minorEastAsia"/>
                <w:b/>
                <w:bCs/>
              </w:rPr>
            </w:pPr>
            <w:r w:rsidRPr="00501184">
              <w:rPr>
                <w:rFonts w:eastAsiaTheme="minorEastAsia"/>
                <w:b/>
                <w:bCs/>
              </w:rPr>
              <w:t>3.1 mg L</w:t>
            </w:r>
            <w:r w:rsidRPr="00501184">
              <w:rPr>
                <w:rFonts w:eastAsiaTheme="minorEastAsia"/>
                <w:b/>
                <w:bCs/>
                <w:vertAlign w:val="superscript"/>
              </w:rPr>
              <w:t>-1</w:t>
            </w:r>
          </w:p>
        </w:tc>
        <w:tc>
          <w:tcPr>
            <w:tcW w:w="1439" w:type="dxa"/>
          </w:tcPr>
          <w:p w14:paraId="2BD51B81" w14:textId="77777777" w:rsidR="00997C32" w:rsidRPr="00501184" w:rsidRDefault="00997C32" w:rsidP="003927AF">
            <w:pPr>
              <w:pStyle w:val="TS"/>
              <w:rPr>
                <w:rFonts w:eastAsiaTheme="minorEastAsia"/>
                <w:b/>
                <w:bCs/>
              </w:rPr>
            </w:pPr>
            <w:r w:rsidRPr="00501184">
              <w:rPr>
                <w:rFonts w:eastAsiaTheme="minorEastAsia"/>
                <w:b/>
                <w:bCs/>
              </w:rPr>
              <w:t>2.7 mg L</w:t>
            </w:r>
            <w:r w:rsidRPr="00501184">
              <w:rPr>
                <w:rFonts w:eastAsiaTheme="minorEastAsia"/>
                <w:b/>
                <w:bCs/>
                <w:vertAlign w:val="superscript"/>
              </w:rPr>
              <w:t>-1</w:t>
            </w:r>
          </w:p>
        </w:tc>
      </w:tr>
      <w:tr w:rsidR="00997C32" w14:paraId="23AE65BD" w14:textId="77777777" w:rsidTr="003927AF">
        <w:tc>
          <w:tcPr>
            <w:tcW w:w="3595" w:type="dxa"/>
          </w:tcPr>
          <w:p w14:paraId="1DF11677" w14:textId="77777777" w:rsidR="00997C32" w:rsidRDefault="00997C32" w:rsidP="003927AF">
            <w:pPr>
              <w:pStyle w:val="TS"/>
              <w:rPr>
                <w:rFonts w:eastAsiaTheme="minorEastAsia"/>
              </w:rPr>
            </w:pPr>
            <w:r>
              <w:rPr>
                <w:rFonts w:eastAsiaTheme="minorEastAsia"/>
              </w:rPr>
              <w:t>Survival to hatching</w:t>
            </w:r>
          </w:p>
        </w:tc>
        <w:tc>
          <w:tcPr>
            <w:tcW w:w="1438" w:type="dxa"/>
          </w:tcPr>
          <w:p w14:paraId="44F79C49" w14:textId="77777777" w:rsidR="00997C32" w:rsidRDefault="00997C32" w:rsidP="003927AF">
            <w:pPr>
              <w:pStyle w:val="TS"/>
              <w:rPr>
                <w:rFonts w:eastAsiaTheme="minorEastAsia"/>
              </w:rPr>
            </w:pPr>
            <w:r>
              <w:rPr>
                <w:rFonts w:eastAsiaTheme="minorEastAsia"/>
              </w:rPr>
              <w:t>74.3%</w:t>
            </w:r>
          </w:p>
        </w:tc>
        <w:tc>
          <w:tcPr>
            <w:tcW w:w="1439" w:type="dxa"/>
          </w:tcPr>
          <w:p w14:paraId="6A337A2D" w14:textId="77777777" w:rsidR="00997C32" w:rsidRDefault="00997C32" w:rsidP="003927AF">
            <w:pPr>
              <w:pStyle w:val="TS"/>
              <w:rPr>
                <w:rFonts w:eastAsiaTheme="minorEastAsia"/>
              </w:rPr>
            </w:pPr>
            <w:r>
              <w:rPr>
                <w:rFonts w:eastAsiaTheme="minorEastAsia"/>
              </w:rPr>
              <w:t>70.6%</w:t>
            </w:r>
          </w:p>
        </w:tc>
        <w:tc>
          <w:tcPr>
            <w:tcW w:w="1439" w:type="dxa"/>
          </w:tcPr>
          <w:p w14:paraId="53E3127F" w14:textId="77777777" w:rsidR="00997C32" w:rsidRDefault="00997C32" w:rsidP="003927AF">
            <w:pPr>
              <w:pStyle w:val="TS"/>
              <w:rPr>
                <w:rFonts w:eastAsiaTheme="minorEastAsia"/>
              </w:rPr>
            </w:pPr>
            <w:r>
              <w:rPr>
                <w:rFonts w:eastAsiaTheme="minorEastAsia"/>
              </w:rPr>
              <w:t>85.8%</w:t>
            </w:r>
          </w:p>
        </w:tc>
        <w:tc>
          <w:tcPr>
            <w:tcW w:w="1439" w:type="dxa"/>
          </w:tcPr>
          <w:p w14:paraId="49497F88" w14:textId="77777777" w:rsidR="00997C32" w:rsidRDefault="00997C32" w:rsidP="003927AF">
            <w:pPr>
              <w:pStyle w:val="TS"/>
              <w:rPr>
                <w:rFonts w:eastAsiaTheme="minorEastAsia"/>
              </w:rPr>
            </w:pPr>
            <w:r>
              <w:rPr>
                <w:rFonts w:eastAsiaTheme="minorEastAsia"/>
              </w:rPr>
              <w:t>30.2%</w:t>
            </w:r>
          </w:p>
        </w:tc>
      </w:tr>
      <w:tr w:rsidR="00997C32" w14:paraId="168FCC0D" w14:textId="77777777" w:rsidTr="003927AF">
        <w:tc>
          <w:tcPr>
            <w:tcW w:w="3595" w:type="dxa"/>
          </w:tcPr>
          <w:p w14:paraId="7481DBA0" w14:textId="77777777" w:rsidR="00997C32" w:rsidRDefault="00997C32" w:rsidP="003927AF">
            <w:pPr>
              <w:pStyle w:val="TS"/>
              <w:rPr>
                <w:rFonts w:eastAsiaTheme="minorEastAsia"/>
              </w:rPr>
            </w:pPr>
            <w:r>
              <w:rPr>
                <w:rFonts w:eastAsiaTheme="minorEastAsia"/>
              </w:rPr>
              <w:t>Hatch time (egg buffer mass = 0)</w:t>
            </w:r>
          </w:p>
        </w:tc>
        <w:tc>
          <w:tcPr>
            <w:tcW w:w="1438" w:type="dxa"/>
          </w:tcPr>
          <w:p w14:paraId="34D36C68" w14:textId="77777777" w:rsidR="00997C32" w:rsidRDefault="00997C32" w:rsidP="003927AF">
            <w:pPr>
              <w:pStyle w:val="TS"/>
              <w:rPr>
                <w:rFonts w:eastAsiaTheme="minorEastAsia"/>
              </w:rPr>
            </w:pPr>
            <w:r>
              <w:rPr>
                <w:rFonts w:eastAsiaTheme="minorEastAsia"/>
              </w:rPr>
              <w:t>6 days</w:t>
            </w:r>
          </w:p>
        </w:tc>
        <w:tc>
          <w:tcPr>
            <w:tcW w:w="1439" w:type="dxa"/>
          </w:tcPr>
          <w:p w14:paraId="2DF29F2F" w14:textId="77777777" w:rsidR="00997C32" w:rsidRDefault="00997C32" w:rsidP="003927AF">
            <w:pPr>
              <w:pStyle w:val="TS"/>
              <w:rPr>
                <w:rFonts w:eastAsiaTheme="minorEastAsia"/>
              </w:rPr>
            </w:pPr>
            <w:r>
              <w:rPr>
                <w:rFonts w:eastAsiaTheme="minorEastAsia"/>
              </w:rPr>
              <w:t>7 days</w:t>
            </w:r>
          </w:p>
        </w:tc>
        <w:tc>
          <w:tcPr>
            <w:tcW w:w="1439" w:type="dxa"/>
          </w:tcPr>
          <w:p w14:paraId="4FD199E7" w14:textId="77777777" w:rsidR="00997C32" w:rsidRDefault="00997C32" w:rsidP="003927AF">
            <w:pPr>
              <w:pStyle w:val="TS"/>
              <w:rPr>
                <w:rFonts w:eastAsiaTheme="minorEastAsia"/>
              </w:rPr>
            </w:pPr>
            <w:r>
              <w:rPr>
                <w:rFonts w:eastAsiaTheme="minorEastAsia"/>
              </w:rPr>
              <w:t>8 days</w:t>
            </w:r>
          </w:p>
        </w:tc>
        <w:tc>
          <w:tcPr>
            <w:tcW w:w="1439" w:type="dxa"/>
          </w:tcPr>
          <w:p w14:paraId="370A05DD" w14:textId="77777777" w:rsidR="00997C32" w:rsidRDefault="00997C32" w:rsidP="003927AF">
            <w:pPr>
              <w:pStyle w:val="TS"/>
              <w:rPr>
                <w:rFonts w:eastAsiaTheme="minorEastAsia"/>
              </w:rPr>
            </w:pPr>
            <w:r>
              <w:rPr>
                <w:rFonts w:eastAsiaTheme="minorEastAsia"/>
              </w:rPr>
              <w:t>9 days</w:t>
            </w:r>
          </w:p>
        </w:tc>
      </w:tr>
      <w:tr w:rsidR="00997C32" w14:paraId="7110F264" w14:textId="77777777" w:rsidTr="003927AF">
        <w:tc>
          <w:tcPr>
            <w:tcW w:w="3595" w:type="dxa"/>
          </w:tcPr>
          <w:p w14:paraId="2593BD41" w14:textId="77777777" w:rsidR="00997C32" w:rsidRDefault="00997C32" w:rsidP="003927AF">
            <w:pPr>
              <w:pStyle w:val="TS"/>
              <w:rPr>
                <w:rFonts w:eastAsiaTheme="minorEastAsia"/>
              </w:rPr>
            </w:pPr>
            <w:r>
              <w:rPr>
                <w:rFonts w:eastAsiaTheme="minorEastAsia"/>
              </w:rPr>
              <w:t>Length at hatching</w:t>
            </w:r>
          </w:p>
        </w:tc>
        <w:tc>
          <w:tcPr>
            <w:tcW w:w="1438" w:type="dxa"/>
          </w:tcPr>
          <w:p w14:paraId="2FD038BC" w14:textId="77777777" w:rsidR="00997C32" w:rsidRDefault="00997C32" w:rsidP="003927AF">
            <w:pPr>
              <w:pStyle w:val="TS"/>
              <w:rPr>
                <w:rFonts w:eastAsiaTheme="minorEastAsia"/>
              </w:rPr>
            </w:pPr>
            <w:r>
              <w:rPr>
                <w:rFonts w:eastAsiaTheme="minorEastAsia"/>
              </w:rPr>
              <w:t>5.3 mm</w:t>
            </w:r>
          </w:p>
        </w:tc>
        <w:tc>
          <w:tcPr>
            <w:tcW w:w="1439" w:type="dxa"/>
          </w:tcPr>
          <w:p w14:paraId="621D6122" w14:textId="77777777" w:rsidR="00997C32" w:rsidRDefault="00997C32" w:rsidP="003927AF">
            <w:pPr>
              <w:pStyle w:val="TS"/>
              <w:rPr>
                <w:rFonts w:eastAsiaTheme="minorEastAsia"/>
              </w:rPr>
            </w:pPr>
            <w:r>
              <w:rPr>
                <w:rFonts w:eastAsiaTheme="minorEastAsia"/>
              </w:rPr>
              <w:t>4.6 mm</w:t>
            </w:r>
          </w:p>
        </w:tc>
        <w:tc>
          <w:tcPr>
            <w:tcW w:w="1439" w:type="dxa"/>
          </w:tcPr>
          <w:p w14:paraId="1C243137" w14:textId="77777777" w:rsidR="00997C32" w:rsidRDefault="00997C32" w:rsidP="003927AF">
            <w:pPr>
              <w:pStyle w:val="TS"/>
              <w:rPr>
                <w:rFonts w:eastAsiaTheme="minorEastAsia"/>
              </w:rPr>
            </w:pPr>
            <w:r>
              <w:rPr>
                <w:rFonts w:eastAsiaTheme="minorEastAsia"/>
              </w:rPr>
              <w:t>4.4 mm</w:t>
            </w:r>
          </w:p>
        </w:tc>
        <w:tc>
          <w:tcPr>
            <w:tcW w:w="1439" w:type="dxa"/>
          </w:tcPr>
          <w:p w14:paraId="3380D8FB" w14:textId="77777777" w:rsidR="00997C32" w:rsidRDefault="00997C32" w:rsidP="003927AF">
            <w:pPr>
              <w:pStyle w:val="TS"/>
              <w:rPr>
                <w:rFonts w:eastAsiaTheme="minorEastAsia"/>
              </w:rPr>
            </w:pPr>
            <w:r>
              <w:rPr>
                <w:rFonts w:eastAsiaTheme="minorEastAsia"/>
              </w:rPr>
              <w:t>4.1 mm</w:t>
            </w:r>
          </w:p>
        </w:tc>
      </w:tr>
      <w:tr w:rsidR="00997C32" w14:paraId="74A0B1EE" w14:textId="77777777" w:rsidTr="003927AF">
        <w:tc>
          <w:tcPr>
            <w:tcW w:w="3595" w:type="dxa"/>
          </w:tcPr>
          <w:p w14:paraId="322FE508" w14:textId="77777777" w:rsidR="00997C32" w:rsidRDefault="00997C32" w:rsidP="003927AF">
            <w:pPr>
              <w:pStyle w:val="TS"/>
              <w:rPr>
                <w:rFonts w:eastAsiaTheme="minorEastAsia"/>
              </w:rPr>
            </w:pPr>
            <w:r>
              <w:rPr>
                <w:rFonts w:eastAsiaTheme="minorEastAsia"/>
              </w:rPr>
              <w:t xml:space="preserve">Larval length at 15 </w:t>
            </w:r>
            <w:proofErr w:type="spellStart"/>
            <w:r>
              <w:rPr>
                <w:rFonts w:eastAsiaTheme="minorEastAsia"/>
              </w:rPr>
              <w:t>dph</w:t>
            </w:r>
            <w:proofErr w:type="spellEnd"/>
          </w:p>
        </w:tc>
        <w:tc>
          <w:tcPr>
            <w:tcW w:w="1438" w:type="dxa"/>
          </w:tcPr>
          <w:p w14:paraId="727243BD" w14:textId="77777777" w:rsidR="00997C32" w:rsidRDefault="00997C32" w:rsidP="003927AF">
            <w:pPr>
              <w:pStyle w:val="TS"/>
              <w:rPr>
                <w:rFonts w:eastAsiaTheme="minorEastAsia"/>
              </w:rPr>
            </w:pPr>
            <w:r>
              <w:rPr>
                <w:rFonts w:eastAsiaTheme="minorEastAsia"/>
              </w:rPr>
              <w:t>15.8 mm</w:t>
            </w:r>
          </w:p>
        </w:tc>
        <w:tc>
          <w:tcPr>
            <w:tcW w:w="1439" w:type="dxa"/>
          </w:tcPr>
          <w:p w14:paraId="249D8FB7" w14:textId="77777777" w:rsidR="00997C32" w:rsidRDefault="00997C32" w:rsidP="003927AF">
            <w:pPr>
              <w:pStyle w:val="TS"/>
              <w:rPr>
                <w:rFonts w:eastAsiaTheme="minorEastAsia"/>
              </w:rPr>
            </w:pPr>
            <w:r>
              <w:rPr>
                <w:rFonts w:eastAsiaTheme="minorEastAsia"/>
              </w:rPr>
              <w:t>12.2 mm</w:t>
            </w:r>
          </w:p>
        </w:tc>
        <w:tc>
          <w:tcPr>
            <w:tcW w:w="1439" w:type="dxa"/>
          </w:tcPr>
          <w:p w14:paraId="4B9F223E" w14:textId="77777777" w:rsidR="00997C32" w:rsidRDefault="00997C32" w:rsidP="003927AF">
            <w:pPr>
              <w:pStyle w:val="TS"/>
              <w:rPr>
                <w:rFonts w:eastAsiaTheme="minorEastAsia"/>
              </w:rPr>
            </w:pPr>
            <w:r>
              <w:rPr>
                <w:rFonts w:eastAsiaTheme="minorEastAsia"/>
              </w:rPr>
              <w:t>9.2 mm</w:t>
            </w:r>
          </w:p>
        </w:tc>
        <w:tc>
          <w:tcPr>
            <w:tcW w:w="1439" w:type="dxa"/>
          </w:tcPr>
          <w:p w14:paraId="32F1784B" w14:textId="77777777" w:rsidR="00997C32" w:rsidRDefault="00997C32" w:rsidP="003927AF">
            <w:pPr>
              <w:pStyle w:val="TS"/>
              <w:rPr>
                <w:rFonts w:eastAsiaTheme="minorEastAsia"/>
              </w:rPr>
            </w:pPr>
            <w:r>
              <w:rPr>
                <w:rFonts w:eastAsiaTheme="minorEastAsia"/>
              </w:rPr>
              <w:t>-</w:t>
            </w:r>
          </w:p>
        </w:tc>
      </w:tr>
      <w:tr w:rsidR="00997C32" w14:paraId="3DD83AFE" w14:textId="77777777" w:rsidTr="003927AF">
        <w:tc>
          <w:tcPr>
            <w:tcW w:w="3595" w:type="dxa"/>
          </w:tcPr>
          <w:p w14:paraId="53D6EBC0" w14:textId="77777777" w:rsidR="00997C32" w:rsidRDefault="00997C32" w:rsidP="003927AF">
            <w:pPr>
              <w:pStyle w:val="TS"/>
              <w:rPr>
                <w:rFonts w:eastAsiaTheme="minorEastAsia"/>
              </w:rPr>
            </w:pPr>
            <w:r>
              <w:rPr>
                <w:rFonts w:eastAsiaTheme="minorEastAsia"/>
              </w:rPr>
              <w:t xml:space="preserve">Larval survival to 15 </w:t>
            </w:r>
            <w:proofErr w:type="spellStart"/>
            <w:r>
              <w:rPr>
                <w:rFonts w:eastAsiaTheme="minorEastAsia"/>
              </w:rPr>
              <w:t>dph</w:t>
            </w:r>
            <w:proofErr w:type="spellEnd"/>
          </w:p>
        </w:tc>
        <w:tc>
          <w:tcPr>
            <w:tcW w:w="1438" w:type="dxa"/>
          </w:tcPr>
          <w:p w14:paraId="771EFAFD" w14:textId="77777777" w:rsidR="00997C32" w:rsidRDefault="00997C32" w:rsidP="003927AF">
            <w:pPr>
              <w:pStyle w:val="TS"/>
              <w:rPr>
                <w:rFonts w:eastAsiaTheme="minorEastAsia"/>
              </w:rPr>
            </w:pPr>
            <w:r>
              <w:rPr>
                <w:rFonts w:eastAsiaTheme="minorEastAsia"/>
              </w:rPr>
              <w:t>44.0%</w:t>
            </w:r>
          </w:p>
        </w:tc>
        <w:tc>
          <w:tcPr>
            <w:tcW w:w="1439" w:type="dxa"/>
          </w:tcPr>
          <w:p w14:paraId="7A8FBEBB" w14:textId="77777777" w:rsidR="00997C32" w:rsidRDefault="00997C32" w:rsidP="003927AF">
            <w:pPr>
              <w:pStyle w:val="TS"/>
              <w:rPr>
                <w:rFonts w:eastAsiaTheme="minorEastAsia"/>
              </w:rPr>
            </w:pPr>
            <w:r>
              <w:rPr>
                <w:rFonts w:eastAsiaTheme="minorEastAsia"/>
              </w:rPr>
              <w:t>22.2%</w:t>
            </w:r>
          </w:p>
        </w:tc>
        <w:tc>
          <w:tcPr>
            <w:tcW w:w="1439" w:type="dxa"/>
          </w:tcPr>
          <w:p w14:paraId="779511D4" w14:textId="77777777" w:rsidR="00997C32" w:rsidRDefault="00997C32" w:rsidP="003927AF">
            <w:pPr>
              <w:pStyle w:val="TS"/>
              <w:rPr>
                <w:rFonts w:eastAsiaTheme="minorEastAsia"/>
              </w:rPr>
            </w:pPr>
            <w:r>
              <w:rPr>
                <w:rFonts w:eastAsiaTheme="minorEastAsia"/>
              </w:rPr>
              <w:t>20.9%</w:t>
            </w:r>
          </w:p>
        </w:tc>
        <w:tc>
          <w:tcPr>
            <w:tcW w:w="1439" w:type="dxa"/>
          </w:tcPr>
          <w:p w14:paraId="2CD9E2A2" w14:textId="77777777" w:rsidR="00997C32" w:rsidRDefault="00997C32" w:rsidP="003927AF">
            <w:pPr>
              <w:pStyle w:val="TS"/>
              <w:rPr>
                <w:rFonts w:eastAsiaTheme="minorEastAsia"/>
              </w:rPr>
            </w:pPr>
            <w:r>
              <w:rPr>
                <w:rFonts w:eastAsiaTheme="minorEastAsia"/>
              </w:rPr>
              <w:t>0%</w:t>
            </w:r>
          </w:p>
        </w:tc>
      </w:tr>
    </w:tbl>
    <w:p w14:paraId="2B5BE975" w14:textId="77777777" w:rsidR="00997C32" w:rsidRDefault="00997C32" w:rsidP="00997C32">
      <w:pPr>
        <w:pStyle w:val="TS"/>
        <w:spacing w:line="480" w:lineRule="auto"/>
      </w:pPr>
    </w:p>
    <w:p w14:paraId="0017F66A" w14:textId="77777777" w:rsidR="00997C32" w:rsidRPr="000E4A8B" w:rsidRDefault="00997C32" w:rsidP="00997C32">
      <w:pPr>
        <w:pStyle w:val="TS"/>
        <w:spacing w:line="480" w:lineRule="auto"/>
      </w:pPr>
    </w:p>
    <w:p w14:paraId="3254E9DF" w14:textId="77777777" w:rsidR="00997C32" w:rsidRDefault="00997C32" w:rsidP="00997C32">
      <w:pPr>
        <w:pStyle w:val="TS"/>
        <w:spacing w:line="480" w:lineRule="auto"/>
      </w:pPr>
      <w:r>
        <w:rPr>
          <w:i/>
          <w:iCs/>
        </w:rPr>
        <w:t>Hypoxia Stress</w:t>
      </w:r>
    </w:p>
    <w:p w14:paraId="7E9CCDAD" w14:textId="77777777" w:rsidR="00997C32" w:rsidRDefault="00997C32" w:rsidP="00997C32">
      <w:pPr>
        <w:pStyle w:val="TS"/>
        <w:spacing w:line="480" w:lineRule="auto"/>
      </w:pPr>
      <w:r>
        <w:tab/>
      </w:r>
      <w:commentRangeStart w:id="104"/>
      <w:r>
        <w:t xml:space="preserve">We multiplied several </w:t>
      </w:r>
      <w:proofErr w:type="spellStart"/>
      <w:r>
        <w:t>DEBkiss</w:t>
      </w:r>
      <w:proofErr w:type="spellEnd"/>
      <w:r>
        <w:t xml:space="preserve"> parameters (Figure 1) by correction factors</w:t>
      </w:r>
      <w:commentRangeEnd w:id="104"/>
      <w:r w:rsidR="007130D3">
        <w:rPr>
          <w:rStyle w:val="CommentReference"/>
          <w:rFonts w:asciiTheme="minorHAnsi" w:hAnsiTheme="minorHAnsi"/>
        </w:rPr>
        <w:commentReference w:id="104"/>
      </w:r>
      <w:r>
        <w:t xml:space="preserve"> to attempt to explain observed differences in </w:t>
      </w:r>
      <w:r>
        <w:rPr>
          <w:i/>
          <w:iCs/>
        </w:rPr>
        <w:t>M. menidia</w:t>
      </w:r>
      <w:r>
        <w:t xml:space="preserve"> length, hatching, and survival between experimental oxygen treatments (Cross et al., 2019). To summarize the experimental data on static hypoxia effects we are attempting to explain by altering these parameters, the mean values of data for each oxygen treatment are listed in Table 2. We used the parameter values from the base model, which contained full lifespan data, and altered one or more parameters at a time with oxygen-dependent correction factors, then fitted the model to data for only the first 136 days by estimating the best value of the parameter </w:t>
      </w:r>
      <w:r>
        <w:rPr>
          <w:i/>
          <w:iCs/>
        </w:rPr>
        <w:t>K</w:t>
      </w:r>
      <w:r>
        <w:t xml:space="preserve"> that influences correction factor shape. We only </w:t>
      </w:r>
      <w:r>
        <w:lastRenderedPageBreak/>
        <w:t xml:space="preserve">used early life data to fit the hypoxia-altered parameters because we did not have late-life data for multiple oxygen treatments later in life to validate observed changes against and did not have any reproduction data for oxygen treatments. It did not make sense to include later life data in the calculations of NLL that influence the parameter estimates or to speculate about how well the predicted data match what we might expect to happen later in life if we not only lack late-life hypoxia data but also do not expect full life hypoxia to occur in nature. </w:t>
      </w:r>
    </w:p>
    <w:p w14:paraId="608B6021" w14:textId="75991C9E" w:rsidR="00997C32" w:rsidRPr="00381630" w:rsidRDefault="00997C32" w:rsidP="00997C32">
      <w:pPr>
        <w:pStyle w:val="TS"/>
        <w:spacing w:line="480" w:lineRule="auto"/>
      </w:pPr>
      <w:r>
        <w:tab/>
        <w:t>A primary correction factor (</w:t>
      </w:r>
      <w:r>
        <w:rPr>
          <w:i/>
          <w:iCs/>
        </w:rPr>
        <w:t>c</w:t>
      </w:r>
      <w:r>
        <w:t xml:space="preserve">) </w:t>
      </w:r>
      <w:r w:rsidRPr="00381630">
        <w:t>that</w:t>
      </w:r>
      <w:r>
        <w:t xml:space="preserve"> decreased exponentially with decreasing DO between (Figure 3) was </w:t>
      </w:r>
      <w:r w:rsidR="007130D3">
        <w:t xml:space="preserve">hypothesized </w:t>
      </w:r>
      <w:r>
        <w:t xml:space="preserve">as: </w:t>
      </w:r>
    </w:p>
    <w:p w14:paraId="5DF3BC9C" w14:textId="77777777" w:rsidR="00997C32" w:rsidRPr="00B47398" w:rsidRDefault="00997C32" w:rsidP="00997C32">
      <w:pPr>
        <w:pStyle w:val="TS"/>
        <w:spacing w:line="480" w:lineRule="auto"/>
        <w:rPr>
          <w:rFonts w:eastAsiaTheme="minorEastAsia"/>
        </w:rPr>
      </w:pPr>
      <m:oMathPara>
        <m:oMath>
          <m:r>
            <w:rPr>
              <w:rFonts w:ascii="Cambria Math" w:eastAsiaTheme="minorEastAsia" w:hAnsi="Cambria Math"/>
            </w:rPr>
            <m:t>c=</m:t>
          </m:r>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-K(DO-</m:t>
                      </m:r>
                      <m:sSub>
                        <m:sSubPr>
                          <m:ctrlPr>
                            <w:rPr>
                              <w:rFonts w:ascii="Cambria Math" w:eastAsiaTheme="minorEastAsia" w:hAnsi="Cambria Math"/>
                              <w:i/>
                              <w:iCs/>
                            </w:rPr>
                          </m:ctrlPr>
                        </m:sSubPr>
                        <m:e>
                          <m:r>
                            <w:rPr>
                              <w:rFonts w:ascii="Cambria Math" w:eastAsiaTheme="minorEastAsia" w:hAnsi="Cambria Math"/>
                            </w:rPr>
                            <m:t>DO</m:t>
                          </m:r>
                        </m:e>
                        <m:sub>
                          <m:r>
                            <w:rPr>
                              <w:rFonts w:ascii="Cambria Math" w:eastAsiaTheme="minorEastAsia" w:hAnsi="Cambria Math"/>
                            </w:rPr>
                            <m:t>c</m:t>
                          </m:r>
                        </m:sub>
                      </m:sSub>
                      <m:r>
                        <w:rPr>
                          <w:rFonts w:ascii="Cambria Math" w:eastAsiaTheme="minorEastAsia" w:hAnsi="Cambria Math"/>
                        </w:rPr>
                        <m:t>)</m:t>
                      </m:r>
                    </m:sup>
                  </m:sSup>
                  <m:r>
                    <w:rPr>
                      <w:rFonts w:ascii="Cambria Math" w:eastAsiaTheme="minorEastAsia" w:hAnsi="Cambria Math"/>
                    </w:rPr>
                    <m:t>    if DO&gt;</m:t>
                  </m:r>
                  <m:sSub>
                    <m:sSubPr>
                      <m:ctrlPr>
                        <w:rPr>
                          <w:rFonts w:ascii="Cambria Math" w:eastAsiaTheme="minorEastAsia" w:hAnsi="Cambria Math"/>
                          <w:i/>
                          <w:iCs/>
                        </w:rPr>
                      </m:ctrlPr>
                    </m:sSubPr>
                    <m:e>
                      <m:r>
                        <w:rPr>
                          <w:rFonts w:ascii="Cambria Math" w:eastAsiaTheme="minorEastAsia" w:hAnsi="Cambria Math"/>
                        </w:rPr>
                        <m:t>DO</m:t>
                      </m:r>
                    </m:e>
                    <m:sub>
                      <m:r>
                        <w:rPr>
                          <w:rFonts w:ascii="Cambria Math" w:eastAsiaTheme="minorEastAsia" w:hAnsi="Cambria Math"/>
                        </w:rPr>
                        <m:t>c</m:t>
                      </m:r>
                    </m:sub>
                  </m:sSub>
                </m:e>
                <m:e>
                  <m:r>
                    <w:rPr>
                      <w:rFonts w:ascii="Cambria Math" w:eastAsiaTheme="minorEastAsia" w:hAnsi="Cambria Math"/>
                    </w:rPr>
                    <m:t>0                               if DO≤</m:t>
                  </m:r>
                  <m:sSub>
                    <m:sSubPr>
                      <m:ctrlPr>
                        <w:rPr>
                          <w:rFonts w:ascii="Cambria Math" w:eastAsiaTheme="minorEastAsia" w:hAnsi="Cambria Math"/>
                          <w:i/>
                          <w:iCs/>
                        </w:rPr>
                      </m:ctrlPr>
                    </m:sSubPr>
                    <m:e>
                      <m:r>
                        <w:rPr>
                          <w:rFonts w:ascii="Cambria Math" w:eastAsiaTheme="minorEastAsia" w:hAnsi="Cambria Math"/>
                        </w:rPr>
                        <m:t>DO</m:t>
                      </m:r>
                    </m:e>
                    <m:sub>
                      <m:r>
                        <w:rPr>
                          <w:rFonts w:ascii="Cambria Math" w:eastAsiaTheme="minorEastAsia" w:hAnsi="Cambria Math"/>
                        </w:rPr>
                        <m:t>c</m:t>
                      </m:r>
                    </m:sub>
                  </m:sSub>
                </m:e>
              </m:eqArr>
            </m:e>
          </m:d>
        </m:oMath>
      </m:oMathPara>
    </w:p>
    <w:p w14:paraId="6A9798B7" w14:textId="002D57D8" w:rsidR="00997C32" w:rsidRDefault="00997C32" w:rsidP="00997C32">
      <w:pPr>
        <w:pStyle w:val="TS"/>
        <w:spacing w:line="480" w:lineRule="auto"/>
        <w:rPr>
          <w:rFonts w:eastAsiaTheme="minorEastAsia"/>
        </w:rPr>
      </w:pPr>
      <w:r>
        <w:rPr>
          <w:rFonts w:eastAsiaTheme="minorEastAsia"/>
        </w:rPr>
        <w:t xml:space="preserve">where </w:t>
      </w:r>
      <w:r>
        <w:rPr>
          <w:rFonts w:eastAsiaTheme="minorEastAsia"/>
          <w:i/>
          <w:iCs/>
        </w:rPr>
        <w:t>K</w:t>
      </w:r>
      <w:r>
        <w:rPr>
          <w:rFonts w:eastAsiaTheme="minorEastAsia"/>
        </w:rPr>
        <w:t xml:space="preserve"> is the shape parameter that affects the strength of the DO effect on predicted values of the state variables. DO is the treatment level of oxygen, and </w:t>
      </w:r>
      <w:proofErr w:type="spellStart"/>
      <w:r>
        <w:rPr>
          <w:rFonts w:eastAsiaTheme="minorEastAsia"/>
        </w:rPr>
        <w:t>DO</w:t>
      </w:r>
      <w:r>
        <w:rPr>
          <w:rFonts w:eastAsiaTheme="minorEastAsia"/>
          <w:vertAlign w:val="subscript"/>
        </w:rPr>
        <w:t>c</w:t>
      </w:r>
      <w:proofErr w:type="spellEnd"/>
      <w:r>
        <w:rPr>
          <w:rFonts w:eastAsiaTheme="minorEastAsia"/>
        </w:rPr>
        <w:t xml:space="preserve"> is the critical oxygen level below which the </w:t>
      </w:r>
      <w:r>
        <w:rPr>
          <w:rFonts w:eastAsiaTheme="minorEastAsia"/>
          <w:i/>
          <w:iCs/>
        </w:rPr>
        <w:t>c</w:t>
      </w:r>
      <w:r>
        <w:rPr>
          <w:rFonts w:eastAsiaTheme="minorEastAsia"/>
        </w:rPr>
        <w:t xml:space="preserve"> = 0. The value of </w:t>
      </w:r>
      <w:r>
        <w:rPr>
          <w:rFonts w:eastAsiaTheme="minorEastAsia"/>
          <w:i/>
          <w:iCs/>
        </w:rPr>
        <w:t>c</w:t>
      </w:r>
      <w:r>
        <w:rPr>
          <w:rFonts w:eastAsiaTheme="minorEastAsia"/>
        </w:rPr>
        <w:t xml:space="preserve"> cannot exceed 1. A larger </w:t>
      </w:r>
      <w:r>
        <w:rPr>
          <w:rFonts w:eastAsiaTheme="minorEastAsia"/>
          <w:i/>
          <w:iCs/>
        </w:rPr>
        <w:t>K</w:t>
      </w:r>
      <w:r>
        <w:rPr>
          <w:rFonts w:eastAsiaTheme="minorEastAsia"/>
        </w:rPr>
        <w:t xml:space="preserve"> value keeps </w:t>
      </w:r>
      <w:r>
        <w:rPr>
          <w:rFonts w:eastAsiaTheme="minorEastAsia"/>
          <w:i/>
          <w:iCs/>
        </w:rPr>
        <w:t>c</w:t>
      </w:r>
      <w:r>
        <w:rPr>
          <w:rFonts w:eastAsiaTheme="minorEastAsia"/>
        </w:rPr>
        <w:t xml:space="preserve"> higher as oxygen decreases before a more abrupt drop, while a smaller </w:t>
      </w:r>
      <w:r>
        <w:rPr>
          <w:rFonts w:eastAsiaTheme="minorEastAsia"/>
          <w:i/>
          <w:iCs/>
        </w:rPr>
        <w:t>K</w:t>
      </w:r>
      <w:r>
        <w:rPr>
          <w:rFonts w:eastAsiaTheme="minorEastAsia"/>
        </w:rPr>
        <w:t xml:space="preserve"> gives a more constant decline in </w:t>
      </w:r>
      <w:r>
        <w:rPr>
          <w:rFonts w:eastAsiaTheme="minorEastAsia"/>
          <w:i/>
          <w:iCs/>
        </w:rPr>
        <w:t>c</w:t>
      </w:r>
      <w:r>
        <w:rPr>
          <w:rFonts w:eastAsiaTheme="minorEastAsia"/>
        </w:rPr>
        <w:t xml:space="preserve"> with hypoxia (Figure 3). </w:t>
      </w:r>
      <w:r w:rsidRPr="004A11FE">
        <w:rPr>
          <w:rFonts w:eastAsiaTheme="minorEastAsia"/>
        </w:rPr>
        <w:t>Attempts</w:t>
      </w:r>
      <w:r>
        <w:rPr>
          <w:rFonts w:eastAsiaTheme="minorEastAsia"/>
        </w:rPr>
        <w:t xml:space="preserve"> to estimate </w:t>
      </w:r>
      <w:proofErr w:type="spellStart"/>
      <w:r>
        <w:rPr>
          <w:rFonts w:eastAsiaTheme="minorEastAsia"/>
        </w:rPr>
        <w:t>DO</w:t>
      </w:r>
      <w:r>
        <w:rPr>
          <w:rFonts w:eastAsiaTheme="minorEastAsia"/>
          <w:vertAlign w:val="subscript"/>
        </w:rPr>
        <w:t>c</w:t>
      </w:r>
      <w:proofErr w:type="spellEnd"/>
      <w:r>
        <w:rPr>
          <w:rFonts w:eastAsiaTheme="minorEastAsia"/>
        </w:rPr>
        <w:t xml:space="preserve"> and </w:t>
      </w:r>
      <w:r>
        <w:rPr>
          <w:rFonts w:eastAsiaTheme="minorEastAsia"/>
          <w:i/>
          <w:iCs/>
        </w:rPr>
        <w:t>K</w:t>
      </w:r>
      <w:r>
        <w:rPr>
          <w:rFonts w:eastAsiaTheme="minorEastAsia"/>
        </w:rPr>
        <w:t xml:space="preserve"> simultaneously showed that leaving </w:t>
      </w:r>
      <w:proofErr w:type="spellStart"/>
      <w:r>
        <w:rPr>
          <w:rFonts w:eastAsiaTheme="minorEastAsia"/>
        </w:rPr>
        <w:t>DO</w:t>
      </w:r>
      <w:r>
        <w:rPr>
          <w:rFonts w:eastAsiaTheme="minorEastAsia"/>
          <w:vertAlign w:val="subscript"/>
        </w:rPr>
        <w:t>c</w:t>
      </w:r>
      <w:proofErr w:type="spellEnd"/>
      <w:r>
        <w:rPr>
          <w:rFonts w:eastAsiaTheme="minorEastAsia"/>
        </w:rPr>
        <w:t xml:space="preserve"> free did not improve the ability of the correction factor to fit the hypoxia data. Instead, </w:t>
      </w:r>
      <w:proofErr w:type="spellStart"/>
      <w:r>
        <w:rPr>
          <w:rFonts w:eastAsiaTheme="minorEastAsia"/>
        </w:rPr>
        <w:t>DO</w:t>
      </w:r>
      <w:r>
        <w:rPr>
          <w:rFonts w:eastAsiaTheme="minorEastAsia"/>
          <w:vertAlign w:val="subscript"/>
        </w:rPr>
        <w:t>c</w:t>
      </w:r>
      <w:proofErr w:type="spellEnd"/>
      <w:r>
        <w:rPr>
          <w:rFonts w:eastAsiaTheme="minorEastAsia"/>
        </w:rPr>
        <w:t xml:space="preserve"> was fixed at a biologically relevant level of 2.044 mg L</w:t>
      </w:r>
      <w:r>
        <w:rPr>
          <w:rFonts w:eastAsiaTheme="minorEastAsia"/>
          <w:vertAlign w:val="superscript"/>
        </w:rPr>
        <w:t>-1</w:t>
      </w:r>
      <w:r>
        <w:rPr>
          <w:rFonts w:eastAsiaTheme="minorEastAsia"/>
        </w:rPr>
        <w:t xml:space="preserve">, which is the critical oxygen level below which embryonic routine metabolism becomes highly oxygen-dependent (Schwemmer, unpublished data). This correction factor was multiplied by </w:t>
      </w:r>
      <w:proofErr w:type="spellStart"/>
      <w:r>
        <w:rPr>
          <w:rFonts w:eastAsiaTheme="minorEastAsia"/>
          <w:i/>
          <w:iCs/>
        </w:rPr>
        <w:t>J</w:t>
      </w:r>
      <w:r>
        <w:rPr>
          <w:rFonts w:eastAsiaTheme="minorEastAsia"/>
          <w:i/>
          <w:iCs/>
          <w:vertAlign w:val="superscript"/>
        </w:rPr>
        <w:t>a</w:t>
      </w:r>
      <w:r>
        <w:rPr>
          <w:rFonts w:eastAsiaTheme="minorEastAsia"/>
          <w:i/>
          <w:iCs/>
          <w:vertAlign w:val="subscript"/>
        </w:rPr>
        <w:t>Am</w:t>
      </w:r>
      <w:proofErr w:type="spellEnd"/>
      <w:r>
        <w:rPr>
          <w:rFonts w:eastAsiaTheme="minorEastAsia"/>
        </w:rPr>
        <w:t xml:space="preserve"> and </w:t>
      </w:r>
      <w:proofErr w:type="spellStart"/>
      <w:r>
        <w:rPr>
          <w:rFonts w:eastAsiaTheme="minorEastAsia"/>
          <w:i/>
          <w:iCs/>
        </w:rPr>
        <w:t>y</w:t>
      </w:r>
      <w:r>
        <w:rPr>
          <w:rFonts w:eastAsiaTheme="minorEastAsia"/>
          <w:i/>
          <w:iCs/>
          <w:vertAlign w:val="subscript"/>
        </w:rPr>
        <w:t>VA</w:t>
      </w:r>
      <w:proofErr w:type="spellEnd"/>
      <w:r>
        <w:rPr>
          <w:rFonts w:eastAsiaTheme="minorEastAsia"/>
        </w:rPr>
        <w:t xml:space="preserve"> because these parameters were hypothesized to decrease under hypoxia. To alter the parameters hypothesized to increase under hypoxia (</w:t>
      </w:r>
      <w:proofErr w:type="spellStart"/>
      <w:r>
        <w:rPr>
          <w:rFonts w:eastAsiaTheme="minorEastAsia"/>
          <w:i/>
          <w:iCs/>
        </w:rPr>
        <w:t>J</w:t>
      </w:r>
      <w:r>
        <w:rPr>
          <w:rFonts w:eastAsiaTheme="minorEastAsia"/>
          <w:i/>
          <w:iCs/>
          <w:vertAlign w:val="superscript"/>
        </w:rPr>
        <w:t>v</w:t>
      </w:r>
      <w:r>
        <w:rPr>
          <w:rFonts w:eastAsiaTheme="minorEastAsia"/>
          <w:i/>
          <w:iCs/>
          <w:vertAlign w:val="subscript"/>
        </w:rPr>
        <w:t>M</w:t>
      </w:r>
      <w:proofErr w:type="spellEnd"/>
      <w:r>
        <w:rPr>
          <w:rFonts w:eastAsiaTheme="minorEastAsia"/>
        </w:rPr>
        <w:t xml:space="preserve">, </w:t>
      </w:r>
      <w:proofErr w:type="spellStart"/>
      <w:r>
        <w:rPr>
          <w:rFonts w:eastAsiaTheme="minorEastAsia" w:cs="Times New Roman"/>
          <w:i/>
          <w:iCs/>
        </w:rPr>
        <w:t>μ</w:t>
      </w:r>
      <w:r>
        <w:rPr>
          <w:rFonts w:eastAsiaTheme="minorEastAsia"/>
          <w:i/>
          <w:iCs/>
          <w:vertAlign w:val="subscript"/>
        </w:rPr>
        <w:t>emb</w:t>
      </w:r>
      <w:proofErr w:type="spellEnd"/>
      <w:r>
        <w:rPr>
          <w:rFonts w:eastAsiaTheme="minorEastAsia"/>
        </w:rPr>
        <w:t xml:space="preserve">, and </w:t>
      </w:r>
      <w:proofErr w:type="spellStart"/>
      <w:r>
        <w:rPr>
          <w:rFonts w:eastAsiaTheme="minorEastAsia" w:cs="Times New Roman"/>
          <w:i/>
          <w:iCs/>
        </w:rPr>
        <w:t>μ</w:t>
      </w:r>
      <w:r>
        <w:rPr>
          <w:rFonts w:eastAsiaTheme="minorEastAsia"/>
          <w:i/>
          <w:iCs/>
          <w:vertAlign w:val="subscript"/>
        </w:rPr>
        <w:t>lar</w:t>
      </w:r>
      <w:proofErr w:type="spellEnd"/>
      <w:r>
        <w:rPr>
          <w:rFonts w:eastAsiaTheme="minorEastAsia"/>
        </w:rPr>
        <w:t xml:space="preserve">) a secondary correction factor, </w:t>
      </w:r>
      <w:r>
        <w:rPr>
          <w:rFonts w:eastAsiaTheme="minorEastAsia"/>
          <w:i/>
          <w:iCs/>
        </w:rPr>
        <w:t>c</w:t>
      </w:r>
      <w:r>
        <w:rPr>
          <w:rFonts w:eastAsiaTheme="minorEastAsia"/>
          <w:i/>
          <w:iCs/>
          <w:vertAlign w:val="subscript"/>
        </w:rPr>
        <w:t>1</w:t>
      </w:r>
      <w:r>
        <w:rPr>
          <w:rFonts w:eastAsiaTheme="minorEastAsia"/>
        </w:rPr>
        <w:t xml:space="preserve">, was calculated from </w:t>
      </w:r>
      <w:r>
        <w:rPr>
          <w:rFonts w:eastAsiaTheme="minorEastAsia"/>
          <w:i/>
          <w:iCs/>
        </w:rPr>
        <w:t>c</w:t>
      </w:r>
      <w:r>
        <w:rPr>
          <w:rFonts w:eastAsiaTheme="minorEastAsia"/>
        </w:rPr>
        <w:t>:</w:t>
      </w:r>
    </w:p>
    <w:p w14:paraId="54CAA1D6" w14:textId="77777777" w:rsidR="00997C32" w:rsidRPr="001F05F3" w:rsidRDefault="00000000" w:rsidP="00997C32">
      <w:pPr>
        <w:pStyle w:val="TS"/>
        <w:spacing w:line="480" w:lineRule="auto"/>
        <w:ind w:firstLine="720"/>
        <w:rPr>
          <w:rFonts w:eastAsiaTheme="minorEastAsia"/>
        </w:rPr>
      </w:pPr>
      <m:oMathPara>
        <m:oMathParaPr>
          <m:jc m:val="centerGroup"/>
        </m:oMathParaPr>
        <m:oMath>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c+0.0001</m:t>
              </m:r>
            </m:den>
          </m:f>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 xml:space="preserve"> c</m:t>
              </m:r>
            </m:e>
            <m:sub>
              <m:r>
                <w:rPr>
                  <w:rFonts w:ascii="Cambria Math" w:eastAsiaTheme="minorEastAsia" w:hAnsi="Cambria Math"/>
                </w:rPr>
                <m:t>1</m:t>
              </m:r>
              <m:r>
                <m:rPr>
                  <m:sty m:val="p"/>
                </m:rPr>
                <w:rPr>
                  <w:rFonts w:ascii="Cambria Math" w:eastAsiaTheme="minorEastAsia" w:hAnsi="Cambria Math"/>
                </w:rPr>
                <m:t>(max</m:t>
              </m:r>
              <m:r>
                <w:rPr>
                  <w:rFonts w:ascii="Cambria Math" w:eastAsiaTheme="minorEastAsia" w:hAnsi="Cambria Math"/>
                </w:rPr>
                <m:t>⁡)</m:t>
              </m:r>
            </m:sub>
          </m:sSub>
          <m:r>
            <w:rPr>
              <w:rFonts w:ascii="Cambria Math" w:eastAsiaTheme="minorEastAsia" w:hAnsi="Cambria Math"/>
            </w:rPr>
            <m:t>)</m:t>
          </m:r>
        </m:oMath>
      </m:oMathPara>
    </w:p>
    <w:p w14:paraId="7CAF6428" w14:textId="77777777" w:rsidR="00997C32" w:rsidRPr="009A6807" w:rsidRDefault="00997C32" w:rsidP="00997C32">
      <w:pPr>
        <w:pStyle w:val="TS"/>
        <w:spacing w:line="480" w:lineRule="auto"/>
        <w:rPr>
          <w:rFonts w:eastAsiaTheme="minorEastAsia"/>
        </w:rPr>
      </w:pPr>
      <w:r>
        <w:rPr>
          <w:rFonts w:eastAsiaTheme="minorEastAsia"/>
        </w:rPr>
        <w:lastRenderedPageBreak/>
        <w:t xml:space="preserve">where </w:t>
      </w:r>
      <w:r>
        <w:rPr>
          <w:rFonts w:eastAsiaTheme="minorEastAsia"/>
          <w:i/>
          <w:iCs/>
        </w:rPr>
        <w:t>c</w:t>
      </w:r>
      <w:r>
        <w:rPr>
          <w:rFonts w:eastAsiaTheme="minorEastAsia"/>
          <w:i/>
          <w:iCs/>
          <w:vertAlign w:val="subscript"/>
        </w:rPr>
        <w:t>1(max)</w:t>
      </w:r>
      <w:r>
        <w:rPr>
          <w:rFonts w:eastAsiaTheme="minorEastAsia"/>
        </w:rPr>
        <w:t xml:space="preserve"> is the upper limit to the correction factor, or a maximum factor by which we are willing to multiply the parameters. We set </w:t>
      </w:r>
      <w:r>
        <w:rPr>
          <w:rFonts w:eastAsiaTheme="minorEastAsia"/>
          <w:i/>
          <w:iCs/>
        </w:rPr>
        <w:t>c</w:t>
      </w:r>
      <w:r>
        <w:rPr>
          <w:rFonts w:eastAsiaTheme="minorEastAsia"/>
          <w:i/>
          <w:iCs/>
          <w:vertAlign w:val="subscript"/>
        </w:rPr>
        <w:t>1(max)</w:t>
      </w:r>
      <w:r>
        <w:rPr>
          <w:rFonts w:eastAsiaTheme="minorEastAsia"/>
        </w:rPr>
        <w:t xml:space="preserve"> = 10 because the value doesn’t affect the shape of the curve below the limit and only very low </w:t>
      </w:r>
      <w:r>
        <w:rPr>
          <w:rFonts w:eastAsiaTheme="minorEastAsia"/>
          <w:i/>
          <w:iCs/>
        </w:rPr>
        <w:t>K</w:t>
      </w:r>
      <w:r>
        <w:rPr>
          <w:rFonts w:eastAsiaTheme="minorEastAsia"/>
        </w:rPr>
        <w:t xml:space="preserve"> values would lead </w:t>
      </w:r>
      <w:r>
        <w:rPr>
          <w:rFonts w:eastAsiaTheme="minorEastAsia"/>
          <w:i/>
          <w:iCs/>
        </w:rPr>
        <w:t>c</w:t>
      </w:r>
      <w:r>
        <w:rPr>
          <w:rFonts w:eastAsiaTheme="minorEastAsia"/>
          <w:i/>
          <w:iCs/>
          <w:vertAlign w:val="subscript"/>
        </w:rPr>
        <w:t>1</w:t>
      </w:r>
      <w:r>
        <w:rPr>
          <w:rFonts w:eastAsiaTheme="minorEastAsia"/>
          <w:i/>
          <w:iCs/>
        </w:rPr>
        <w:t xml:space="preserve"> </w:t>
      </w:r>
      <w:r>
        <w:rPr>
          <w:rFonts w:eastAsiaTheme="minorEastAsia"/>
        </w:rPr>
        <w:t xml:space="preserve">to reach this level at the DO treatments of the data. The correction factor </w:t>
      </w:r>
      <w:r>
        <w:rPr>
          <w:rFonts w:eastAsiaTheme="minorEastAsia"/>
          <w:i/>
          <w:iCs/>
        </w:rPr>
        <w:t>c</w:t>
      </w:r>
      <w:r>
        <w:rPr>
          <w:rFonts w:eastAsiaTheme="minorEastAsia"/>
          <w:i/>
          <w:iCs/>
          <w:vertAlign w:val="subscript"/>
        </w:rPr>
        <w:t>1</w:t>
      </w:r>
      <w:r>
        <w:rPr>
          <w:rFonts w:eastAsiaTheme="minorEastAsia"/>
        </w:rPr>
        <w:t xml:space="preserve"> was multiplied by </w:t>
      </w:r>
      <w:proofErr w:type="spellStart"/>
      <w:r>
        <w:rPr>
          <w:rFonts w:eastAsiaTheme="minorEastAsia"/>
          <w:i/>
          <w:iCs/>
        </w:rPr>
        <w:t>J</w:t>
      </w:r>
      <w:r>
        <w:rPr>
          <w:rFonts w:eastAsiaTheme="minorEastAsia"/>
          <w:i/>
          <w:iCs/>
          <w:vertAlign w:val="superscript"/>
        </w:rPr>
        <w:t>v</w:t>
      </w:r>
      <w:r>
        <w:rPr>
          <w:rFonts w:eastAsiaTheme="minorEastAsia"/>
          <w:i/>
          <w:iCs/>
          <w:vertAlign w:val="subscript"/>
        </w:rPr>
        <w:t>M</w:t>
      </w:r>
      <w:proofErr w:type="spellEnd"/>
      <w:r>
        <w:rPr>
          <w:rFonts w:eastAsiaTheme="minorEastAsia"/>
        </w:rPr>
        <w:t xml:space="preserve">, </w:t>
      </w:r>
      <w:proofErr w:type="spellStart"/>
      <w:r>
        <w:rPr>
          <w:rFonts w:eastAsiaTheme="minorEastAsia" w:cs="Times New Roman"/>
          <w:i/>
          <w:iCs/>
        </w:rPr>
        <w:t>μ</w:t>
      </w:r>
      <w:r>
        <w:rPr>
          <w:rFonts w:eastAsiaTheme="minorEastAsia"/>
          <w:i/>
          <w:iCs/>
          <w:vertAlign w:val="subscript"/>
        </w:rPr>
        <w:t>emb</w:t>
      </w:r>
      <w:proofErr w:type="spellEnd"/>
      <w:r>
        <w:rPr>
          <w:rFonts w:eastAsiaTheme="minorEastAsia"/>
        </w:rPr>
        <w:t xml:space="preserve">, and </w:t>
      </w:r>
      <w:proofErr w:type="spellStart"/>
      <w:r>
        <w:rPr>
          <w:rFonts w:eastAsiaTheme="minorEastAsia" w:cs="Times New Roman"/>
          <w:i/>
          <w:iCs/>
        </w:rPr>
        <w:t>μ</w:t>
      </w:r>
      <w:r>
        <w:rPr>
          <w:rFonts w:eastAsiaTheme="minorEastAsia"/>
          <w:i/>
          <w:iCs/>
          <w:vertAlign w:val="subscript"/>
        </w:rPr>
        <w:t>lar</w:t>
      </w:r>
      <w:proofErr w:type="spellEnd"/>
      <w:r>
        <w:rPr>
          <w:rFonts w:eastAsiaTheme="minorEastAsia"/>
        </w:rPr>
        <w:t xml:space="preserve"> to increase them with decreasing DO. </w:t>
      </w:r>
    </w:p>
    <w:p w14:paraId="6FA2556E" w14:textId="77777777" w:rsidR="00997C32" w:rsidRPr="001F05F3" w:rsidRDefault="00997C32" w:rsidP="00997C32">
      <w:pPr>
        <w:pStyle w:val="TS"/>
        <w:spacing w:line="480" w:lineRule="auto"/>
        <w:ind w:firstLine="720"/>
        <w:rPr>
          <w:rFonts w:eastAsiaTheme="minorEastAsia"/>
        </w:rPr>
      </w:pPr>
      <w:r>
        <w:rPr>
          <w:rFonts w:eastAsiaTheme="minorEastAsia"/>
        </w:rPr>
        <w:t xml:space="preserve">To find the best value of </w:t>
      </w:r>
      <w:r>
        <w:rPr>
          <w:rFonts w:eastAsiaTheme="minorEastAsia"/>
          <w:i/>
          <w:iCs/>
        </w:rPr>
        <w:t>K</w:t>
      </w:r>
      <w:r>
        <w:rPr>
          <w:rFonts w:eastAsiaTheme="minorEastAsia"/>
        </w:rPr>
        <w:t xml:space="preserve"> for each </w:t>
      </w:r>
      <w:proofErr w:type="spellStart"/>
      <w:r>
        <w:rPr>
          <w:rFonts w:eastAsiaTheme="minorEastAsia"/>
        </w:rPr>
        <w:t>DEBkiss</w:t>
      </w:r>
      <w:proofErr w:type="spellEnd"/>
      <w:r>
        <w:rPr>
          <w:rFonts w:eastAsiaTheme="minorEastAsia"/>
        </w:rPr>
        <w:t xml:space="preserve"> parameter or combination of parameters, we added </w:t>
      </w:r>
      <w:r>
        <w:rPr>
          <w:rFonts w:eastAsiaTheme="minorEastAsia"/>
          <w:i/>
          <w:iCs/>
        </w:rPr>
        <w:t>K</w:t>
      </w:r>
      <w:r>
        <w:rPr>
          <w:rFonts w:eastAsiaTheme="minorEastAsia"/>
        </w:rPr>
        <w:t xml:space="preserve"> as a model parameter and estimated it using the BYOM optimization to minimize NLL. We used initial criteria to identify the candidate parameters for inclusion in the best fitting model. The initial criteria for a given </w:t>
      </w:r>
      <w:proofErr w:type="spellStart"/>
      <w:r>
        <w:rPr>
          <w:rFonts w:eastAsiaTheme="minorEastAsia"/>
        </w:rPr>
        <w:t>DEBkiss</w:t>
      </w:r>
      <w:proofErr w:type="spellEnd"/>
      <w:r>
        <w:rPr>
          <w:rFonts w:eastAsiaTheme="minorEastAsia"/>
        </w:rPr>
        <w:t xml:space="preserve"> parameter were 1) that altering the parameter must lead to a change in at least one state variable in the same direction as the observed effect of hypoxia, and 2) that the final best model must include parameter(s) that account for the changes in all three state variables for which low oxygen data exist. For example, </w:t>
      </w:r>
      <w:proofErr w:type="spellStart"/>
      <w:r>
        <w:rPr>
          <w:rFonts w:eastAsiaTheme="minorEastAsia"/>
          <w:i/>
          <w:iCs/>
        </w:rPr>
        <w:t>y</w:t>
      </w:r>
      <w:r>
        <w:rPr>
          <w:rFonts w:eastAsiaTheme="minorEastAsia"/>
          <w:i/>
          <w:iCs/>
          <w:vertAlign w:val="subscript"/>
        </w:rPr>
        <w:t>BA</w:t>
      </w:r>
      <w:proofErr w:type="spellEnd"/>
      <w:r>
        <w:rPr>
          <w:rFonts w:eastAsiaTheme="minorEastAsia"/>
        </w:rPr>
        <w:t xml:space="preserve"> does not meet the first criterion because applying </w:t>
      </w:r>
      <w:r>
        <w:rPr>
          <w:rFonts w:eastAsiaTheme="minorEastAsia"/>
          <w:i/>
          <w:iCs/>
        </w:rPr>
        <w:t>c</w:t>
      </w:r>
      <w:r>
        <w:rPr>
          <w:rFonts w:eastAsiaTheme="minorEastAsia"/>
        </w:rPr>
        <w:t xml:space="preserve"> to it has no effect on any of the state variables. </w:t>
      </w:r>
      <w:proofErr w:type="spellStart"/>
      <w:r>
        <w:rPr>
          <w:rFonts w:eastAsiaTheme="minorEastAsia" w:cs="Times New Roman"/>
          <w:i/>
          <w:iCs/>
        </w:rPr>
        <w:t>μ</w:t>
      </w:r>
      <w:r>
        <w:rPr>
          <w:rFonts w:eastAsiaTheme="minorEastAsia"/>
          <w:i/>
          <w:iCs/>
          <w:vertAlign w:val="subscript"/>
        </w:rPr>
        <w:t>emb</w:t>
      </w:r>
      <w:proofErr w:type="spellEnd"/>
      <w:r>
        <w:rPr>
          <w:rFonts w:eastAsiaTheme="minorEastAsia"/>
        </w:rPr>
        <w:t xml:space="preserve"> meets the first criterion because applying </w:t>
      </w:r>
      <w:r>
        <w:rPr>
          <w:rFonts w:eastAsiaTheme="minorEastAsia"/>
          <w:i/>
          <w:iCs/>
        </w:rPr>
        <w:t>c</w:t>
      </w:r>
      <w:r>
        <w:rPr>
          <w:rFonts w:eastAsiaTheme="minorEastAsia"/>
          <w:i/>
          <w:iCs/>
          <w:vertAlign w:val="subscript"/>
        </w:rPr>
        <w:t>1</w:t>
      </w:r>
      <w:r>
        <w:rPr>
          <w:rFonts w:eastAsiaTheme="minorEastAsia"/>
        </w:rPr>
        <w:t xml:space="preserve"> to it changes the survival state variable, but it does not change total length or egg buffer mass over time so a model with a correction factor for </w:t>
      </w:r>
      <w:proofErr w:type="spellStart"/>
      <w:r>
        <w:rPr>
          <w:rFonts w:eastAsiaTheme="minorEastAsia" w:cs="Times New Roman"/>
          <w:i/>
          <w:iCs/>
        </w:rPr>
        <w:t>μ</w:t>
      </w:r>
      <w:r>
        <w:rPr>
          <w:rFonts w:eastAsiaTheme="minorEastAsia"/>
          <w:i/>
          <w:iCs/>
          <w:vertAlign w:val="subscript"/>
        </w:rPr>
        <w:t>emb</w:t>
      </w:r>
      <w:proofErr w:type="spellEnd"/>
      <w:r>
        <w:rPr>
          <w:rFonts w:eastAsiaTheme="minorEastAsia"/>
        </w:rPr>
        <w:t xml:space="preserve"> alone does not meet criterion 2. Once we narrowed down the list of candidate parameters that met criterion 1 (summarized in Table 3 with examples in Figure 4) we estimated </w:t>
      </w:r>
      <w:r w:rsidRPr="00D73B6D">
        <w:rPr>
          <w:rFonts w:eastAsiaTheme="minorEastAsia"/>
          <w:i/>
          <w:iCs/>
        </w:rPr>
        <w:t>K</w:t>
      </w:r>
      <w:r>
        <w:rPr>
          <w:rFonts w:eastAsiaTheme="minorEastAsia"/>
        </w:rPr>
        <w:t xml:space="preserve"> and calculated AIC with a correction factor applied to each individual parameter and every combination of two, three, or four parameters. </w:t>
      </w:r>
      <w:bookmarkStart w:id="105" w:name="_Hlk130473177"/>
      <w:r>
        <w:rPr>
          <w:rFonts w:eastAsiaTheme="minorEastAsia"/>
        </w:rPr>
        <w:t xml:space="preserve">We did not apply the correction factor to </w:t>
      </w:r>
      <w:proofErr w:type="spellStart"/>
      <w:r>
        <w:rPr>
          <w:rFonts w:eastAsiaTheme="minorEastAsia"/>
          <w:i/>
          <w:iCs/>
        </w:rPr>
        <w:t>J</w:t>
      </w:r>
      <w:r>
        <w:rPr>
          <w:rFonts w:eastAsiaTheme="minorEastAsia"/>
          <w:i/>
          <w:iCs/>
          <w:vertAlign w:val="superscript"/>
        </w:rPr>
        <w:t>a</w:t>
      </w:r>
      <w:r>
        <w:rPr>
          <w:rFonts w:eastAsiaTheme="minorEastAsia"/>
          <w:i/>
          <w:iCs/>
          <w:vertAlign w:val="subscript"/>
        </w:rPr>
        <w:t>Am</w:t>
      </w:r>
      <w:proofErr w:type="spellEnd"/>
      <w:r>
        <w:rPr>
          <w:rFonts w:eastAsiaTheme="minorEastAsia"/>
        </w:rPr>
        <w:t xml:space="preserve"> and </w:t>
      </w:r>
      <w:proofErr w:type="spellStart"/>
      <w:r>
        <w:rPr>
          <w:rFonts w:eastAsiaTheme="minorEastAsia"/>
          <w:i/>
          <w:iCs/>
        </w:rPr>
        <w:t>y</w:t>
      </w:r>
      <w:r>
        <w:rPr>
          <w:rFonts w:eastAsiaTheme="minorEastAsia"/>
          <w:i/>
          <w:iCs/>
          <w:vertAlign w:val="subscript"/>
        </w:rPr>
        <w:t>VA</w:t>
      </w:r>
      <w:proofErr w:type="spellEnd"/>
      <w:r>
        <w:rPr>
          <w:rFonts w:eastAsiaTheme="minorEastAsia"/>
        </w:rPr>
        <w:t xml:space="preserve"> simultaneously because they are multiplied together to obtain </w:t>
      </w:r>
      <w:r>
        <w:rPr>
          <w:rFonts w:eastAsiaTheme="minorEastAsia"/>
          <w:i/>
          <w:iCs/>
        </w:rPr>
        <w:t>J</w:t>
      </w:r>
      <w:r>
        <w:rPr>
          <w:rFonts w:eastAsiaTheme="minorEastAsia"/>
          <w:i/>
          <w:iCs/>
          <w:vertAlign w:val="subscript"/>
        </w:rPr>
        <w:t>V</w:t>
      </w:r>
      <w:r>
        <w:rPr>
          <w:rFonts w:eastAsiaTheme="minorEastAsia"/>
        </w:rPr>
        <w:t xml:space="preserve"> and their individual contributions to the growth and egg buffer depletion </w:t>
      </w:r>
      <w:proofErr w:type="spellStart"/>
      <w:r>
        <w:rPr>
          <w:rFonts w:eastAsiaTheme="minorEastAsia"/>
        </w:rPr>
        <w:t>can not</w:t>
      </w:r>
      <w:proofErr w:type="spellEnd"/>
      <w:r>
        <w:rPr>
          <w:rFonts w:eastAsiaTheme="minorEastAsia"/>
        </w:rPr>
        <w:t xml:space="preserve"> be fully separated. </w:t>
      </w:r>
      <w:bookmarkEnd w:id="105"/>
      <w:r>
        <w:rPr>
          <w:rFonts w:eastAsiaTheme="minorEastAsia"/>
        </w:rPr>
        <w:t xml:space="preserve">Although </w:t>
      </w:r>
      <w:r>
        <w:rPr>
          <w:rFonts w:cs="Times New Roman"/>
          <w:i/>
          <w:iCs/>
        </w:rPr>
        <w:t>κ</w:t>
      </w:r>
      <w:r>
        <w:rPr>
          <w:rFonts w:cs="Times New Roman"/>
        </w:rPr>
        <w:t xml:space="preserve"> met criterion 1, we did not include it as a candidate because we lacked the reproductive data needed to model any potential changes in relative energy allocation under hypoxia. </w:t>
      </w:r>
      <w:r>
        <w:rPr>
          <w:rFonts w:eastAsiaTheme="minorEastAsia"/>
        </w:rPr>
        <w:t xml:space="preserve">We also did not include </w:t>
      </w:r>
      <w:r>
        <w:rPr>
          <w:rFonts w:eastAsiaTheme="minorEastAsia"/>
          <w:i/>
          <w:iCs/>
        </w:rPr>
        <w:t>f</w:t>
      </w:r>
      <w:r>
        <w:rPr>
          <w:rFonts w:eastAsiaTheme="minorEastAsia"/>
        </w:rPr>
        <w:t xml:space="preserve"> despite </w:t>
      </w:r>
      <w:proofErr w:type="spellStart"/>
      <w:r>
        <w:rPr>
          <w:rFonts w:eastAsiaTheme="minorEastAsia"/>
        </w:rPr>
        <w:t>it</w:t>
      </w:r>
      <w:proofErr w:type="spellEnd"/>
      <w:r>
        <w:rPr>
          <w:rFonts w:eastAsiaTheme="minorEastAsia"/>
        </w:rPr>
        <w:t xml:space="preserve"> meeting criterion 1 </w:t>
      </w:r>
      <w:r>
        <w:rPr>
          <w:rFonts w:eastAsiaTheme="minorEastAsia"/>
        </w:rPr>
        <w:lastRenderedPageBreak/>
        <w:t xml:space="preserve">because feeding was </w:t>
      </w:r>
      <w:r>
        <w:rPr>
          <w:rFonts w:eastAsiaTheme="minorEastAsia"/>
          <w:i/>
          <w:iCs/>
        </w:rPr>
        <w:t>ad libitum</w:t>
      </w:r>
      <w:r>
        <w:rPr>
          <w:rFonts w:eastAsiaTheme="minorEastAsia"/>
        </w:rPr>
        <w:t xml:space="preserve"> across all experiments. We compared the AIC between each model to determine which combination of parameters best fit the data while also meeting criterion 2 and, therefore, which DEB processes best explain the hypoxia effects observed in experiments (Table 4). </w:t>
      </w:r>
    </w:p>
    <w:p w14:paraId="41B44363" w14:textId="77777777" w:rsidR="00997C32" w:rsidRDefault="00997C32" w:rsidP="00997C32">
      <w:pPr>
        <w:pStyle w:val="TS"/>
        <w:spacing w:line="480" w:lineRule="auto"/>
        <w:ind w:firstLine="720"/>
        <w:rPr>
          <w:rFonts w:eastAsiaTheme="minorEastAsia"/>
        </w:rPr>
      </w:pPr>
    </w:p>
    <w:p w14:paraId="3B8A127E" w14:textId="77777777" w:rsidR="00997C32" w:rsidRDefault="00997C32" w:rsidP="00997C32">
      <w:pPr>
        <w:pStyle w:val="TS"/>
        <w:spacing w:line="480" w:lineRule="auto"/>
        <w:rPr>
          <w:rFonts w:eastAsiaTheme="minorEastAsia"/>
        </w:rPr>
      </w:pPr>
    </w:p>
    <w:p w14:paraId="3AF44A55" w14:textId="77777777" w:rsidR="00997C32" w:rsidRDefault="00997C32" w:rsidP="00997C32">
      <w:pPr>
        <w:pStyle w:val="TS"/>
        <w:spacing w:line="480" w:lineRule="auto"/>
        <w:rPr>
          <w:rFonts w:eastAsiaTheme="minorEastAsia"/>
        </w:rPr>
      </w:pPr>
      <w:r>
        <w:rPr>
          <w:rFonts w:eastAsiaTheme="minorEastAsia"/>
          <w:noProof/>
        </w:rPr>
        <w:drawing>
          <wp:inline distT="0" distB="0" distL="0" distR="0" wp14:anchorId="0BD341CD" wp14:editId="42900846">
            <wp:extent cx="5472545" cy="3861409"/>
            <wp:effectExtent l="0" t="0" r="0" b="63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0">
                      <a:extLst>
                        <a:ext uri="{28A0092B-C50C-407E-A947-70E740481C1C}">
                          <a14:useLocalDpi xmlns:a14="http://schemas.microsoft.com/office/drawing/2010/main" val="0"/>
                        </a:ext>
                      </a:extLst>
                    </a:blip>
                    <a:srcRect l="6644" r="9440" b="5264"/>
                    <a:stretch/>
                  </pic:blipFill>
                  <pic:spPr bwMode="auto">
                    <a:xfrm>
                      <a:off x="0" y="0"/>
                      <a:ext cx="5476372" cy="3864109"/>
                    </a:xfrm>
                    <a:prstGeom prst="rect">
                      <a:avLst/>
                    </a:prstGeom>
                    <a:ln>
                      <a:noFill/>
                    </a:ln>
                    <a:extLst>
                      <a:ext uri="{53640926-AAD7-44D8-BBD7-CCE9431645EC}">
                        <a14:shadowObscured xmlns:a14="http://schemas.microsoft.com/office/drawing/2010/main"/>
                      </a:ext>
                    </a:extLst>
                  </pic:spPr>
                </pic:pic>
              </a:graphicData>
            </a:graphic>
          </wp:inline>
        </w:drawing>
      </w:r>
    </w:p>
    <w:p w14:paraId="48D4818F" w14:textId="77777777" w:rsidR="00997C32" w:rsidRPr="00413938" w:rsidRDefault="00997C32" w:rsidP="00997C32">
      <w:pPr>
        <w:pStyle w:val="TS"/>
        <w:spacing w:line="480" w:lineRule="auto"/>
        <w:rPr>
          <w:rFonts w:eastAsiaTheme="minorEastAsia"/>
        </w:rPr>
      </w:pPr>
      <w:r>
        <w:rPr>
          <w:rFonts w:eastAsiaTheme="minorEastAsia"/>
          <w:b/>
          <w:bCs/>
        </w:rPr>
        <w:t xml:space="preserve">Figure 3. </w:t>
      </w:r>
      <w:r>
        <w:rPr>
          <w:rFonts w:eastAsiaTheme="minorEastAsia"/>
        </w:rPr>
        <w:t xml:space="preserve">The effect of DO on correction factor </w:t>
      </w:r>
      <w:r>
        <w:rPr>
          <w:rFonts w:eastAsiaTheme="minorEastAsia"/>
          <w:i/>
          <w:iCs/>
        </w:rPr>
        <w:t>c</w:t>
      </w:r>
      <w:r>
        <w:rPr>
          <w:rFonts w:eastAsiaTheme="minorEastAsia"/>
        </w:rPr>
        <w:t xml:space="preserve"> (A) at three different values of shape parameter </w:t>
      </w:r>
      <w:r>
        <w:rPr>
          <w:rFonts w:eastAsiaTheme="minorEastAsia"/>
          <w:i/>
          <w:iCs/>
        </w:rPr>
        <w:t>K</w:t>
      </w:r>
      <w:r>
        <w:rPr>
          <w:rFonts w:eastAsiaTheme="minorEastAsia"/>
        </w:rPr>
        <w:t xml:space="preserve">, and correction factor </w:t>
      </w:r>
      <w:r>
        <w:rPr>
          <w:rFonts w:eastAsiaTheme="minorEastAsia"/>
          <w:i/>
          <w:iCs/>
        </w:rPr>
        <w:t>c</w:t>
      </w:r>
      <w:r>
        <w:rPr>
          <w:rFonts w:eastAsiaTheme="minorEastAsia"/>
          <w:i/>
          <w:iCs/>
          <w:vertAlign w:val="subscript"/>
        </w:rPr>
        <w:t>1</w:t>
      </w:r>
      <w:r>
        <w:rPr>
          <w:rFonts w:eastAsiaTheme="minorEastAsia"/>
        </w:rPr>
        <w:t xml:space="preserve"> (B) as a function of </w:t>
      </w:r>
      <w:r>
        <w:rPr>
          <w:rFonts w:eastAsiaTheme="minorEastAsia"/>
          <w:i/>
          <w:iCs/>
        </w:rPr>
        <w:t>c</w:t>
      </w:r>
      <w:r>
        <w:rPr>
          <w:rFonts w:eastAsiaTheme="minorEastAsia"/>
        </w:rPr>
        <w:t xml:space="preserve">. </w:t>
      </w:r>
    </w:p>
    <w:p w14:paraId="1B7B2D42" w14:textId="77777777" w:rsidR="00997C32" w:rsidRPr="00A20931" w:rsidRDefault="00997C32" w:rsidP="00997C32">
      <w:pPr>
        <w:pStyle w:val="TS"/>
        <w:spacing w:line="480" w:lineRule="auto"/>
        <w:rPr>
          <w:rFonts w:eastAsiaTheme="minorEastAsia"/>
        </w:rPr>
      </w:pPr>
    </w:p>
    <w:p w14:paraId="5F83FC70" w14:textId="77777777" w:rsidR="00997C32" w:rsidRDefault="00997C32" w:rsidP="00997C32">
      <w:pPr>
        <w:pStyle w:val="TS"/>
        <w:spacing w:line="480" w:lineRule="auto"/>
        <w:rPr>
          <w:rFonts w:eastAsiaTheme="minorEastAsia"/>
        </w:rPr>
      </w:pPr>
      <w:r>
        <w:rPr>
          <w:rFonts w:eastAsiaTheme="minorEastAsia"/>
          <w:b/>
          <w:bCs/>
        </w:rPr>
        <w:t xml:space="preserve">Table 3. </w:t>
      </w:r>
      <w:r>
        <w:rPr>
          <w:rFonts w:eastAsiaTheme="minorEastAsia"/>
        </w:rPr>
        <w:t xml:space="preserve">Summary of impacts of altering each </w:t>
      </w:r>
      <w:proofErr w:type="spellStart"/>
      <w:r>
        <w:rPr>
          <w:rFonts w:eastAsiaTheme="minorEastAsia"/>
        </w:rPr>
        <w:t>DEBkiss</w:t>
      </w:r>
      <w:proofErr w:type="spellEnd"/>
      <w:r>
        <w:rPr>
          <w:rFonts w:eastAsiaTheme="minorEastAsia"/>
        </w:rPr>
        <w:t xml:space="preserve"> parameter on predicted data for total length, time to hatching (egg buffer mass = 0), and survival over time. We used this information to choose which parameters to which to apply hypoxia-based correction factors by identifying </w:t>
      </w:r>
      <w:r>
        <w:rPr>
          <w:rFonts w:eastAsiaTheme="minorEastAsia"/>
        </w:rPr>
        <w:lastRenderedPageBreak/>
        <w:t xml:space="preserve">those that best meet our requirement of accounting for hypoxia effects on all three state variables. The last column indicates whether the effect of changing the parameter matches the overall patterns observed in the data (i.e. an increase or decrease in at least one state variable). </w:t>
      </w:r>
    </w:p>
    <w:tbl>
      <w:tblPr>
        <w:tblStyle w:val="TableGrid"/>
        <w:tblW w:w="0" w:type="auto"/>
        <w:tblLook w:val="04A0" w:firstRow="1" w:lastRow="0" w:firstColumn="1" w:lastColumn="0" w:noHBand="0" w:noVBand="1"/>
      </w:tblPr>
      <w:tblGrid>
        <w:gridCol w:w="1214"/>
        <w:gridCol w:w="1661"/>
        <w:gridCol w:w="1890"/>
        <w:gridCol w:w="1656"/>
        <w:gridCol w:w="1773"/>
        <w:gridCol w:w="1156"/>
      </w:tblGrid>
      <w:tr w:rsidR="00997C32" w14:paraId="51D89180" w14:textId="77777777" w:rsidTr="003927AF">
        <w:tc>
          <w:tcPr>
            <w:tcW w:w="1214" w:type="dxa"/>
          </w:tcPr>
          <w:p w14:paraId="65784F1E" w14:textId="77777777" w:rsidR="00997C32" w:rsidRDefault="00997C32" w:rsidP="003927AF">
            <w:pPr>
              <w:pStyle w:val="TS"/>
              <w:rPr>
                <w:rFonts w:eastAsiaTheme="minorEastAsia"/>
              </w:rPr>
            </w:pPr>
          </w:p>
        </w:tc>
        <w:tc>
          <w:tcPr>
            <w:tcW w:w="1661" w:type="dxa"/>
          </w:tcPr>
          <w:p w14:paraId="53802A75" w14:textId="77777777" w:rsidR="00997C32" w:rsidRDefault="00997C32" w:rsidP="003927AF">
            <w:pPr>
              <w:pStyle w:val="TS"/>
              <w:rPr>
                <w:rFonts w:eastAsiaTheme="minorEastAsia"/>
              </w:rPr>
            </w:pPr>
          </w:p>
        </w:tc>
        <w:tc>
          <w:tcPr>
            <w:tcW w:w="5319" w:type="dxa"/>
            <w:gridSpan w:val="3"/>
          </w:tcPr>
          <w:p w14:paraId="76E9AE4E" w14:textId="77777777" w:rsidR="00997C32" w:rsidRDefault="00997C32" w:rsidP="003927AF">
            <w:pPr>
              <w:pStyle w:val="TS"/>
              <w:rPr>
                <w:rFonts w:eastAsiaTheme="minorEastAsia"/>
              </w:rPr>
            </w:pPr>
            <w:r>
              <w:rPr>
                <w:rFonts w:eastAsiaTheme="minorEastAsia"/>
              </w:rPr>
              <w:t>Impact on predicted values of:</w:t>
            </w:r>
          </w:p>
        </w:tc>
        <w:tc>
          <w:tcPr>
            <w:tcW w:w="1156" w:type="dxa"/>
          </w:tcPr>
          <w:p w14:paraId="7DD0E470" w14:textId="77777777" w:rsidR="00997C32" w:rsidRDefault="00997C32" w:rsidP="003927AF">
            <w:pPr>
              <w:pStyle w:val="TS"/>
              <w:rPr>
                <w:rFonts w:eastAsiaTheme="minorEastAsia"/>
              </w:rPr>
            </w:pPr>
          </w:p>
        </w:tc>
      </w:tr>
      <w:tr w:rsidR="00997C32" w14:paraId="56272AB0" w14:textId="77777777" w:rsidTr="003927AF">
        <w:tc>
          <w:tcPr>
            <w:tcW w:w="1214" w:type="dxa"/>
          </w:tcPr>
          <w:p w14:paraId="7C52BC3B" w14:textId="77777777" w:rsidR="00997C32" w:rsidRDefault="00997C32" w:rsidP="003927AF">
            <w:pPr>
              <w:pStyle w:val="TS"/>
              <w:rPr>
                <w:rFonts w:eastAsiaTheme="minorEastAsia"/>
              </w:rPr>
            </w:pPr>
            <w:r>
              <w:rPr>
                <w:rFonts w:eastAsiaTheme="minorEastAsia"/>
              </w:rPr>
              <w:t>Parameter</w:t>
            </w:r>
          </w:p>
        </w:tc>
        <w:tc>
          <w:tcPr>
            <w:tcW w:w="1661" w:type="dxa"/>
          </w:tcPr>
          <w:p w14:paraId="0D0C1062" w14:textId="77777777" w:rsidR="00997C32" w:rsidRDefault="00997C32" w:rsidP="003927AF">
            <w:pPr>
              <w:pStyle w:val="TS"/>
              <w:rPr>
                <w:rFonts w:eastAsiaTheme="minorEastAsia"/>
              </w:rPr>
            </w:pPr>
            <w:r>
              <w:rPr>
                <w:rFonts w:eastAsiaTheme="minorEastAsia"/>
              </w:rPr>
              <w:t>Hypothesized hypoxia effect on parameter</w:t>
            </w:r>
          </w:p>
        </w:tc>
        <w:tc>
          <w:tcPr>
            <w:tcW w:w="1890" w:type="dxa"/>
          </w:tcPr>
          <w:p w14:paraId="22DD3747" w14:textId="77777777" w:rsidR="00997C32" w:rsidRDefault="00997C32" w:rsidP="003927AF">
            <w:pPr>
              <w:pStyle w:val="TS"/>
              <w:rPr>
                <w:rFonts w:eastAsiaTheme="minorEastAsia"/>
              </w:rPr>
            </w:pPr>
            <w:r>
              <w:rPr>
                <w:rFonts w:eastAsiaTheme="minorEastAsia"/>
              </w:rPr>
              <w:t>Total length (mm)</w:t>
            </w:r>
          </w:p>
        </w:tc>
        <w:tc>
          <w:tcPr>
            <w:tcW w:w="1656" w:type="dxa"/>
          </w:tcPr>
          <w:p w14:paraId="1B9E50B3" w14:textId="77777777" w:rsidR="00997C32" w:rsidRDefault="00997C32" w:rsidP="003927AF">
            <w:pPr>
              <w:pStyle w:val="TS"/>
              <w:rPr>
                <w:rFonts w:eastAsiaTheme="minorEastAsia"/>
              </w:rPr>
            </w:pPr>
            <w:r>
              <w:rPr>
                <w:rFonts w:eastAsiaTheme="minorEastAsia"/>
              </w:rPr>
              <w:t>Time to hatching</w:t>
            </w:r>
          </w:p>
        </w:tc>
        <w:tc>
          <w:tcPr>
            <w:tcW w:w="1773" w:type="dxa"/>
          </w:tcPr>
          <w:p w14:paraId="238A9575" w14:textId="77777777" w:rsidR="00997C32" w:rsidRDefault="00997C32" w:rsidP="003927AF">
            <w:pPr>
              <w:pStyle w:val="TS"/>
              <w:rPr>
                <w:rFonts w:eastAsiaTheme="minorEastAsia"/>
              </w:rPr>
            </w:pPr>
            <w:r>
              <w:rPr>
                <w:rFonts w:eastAsiaTheme="minorEastAsia"/>
              </w:rPr>
              <w:t>Survival proportion</w:t>
            </w:r>
          </w:p>
        </w:tc>
        <w:tc>
          <w:tcPr>
            <w:tcW w:w="1156" w:type="dxa"/>
          </w:tcPr>
          <w:p w14:paraId="16946659" w14:textId="77777777" w:rsidR="00997C32" w:rsidRDefault="00997C32" w:rsidP="003927AF">
            <w:pPr>
              <w:pStyle w:val="TS"/>
              <w:rPr>
                <w:rFonts w:eastAsiaTheme="minorEastAsia"/>
              </w:rPr>
            </w:pPr>
            <w:r>
              <w:rPr>
                <w:rFonts w:eastAsiaTheme="minorEastAsia"/>
              </w:rPr>
              <w:t>Initial criteria met?</w:t>
            </w:r>
          </w:p>
        </w:tc>
      </w:tr>
      <w:tr w:rsidR="00997C32" w14:paraId="6D6C4678" w14:textId="77777777" w:rsidTr="003927AF">
        <w:tc>
          <w:tcPr>
            <w:tcW w:w="1214" w:type="dxa"/>
          </w:tcPr>
          <w:p w14:paraId="379D9148" w14:textId="77777777" w:rsidR="00997C32" w:rsidRPr="00501184" w:rsidRDefault="00997C32" w:rsidP="003927AF">
            <w:pPr>
              <w:pStyle w:val="TS"/>
              <w:rPr>
                <w:rFonts w:eastAsiaTheme="minorEastAsia"/>
              </w:rPr>
            </w:pPr>
            <w:proofErr w:type="spellStart"/>
            <w:r>
              <w:rPr>
                <w:rFonts w:eastAsiaTheme="minorEastAsia"/>
                <w:i/>
                <w:iCs/>
              </w:rPr>
              <w:t>J</w:t>
            </w:r>
            <w:r>
              <w:rPr>
                <w:rFonts w:eastAsiaTheme="minorEastAsia"/>
                <w:i/>
                <w:iCs/>
                <w:vertAlign w:val="superscript"/>
              </w:rPr>
              <w:t>a</w:t>
            </w:r>
            <w:r>
              <w:rPr>
                <w:rFonts w:eastAsiaTheme="minorEastAsia"/>
                <w:i/>
                <w:iCs/>
                <w:vertAlign w:val="subscript"/>
              </w:rPr>
              <w:t>Am</w:t>
            </w:r>
            <w:proofErr w:type="spellEnd"/>
            <w:r>
              <w:rPr>
                <w:rFonts w:eastAsiaTheme="minorEastAsia"/>
                <w:i/>
                <w:iCs/>
              </w:rPr>
              <w:t xml:space="preserve"> </w:t>
            </w:r>
          </w:p>
        </w:tc>
        <w:tc>
          <w:tcPr>
            <w:tcW w:w="1661" w:type="dxa"/>
          </w:tcPr>
          <w:p w14:paraId="32DB4DD9" w14:textId="77777777" w:rsidR="00997C32" w:rsidRDefault="00997C32" w:rsidP="003927AF">
            <w:pPr>
              <w:pStyle w:val="TS"/>
              <w:rPr>
                <w:rFonts w:eastAsiaTheme="minorEastAsia"/>
              </w:rPr>
            </w:pPr>
            <w:r>
              <w:rPr>
                <w:rFonts w:eastAsiaTheme="minorEastAsia" w:cs="Times New Roman"/>
              </w:rPr>
              <w:t>↓</w:t>
            </w:r>
          </w:p>
        </w:tc>
        <w:tc>
          <w:tcPr>
            <w:tcW w:w="1890" w:type="dxa"/>
          </w:tcPr>
          <w:p w14:paraId="22465DBE" w14:textId="77777777" w:rsidR="00997C32" w:rsidRDefault="00997C32" w:rsidP="003927AF">
            <w:pPr>
              <w:pStyle w:val="TS"/>
              <w:rPr>
                <w:rFonts w:eastAsiaTheme="minorEastAsia"/>
              </w:rPr>
            </w:pPr>
            <w:r>
              <w:rPr>
                <w:rFonts w:eastAsiaTheme="minorEastAsia" w:cs="Times New Roman"/>
              </w:rPr>
              <w:t>↓</w:t>
            </w:r>
          </w:p>
        </w:tc>
        <w:tc>
          <w:tcPr>
            <w:tcW w:w="1656" w:type="dxa"/>
          </w:tcPr>
          <w:p w14:paraId="008708AF" w14:textId="77777777" w:rsidR="00997C32" w:rsidRDefault="00997C32" w:rsidP="003927AF">
            <w:pPr>
              <w:pStyle w:val="TS"/>
              <w:rPr>
                <w:rFonts w:eastAsiaTheme="minorEastAsia"/>
              </w:rPr>
            </w:pPr>
            <w:r>
              <w:rPr>
                <w:rFonts w:eastAsiaTheme="minorEastAsia" w:cs="Times New Roman"/>
              </w:rPr>
              <w:t>↑</w:t>
            </w:r>
          </w:p>
        </w:tc>
        <w:tc>
          <w:tcPr>
            <w:tcW w:w="1773" w:type="dxa"/>
          </w:tcPr>
          <w:p w14:paraId="5764E010" w14:textId="77777777" w:rsidR="00997C32" w:rsidRDefault="00997C32" w:rsidP="003927AF">
            <w:pPr>
              <w:pStyle w:val="TS"/>
              <w:rPr>
                <w:rFonts w:eastAsiaTheme="minorEastAsia"/>
              </w:rPr>
            </w:pPr>
            <w:r>
              <w:rPr>
                <w:rFonts w:eastAsiaTheme="minorEastAsia" w:cs="Times New Roman"/>
              </w:rPr>
              <w:t>↓</w:t>
            </w:r>
          </w:p>
        </w:tc>
        <w:tc>
          <w:tcPr>
            <w:tcW w:w="1156" w:type="dxa"/>
          </w:tcPr>
          <w:p w14:paraId="53F4B262" w14:textId="77777777" w:rsidR="00997C32" w:rsidRDefault="00997C32" w:rsidP="003927AF">
            <w:pPr>
              <w:pStyle w:val="TS"/>
              <w:rPr>
                <w:rFonts w:eastAsiaTheme="minorEastAsia"/>
              </w:rPr>
            </w:pPr>
            <w:r>
              <w:rPr>
                <w:rFonts w:eastAsiaTheme="minorEastAsia"/>
              </w:rPr>
              <w:t>Yes</w:t>
            </w:r>
          </w:p>
        </w:tc>
      </w:tr>
      <w:tr w:rsidR="00997C32" w14:paraId="65EB824B" w14:textId="77777777" w:rsidTr="003927AF">
        <w:tc>
          <w:tcPr>
            <w:tcW w:w="1214" w:type="dxa"/>
          </w:tcPr>
          <w:p w14:paraId="6DD866DF" w14:textId="77777777" w:rsidR="00997C32" w:rsidRPr="00501184" w:rsidRDefault="00997C32" w:rsidP="003927AF">
            <w:pPr>
              <w:pStyle w:val="TS"/>
              <w:rPr>
                <w:rFonts w:eastAsiaTheme="minorEastAsia"/>
                <w:i/>
                <w:iCs/>
                <w:vertAlign w:val="subscript"/>
              </w:rPr>
            </w:pPr>
            <w:proofErr w:type="spellStart"/>
            <w:r>
              <w:rPr>
                <w:rFonts w:eastAsiaTheme="minorEastAsia"/>
                <w:i/>
                <w:iCs/>
              </w:rPr>
              <w:t>J</w:t>
            </w:r>
            <w:r>
              <w:rPr>
                <w:rFonts w:eastAsiaTheme="minorEastAsia"/>
                <w:i/>
                <w:iCs/>
                <w:vertAlign w:val="superscript"/>
              </w:rPr>
              <w:t>v</w:t>
            </w:r>
            <w:r>
              <w:rPr>
                <w:rFonts w:eastAsiaTheme="minorEastAsia"/>
                <w:i/>
                <w:iCs/>
                <w:vertAlign w:val="subscript"/>
              </w:rPr>
              <w:t>M</w:t>
            </w:r>
            <w:proofErr w:type="spellEnd"/>
          </w:p>
        </w:tc>
        <w:tc>
          <w:tcPr>
            <w:tcW w:w="1661" w:type="dxa"/>
          </w:tcPr>
          <w:p w14:paraId="21EF6DD4" w14:textId="77777777" w:rsidR="00997C32" w:rsidRDefault="00997C32" w:rsidP="003927AF">
            <w:pPr>
              <w:pStyle w:val="TS"/>
              <w:rPr>
                <w:rFonts w:eastAsiaTheme="minorEastAsia"/>
              </w:rPr>
            </w:pPr>
            <w:r>
              <w:rPr>
                <w:rFonts w:eastAsiaTheme="minorEastAsia" w:cs="Times New Roman"/>
              </w:rPr>
              <w:t>↑</w:t>
            </w:r>
          </w:p>
        </w:tc>
        <w:tc>
          <w:tcPr>
            <w:tcW w:w="1890" w:type="dxa"/>
          </w:tcPr>
          <w:p w14:paraId="79551862" w14:textId="77777777" w:rsidR="00997C32" w:rsidRDefault="00997C32" w:rsidP="003927AF">
            <w:pPr>
              <w:pStyle w:val="TS"/>
              <w:rPr>
                <w:rFonts w:eastAsiaTheme="minorEastAsia"/>
              </w:rPr>
            </w:pPr>
            <w:r>
              <w:rPr>
                <w:rFonts w:eastAsiaTheme="minorEastAsia" w:cs="Times New Roman"/>
              </w:rPr>
              <w:t>↓</w:t>
            </w:r>
          </w:p>
        </w:tc>
        <w:tc>
          <w:tcPr>
            <w:tcW w:w="1656" w:type="dxa"/>
          </w:tcPr>
          <w:p w14:paraId="5095548C" w14:textId="77777777" w:rsidR="00997C32" w:rsidRDefault="00997C32" w:rsidP="003927AF">
            <w:pPr>
              <w:pStyle w:val="TS"/>
              <w:rPr>
                <w:rFonts w:eastAsiaTheme="minorEastAsia"/>
              </w:rPr>
            </w:pPr>
            <w:r>
              <w:rPr>
                <w:rFonts w:eastAsiaTheme="minorEastAsia" w:cs="Times New Roman"/>
              </w:rPr>
              <w:t>↑ (weak)</w:t>
            </w:r>
          </w:p>
        </w:tc>
        <w:tc>
          <w:tcPr>
            <w:tcW w:w="1773" w:type="dxa"/>
          </w:tcPr>
          <w:p w14:paraId="0BD95CE6" w14:textId="77777777" w:rsidR="00997C32" w:rsidRDefault="00997C32" w:rsidP="003927AF">
            <w:pPr>
              <w:pStyle w:val="TS"/>
              <w:rPr>
                <w:rFonts w:eastAsiaTheme="minorEastAsia"/>
              </w:rPr>
            </w:pPr>
            <w:r>
              <w:rPr>
                <w:rFonts w:eastAsiaTheme="minorEastAsia" w:cs="Times New Roman"/>
              </w:rPr>
              <w:t>↓</w:t>
            </w:r>
            <w:r>
              <w:rPr>
                <w:rFonts w:eastAsiaTheme="minorEastAsia"/>
              </w:rPr>
              <w:t xml:space="preserve"> (weak)</w:t>
            </w:r>
          </w:p>
        </w:tc>
        <w:tc>
          <w:tcPr>
            <w:tcW w:w="1156" w:type="dxa"/>
          </w:tcPr>
          <w:p w14:paraId="2CCD9575" w14:textId="77777777" w:rsidR="00997C32" w:rsidRDefault="00997C32" w:rsidP="003927AF">
            <w:pPr>
              <w:pStyle w:val="TS"/>
              <w:rPr>
                <w:rFonts w:eastAsiaTheme="minorEastAsia"/>
              </w:rPr>
            </w:pPr>
            <w:r>
              <w:rPr>
                <w:rFonts w:eastAsiaTheme="minorEastAsia"/>
              </w:rPr>
              <w:t>Yes</w:t>
            </w:r>
          </w:p>
        </w:tc>
      </w:tr>
      <w:tr w:rsidR="00997C32" w14:paraId="0CEEA6B4" w14:textId="77777777" w:rsidTr="003927AF">
        <w:tc>
          <w:tcPr>
            <w:tcW w:w="1214" w:type="dxa"/>
          </w:tcPr>
          <w:p w14:paraId="16F25A74" w14:textId="77777777" w:rsidR="00997C32" w:rsidRPr="00501184" w:rsidRDefault="00997C32" w:rsidP="003927AF">
            <w:pPr>
              <w:pStyle w:val="TS"/>
              <w:rPr>
                <w:rFonts w:eastAsiaTheme="minorEastAsia"/>
                <w:i/>
                <w:iCs/>
                <w:vertAlign w:val="subscript"/>
              </w:rPr>
            </w:pPr>
            <w:r>
              <w:rPr>
                <w:rFonts w:eastAsiaTheme="minorEastAsia"/>
                <w:i/>
                <w:iCs/>
              </w:rPr>
              <w:t>W</w:t>
            </w:r>
            <w:r>
              <w:rPr>
                <w:rFonts w:eastAsiaTheme="minorEastAsia"/>
                <w:i/>
                <w:iCs/>
                <w:vertAlign w:val="subscript"/>
              </w:rPr>
              <w:t>B0</w:t>
            </w:r>
          </w:p>
        </w:tc>
        <w:tc>
          <w:tcPr>
            <w:tcW w:w="1661" w:type="dxa"/>
          </w:tcPr>
          <w:p w14:paraId="6A84DA7F" w14:textId="77777777" w:rsidR="00997C32" w:rsidRDefault="00997C32" w:rsidP="003927AF">
            <w:pPr>
              <w:pStyle w:val="TS"/>
              <w:rPr>
                <w:rFonts w:eastAsiaTheme="minorEastAsia"/>
              </w:rPr>
            </w:pPr>
            <w:r>
              <w:rPr>
                <w:rFonts w:eastAsiaTheme="minorEastAsia" w:cs="Times New Roman"/>
              </w:rPr>
              <w:t>↓</w:t>
            </w:r>
          </w:p>
        </w:tc>
        <w:tc>
          <w:tcPr>
            <w:tcW w:w="1890" w:type="dxa"/>
          </w:tcPr>
          <w:p w14:paraId="05BF297C" w14:textId="77777777" w:rsidR="00997C32" w:rsidRDefault="00997C32" w:rsidP="003927AF">
            <w:pPr>
              <w:pStyle w:val="TS"/>
              <w:rPr>
                <w:rFonts w:eastAsiaTheme="minorEastAsia"/>
              </w:rPr>
            </w:pPr>
            <w:r>
              <w:rPr>
                <w:rFonts w:eastAsiaTheme="minorEastAsia"/>
              </w:rPr>
              <w:t>none</w:t>
            </w:r>
          </w:p>
        </w:tc>
        <w:tc>
          <w:tcPr>
            <w:tcW w:w="1656" w:type="dxa"/>
          </w:tcPr>
          <w:p w14:paraId="11A72A61" w14:textId="77777777" w:rsidR="00997C32" w:rsidRDefault="00997C32" w:rsidP="003927AF">
            <w:pPr>
              <w:pStyle w:val="TS"/>
              <w:rPr>
                <w:rFonts w:eastAsiaTheme="minorEastAsia"/>
              </w:rPr>
            </w:pPr>
            <w:r>
              <w:rPr>
                <w:rFonts w:eastAsiaTheme="minorEastAsia"/>
              </w:rPr>
              <w:t>none</w:t>
            </w:r>
          </w:p>
        </w:tc>
        <w:tc>
          <w:tcPr>
            <w:tcW w:w="1773" w:type="dxa"/>
          </w:tcPr>
          <w:p w14:paraId="551184C8" w14:textId="77777777" w:rsidR="00997C32" w:rsidRDefault="00997C32" w:rsidP="003927AF">
            <w:pPr>
              <w:pStyle w:val="TS"/>
              <w:rPr>
                <w:rFonts w:eastAsiaTheme="minorEastAsia"/>
              </w:rPr>
            </w:pPr>
            <w:r>
              <w:rPr>
                <w:rFonts w:eastAsiaTheme="minorEastAsia"/>
              </w:rPr>
              <w:t>none</w:t>
            </w:r>
          </w:p>
        </w:tc>
        <w:tc>
          <w:tcPr>
            <w:tcW w:w="1156" w:type="dxa"/>
          </w:tcPr>
          <w:p w14:paraId="1C1FD9AE" w14:textId="77777777" w:rsidR="00997C32" w:rsidRDefault="00997C32" w:rsidP="003927AF">
            <w:pPr>
              <w:pStyle w:val="TS"/>
              <w:rPr>
                <w:rFonts w:eastAsiaTheme="minorEastAsia"/>
              </w:rPr>
            </w:pPr>
            <w:r>
              <w:rPr>
                <w:rFonts w:eastAsiaTheme="minorEastAsia"/>
              </w:rPr>
              <w:t>No</w:t>
            </w:r>
          </w:p>
        </w:tc>
      </w:tr>
      <w:tr w:rsidR="00997C32" w14:paraId="0A1B6253" w14:textId="77777777" w:rsidTr="003927AF">
        <w:tc>
          <w:tcPr>
            <w:tcW w:w="1214" w:type="dxa"/>
          </w:tcPr>
          <w:p w14:paraId="3A7E0D99" w14:textId="77777777" w:rsidR="00997C32" w:rsidRPr="00501184" w:rsidRDefault="00997C32" w:rsidP="003927AF">
            <w:pPr>
              <w:pStyle w:val="TS"/>
              <w:rPr>
                <w:rFonts w:eastAsiaTheme="minorEastAsia"/>
                <w:i/>
                <w:iCs/>
                <w:vertAlign w:val="subscript"/>
              </w:rPr>
            </w:pPr>
            <w:proofErr w:type="spellStart"/>
            <w:r>
              <w:rPr>
                <w:i/>
                <w:iCs/>
              </w:rPr>
              <w:t>L</w:t>
            </w:r>
            <w:r>
              <w:rPr>
                <w:i/>
                <w:iCs/>
                <w:vertAlign w:val="subscript"/>
              </w:rPr>
              <w:t>Vp</w:t>
            </w:r>
            <w:proofErr w:type="spellEnd"/>
          </w:p>
        </w:tc>
        <w:tc>
          <w:tcPr>
            <w:tcW w:w="1661" w:type="dxa"/>
          </w:tcPr>
          <w:p w14:paraId="10DC87FE" w14:textId="77777777" w:rsidR="00997C32" w:rsidRDefault="00997C32" w:rsidP="003927AF">
            <w:pPr>
              <w:pStyle w:val="TS"/>
              <w:rPr>
                <w:rFonts w:eastAsiaTheme="minorEastAsia"/>
              </w:rPr>
            </w:pPr>
            <w:r>
              <w:rPr>
                <w:rFonts w:eastAsiaTheme="minorEastAsia" w:cs="Times New Roman"/>
              </w:rPr>
              <w:t>↓</w:t>
            </w:r>
            <w:r>
              <w:rPr>
                <w:rFonts w:asciiTheme="minorBidi" w:eastAsiaTheme="minorEastAsia" w:hAnsiTheme="minorBidi"/>
              </w:rPr>
              <w:t>↑</w:t>
            </w:r>
          </w:p>
        </w:tc>
        <w:tc>
          <w:tcPr>
            <w:tcW w:w="1890" w:type="dxa"/>
          </w:tcPr>
          <w:p w14:paraId="7759D3D7" w14:textId="77777777" w:rsidR="00997C32" w:rsidRDefault="00997C32" w:rsidP="003927AF">
            <w:pPr>
              <w:pStyle w:val="TS"/>
              <w:rPr>
                <w:rFonts w:eastAsiaTheme="minorEastAsia"/>
              </w:rPr>
            </w:pPr>
            <w:r>
              <w:rPr>
                <w:rFonts w:eastAsiaTheme="minorEastAsia"/>
              </w:rPr>
              <w:t>none</w:t>
            </w:r>
          </w:p>
        </w:tc>
        <w:tc>
          <w:tcPr>
            <w:tcW w:w="1656" w:type="dxa"/>
          </w:tcPr>
          <w:p w14:paraId="4C20E4A1" w14:textId="77777777" w:rsidR="00997C32" w:rsidRDefault="00997C32" w:rsidP="003927AF">
            <w:pPr>
              <w:pStyle w:val="TS"/>
              <w:rPr>
                <w:rFonts w:eastAsiaTheme="minorEastAsia"/>
              </w:rPr>
            </w:pPr>
            <w:r>
              <w:rPr>
                <w:rFonts w:eastAsiaTheme="minorEastAsia"/>
              </w:rPr>
              <w:t>none</w:t>
            </w:r>
          </w:p>
        </w:tc>
        <w:tc>
          <w:tcPr>
            <w:tcW w:w="1773" w:type="dxa"/>
          </w:tcPr>
          <w:p w14:paraId="24EFC257" w14:textId="77777777" w:rsidR="00997C32" w:rsidRDefault="00997C32" w:rsidP="003927AF">
            <w:pPr>
              <w:pStyle w:val="TS"/>
              <w:rPr>
                <w:rFonts w:eastAsiaTheme="minorEastAsia"/>
              </w:rPr>
            </w:pPr>
            <w:r>
              <w:rPr>
                <w:rFonts w:eastAsiaTheme="minorEastAsia"/>
              </w:rPr>
              <w:t>none</w:t>
            </w:r>
          </w:p>
        </w:tc>
        <w:tc>
          <w:tcPr>
            <w:tcW w:w="1156" w:type="dxa"/>
          </w:tcPr>
          <w:p w14:paraId="1CFF52E2" w14:textId="77777777" w:rsidR="00997C32" w:rsidRDefault="00997C32" w:rsidP="003927AF">
            <w:pPr>
              <w:pStyle w:val="TS"/>
              <w:rPr>
                <w:rFonts w:eastAsiaTheme="minorEastAsia"/>
              </w:rPr>
            </w:pPr>
            <w:r>
              <w:rPr>
                <w:rFonts w:eastAsiaTheme="minorEastAsia"/>
              </w:rPr>
              <w:t>No</w:t>
            </w:r>
          </w:p>
        </w:tc>
      </w:tr>
      <w:tr w:rsidR="00997C32" w14:paraId="75D331EB" w14:textId="77777777" w:rsidTr="003927AF">
        <w:tc>
          <w:tcPr>
            <w:tcW w:w="1214" w:type="dxa"/>
          </w:tcPr>
          <w:p w14:paraId="5797C2CC" w14:textId="77777777" w:rsidR="00997C32" w:rsidRDefault="00997C32" w:rsidP="003927AF">
            <w:pPr>
              <w:pStyle w:val="TS"/>
              <w:rPr>
                <w:rFonts w:eastAsiaTheme="minorEastAsia"/>
              </w:rPr>
            </w:pPr>
            <w:proofErr w:type="spellStart"/>
            <w:r>
              <w:rPr>
                <w:i/>
                <w:iCs/>
              </w:rPr>
              <w:t>y</w:t>
            </w:r>
            <w:r>
              <w:rPr>
                <w:i/>
                <w:iCs/>
                <w:vertAlign w:val="subscript"/>
              </w:rPr>
              <w:t>AV</w:t>
            </w:r>
            <w:proofErr w:type="spellEnd"/>
          </w:p>
        </w:tc>
        <w:tc>
          <w:tcPr>
            <w:tcW w:w="1661" w:type="dxa"/>
          </w:tcPr>
          <w:p w14:paraId="7418F23C" w14:textId="77777777" w:rsidR="00997C32" w:rsidRDefault="00997C32" w:rsidP="003927AF">
            <w:pPr>
              <w:pStyle w:val="TS"/>
              <w:rPr>
                <w:rFonts w:eastAsiaTheme="minorEastAsia"/>
              </w:rPr>
            </w:pPr>
            <w:r>
              <w:rPr>
                <w:rFonts w:eastAsiaTheme="minorEastAsia" w:cs="Times New Roman"/>
              </w:rPr>
              <w:t>↓</w:t>
            </w:r>
          </w:p>
        </w:tc>
        <w:tc>
          <w:tcPr>
            <w:tcW w:w="1890" w:type="dxa"/>
          </w:tcPr>
          <w:p w14:paraId="7C11D7BD" w14:textId="77777777" w:rsidR="00997C32" w:rsidRDefault="00997C32" w:rsidP="003927AF">
            <w:pPr>
              <w:pStyle w:val="TS"/>
              <w:rPr>
                <w:rFonts w:eastAsiaTheme="minorEastAsia"/>
              </w:rPr>
            </w:pPr>
            <w:r>
              <w:rPr>
                <w:rFonts w:eastAsiaTheme="minorEastAsia"/>
              </w:rPr>
              <w:t>none</w:t>
            </w:r>
          </w:p>
        </w:tc>
        <w:tc>
          <w:tcPr>
            <w:tcW w:w="1656" w:type="dxa"/>
          </w:tcPr>
          <w:p w14:paraId="538E55E2" w14:textId="77777777" w:rsidR="00997C32" w:rsidRDefault="00997C32" w:rsidP="003927AF">
            <w:pPr>
              <w:pStyle w:val="TS"/>
              <w:rPr>
                <w:rFonts w:eastAsiaTheme="minorEastAsia"/>
              </w:rPr>
            </w:pPr>
            <w:r>
              <w:rPr>
                <w:rFonts w:eastAsiaTheme="minorEastAsia"/>
              </w:rPr>
              <w:t>none</w:t>
            </w:r>
          </w:p>
        </w:tc>
        <w:tc>
          <w:tcPr>
            <w:tcW w:w="1773" w:type="dxa"/>
          </w:tcPr>
          <w:p w14:paraId="1681B26B" w14:textId="77777777" w:rsidR="00997C32" w:rsidRDefault="00997C32" w:rsidP="003927AF">
            <w:pPr>
              <w:pStyle w:val="TS"/>
              <w:rPr>
                <w:rFonts w:eastAsiaTheme="minorEastAsia"/>
              </w:rPr>
            </w:pPr>
            <w:r>
              <w:rPr>
                <w:rFonts w:eastAsiaTheme="minorEastAsia"/>
              </w:rPr>
              <w:t>none</w:t>
            </w:r>
          </w:p>
        </w:tc>
        <w:tc>
          <w:tcPr>
            <w:tcW w:w="1156" w:type="dxa"/>
          </w:tcPr>
          <w:p w14:paraId="08A67B41" w14:textId="77777777" w:rsidR="00997C32" w:rsidRDefault="00997C32" w:rsidP="003927AF">
            <w:pPr>
              <w:pStyle w:val="TS"/>
              <w:rPr>
                <w:rFonts w:eastAsiaTheme="minorEastAsia"/>
              </w:rPr>
            </w:pPr>
            <w:r>
              <w:rPr>
                <w:rFonts w:eastAsiaTheme="minorEastAsia"/>
              </w:rPr>
              <w:t>No</w:t>
            </w:r>
          </w:p>
        </w:tc>
      </w:tr>
      <w:tr w:rsidR="00997C32" w14:paraId="2E3BAC11" w14:textId="77777777" w:rsidTr="003927AF">
        <w:tc>
          <w:tcPr>
            <w:tcW w:w="1214" w:type="dxa"/>
          </w:tcPr>
          <w:p w14:paraId="422F053F" w14:textId="77777777" w:rsidR="00997C32" w:rsidRDefault="00997C32" w:rsidP="003927AF">
            <w:pPr>
              <w:pStyle w:val="TS"/>
              <w:rPr>
                <w:rFonts w:eastAsiaTheme="minorEastAsia"/>
              </w:rPr>
            </w:pPr>
            <w:proofErr w:type="spellStart"/>
            <w:r>
              <w:rPr>
                <w:i/>
                <w:iCs/>
              </w:rPr>
              <w:t>y</w:t>
            </w:r>
            <w:r>
              <w:rPr>
                <w:i/>
                <w:iCs/>
                <w:vertAlign w:val="subscript"/>
              </w:rPr>
              <w:t>BA</w:t>
            </w:r>
            <w:proofErr w:type="spellEnd"/>
          </w:p>
        </w:tc>
        <w:tc>
          <w:tcPr>
            <w:tcW w:w="1661" w:type="dxa"/>
          </w:tcPr>
          <w:p w14:paraId="20E92BEA" w14:textId="77777777" w:rsidR="00997C32" w:rsidRDefault="00997C32" w:rsidP="003927AF">
            <w:pPr>
              <w:pStyle w:val="TS"/>
              <w:rPr>
                <w:rFonts w:eastAsiaTheme="minorEastAsia"/>
              </w:rPr>
            </w:pPr>
            <w:r>
              <w:rPr>
                <w:rFonts w:eastAsiaTheme="minorEastAsia" w:cs="Times New Roman"/>
              </w:rPr>
              <w:t>↓</w:t>
            </w:r>
          </w:p>
        </w:tc>
        <w:tc>
          <w:tcPr>
            <w:tcW w:w="1890" w:type="dxa"/>
          </w:tcPr>
          <w:p w14:paraId="2C46644F" w14:textId="77777777" w:rsidR="00997C32" w:rsidRDefault="00997C32" w:rsidP="003927AF">
            <w:pPr>
              <w:pStyle w:val="TS"/>
              <w:rPr>
                <w:rFonts w:eastAsiaTheme="minorEastAsia"/>
              </w:rPr>
            </w:pPr>
            <w:r>
              <w:rPr>
                <w:rFonts w:eastAsiaTheme="minorEastAsia"/>
              </w:rPr>
              <w:t>none</w:t>
            </w:r>
          </w:p>
        </w:tc>
        <w:tc>
          <w:tcPr>
            <w:tcW w:w="1656" w:type="dxa"/>
          </w:tcPr>
          <w:p w14:paraId="2382FC4C" w14:textId="77777777" w:rsidR="00997C32" w:rsidRDefault="00997C32" w:rsidP="003927AF">
            <w:pPr>
              <w:pStyle w:val="TS"/>
              <w:rPr>
                <w:rFonts w:eastAsiaTheme="minorEastAsia"/>
              </w:rPr>
            </w:pPr>
            <w:r>
              <w:rPr>
                <w:rFonts w:eastAsiaTheme="minorEastAsia"/>
              </w:rPr>
              <w:t>none</w:t>
            </w:r>
          </w:p>
        </w:tc>
        <w:tc>
          <w:tcPr>
            <w:tcW w:w="1773" w:type="dxa"/>
          </w:tcPr>
          <w:p w14:paraId="7315C207" w14:textId="77777777" w:rsidR="00997C32" w:rsidRDefault="00997C32" w:rsidP="003927AF">
            <w:pPr>
              <w:pStyle w:val="TS"/>
              <w:rPr>
                <w:rFonts w:eastAsiaTheme="minorEastAsia"/>
              </w:rPr>
            </w:pPr>
            <w:r>
              <w:rPr>
                <w:rFonts w:eastAsiaTheme="minorEastAsia"/>
              </w:rPr>
              <w:t>none</w:t>
            </w:r>
          </w:p>
        </w:tc>
        <w:tc>
          <w:tcPr>
            <w:tcW w:w="1156" w:type="dxa"/>
          </w:tcPr>
          <w:p w14:paraId="24C17F41" w14:textId="77777777" w:rsidR="00997C32" w:rsidRDefault="00997C32" w:rsidP="003927AF">
            <w:pPr>
              <w:pStyle w:val="TS"/>
              <w:rPr>
                <w:rFonts w:eastAsiaTheme="minorEastAsia"/>
              </w:rPr>
            </w:pPr>
            <w:r>
              <w:rPr>
                <w:rFonts w:eastAsiaTheme="minorEastAsia"/>
              </w:rPr>
              <w:t>No</w:t>
            </w:r>
          </w:p>
        </w:tc>
      </w:tr>
      <w:tr w:rsidR="00997C32" w14:paraId="159E93B0" w14:textId="77777777" w:rsidTr="003927AF">
        <w:tc>
          <w:tcPr>
            <w:tcW w:w="1214" w:type="dxa"/>
          </w:tcPr>
          <w:p w14:paraId="4244DEA5" w14:textId="77777777" w:rsidR="00997C32" w:rsidRDefault="00997C32" w:rsidP="003927AF">
            <w:pPr>
              <w:pStyle w:val="TS"/>
              <w:rPr>
                <w:i/>
                <w:iCs/>
              </w:rPr>
            </w:pPr>
            <w:proofErr w:type="spellStart"/>
            <w:r>
              <w:rPr>
                <w:i/>
                <w:iCs/>
              </w:rPr>
              <w:t>y</w:t>
            </w:r>
            <w:r>
              <w:rPr>
                <w:i/>
                <w:iCs/>
                <w:vertAlign w:val="subscript"/>
              </w:rPr>
              <w:t>VA</w:t>
            </w:r>
            <w:proofErr w:type="spellEnd"/>
          </w:p>
        </w:tc>
        <w:tc>
          <w:tcPr>
            <w:tcW w:w="1661" w:type="dxa"/>
          </w:tcPr>
          <w:p w14:paraId="671E2AF1" w14:textId="77777777" w:rsidR="00997C32" w:rsidRDefault="00997C32" w:rsidP="003927AF">
            <w:pPr>
              <w:pStyle w:val="TS"/>
              <w:rPr>
                <w:rFonts w:eastAsiaTheme="minorEastAsia"/>
              </w:rPr>
            </w:pPr>
            <w:r>
              <w:rPr>
                <w:rFonts w:eastAsiaTheme="minorEastAsia" w:cs="Times New Roman"/>
              </w:rPr>
              <w:t>↓</w:t>
            </w:r>
          </w:p>
        </w:tc>
        <w:tc>
          <w:tcPr>
            <w:tcW w:w="1890" w:type="dxa"/>
          </w:tcPr>
          <w:p w14:paraId="0B6258F0" w14:textId="77777777" w:rsidR="00997C32" w:rsidRDefault="00997C32" w:rsidP="003927AF">
            <w:pPr>
              <w:pStyle w:val="TS"/>
              <w:rPr>
                <w:rFonts w:eastAsiaTheme="minorEastAsia"/>
              </w:rPr>
            </w:pPr>
            <w:r>
              <w:rPr>
                <w:rFonts w:eastAsiaTheme="minorEastAsia" w:cs="Times New Roman"/>
              </w:rPr>
              <w:t>↓</w:t>
            </w:r>
          </w:p>
        </w:tc>
        <w:tc>
          <w:tcPr>
            <w:tcW w:w="1656" w:type="dxa"/>
          </w:tcPr>
          <w:p w14:paraId="56FAAC8D" w14:textId="77777777" w:rsidR="00997C32" w:rsidRDefault="00997C32" w:rsidP="003927AF">
            <w:pPr>
              <w:pStyle w:val="TS"/>
              <w:rPr>
                <w:rFonts w:eastAsiaTheme="minorEastAsia"/>
              </w:rPr>
            </w:pPr>
            <w:r>
              <w:rPr>
                <w:rFonts w:eastAsiaTheme="minorEastAsia" w:cs="Times New Roman"/>
              </w:rPr>
              <w:t>↑</w:t>
            </w:r>
          </w:p>
        </w:tc>
        <w:tc>
          <w:tcPr>
            <w:tcW w:w="1773" w:type="dxa"/>
          </w:tcPr>
          <w:p w14:paraId="69BA945B" w14:textId="77777777" w:rsidR="00997C32" w:rsidRDefault="00997C32" w:rsidP="003927AF">
            <w:pPr>
              <w:pStyle w:val="TS"/>
              <w:rPr>
                <w:rFonts w:eastAsiaTheme="minorEastAsia"/>
              </w:rPr>
            </w:pPr>
            <w:r>
              <w:rPr>
                <w:rFonts w:eastAsiaTheme="minorEastAsia" w:cs="Times New Roman"/>
              </w:rPr>
              <w:t>↓</w:t>
            </w:r>
          </w:p>
        </w:tc>
        <w:tc>
          <w:tcPr>
            <w:tcW w:w="1156" w:type="dxa"/>
          </w:tcPr>
          <w:p w14:paraId="35DA5FEB" w14:textId="77777777" w:rsidR="00997C32" w:rsidRDefault="00997C32" w:rsidP="003927AF">
            <w:pPr>
              <w:pStyle w:val="TS"/>
              <w:rPr>
                <w:rFonts w:eastAsiaTheme="minorEastAsia"/>
              </w:rPr>
            </w:pPr>
            <w:r>
              <w:rPr>
                <w:rFonts w:eastAsiaTheme="minorEastAsia"/>
              </w:rPr>
              <w:t>Yes</w:t>
            </w:r>
          </w:p>
        </w:tc>
      </w:tr>
      <w:tr w:rsidR="00997C32" w14:paraId="38983D62" w14:textId="77777777" w:rsidTr="003927AF">
        <w:tc>
          <w:tcPr>
            <w:tcW w:w="1214" w:type="dxa"/>
          </w:tcPr>
          <w:p w14:paraId="7F948E31" w14:textId="77777777" w:rsidR="00997C32" w:rsidRDefault="00997C32" w:rsidP="003927AF">
            <w:pPr>
              <w:pStyle w:val="TS"/>
              <w:rPr>
                <w:i/>
                <w:iCs/>
              </w:rPr>
            </w:pPr>
            <w:r>
              <w:rPr>
                <w:rFonts w:cs="Times New Roman"/>
                <w:i/>
                <w:iCs/>
              </w:rPr>
              <w:t>κ</w:t>
            </w:r>
          </w:p>
        </w:tc>
        <w:tc>
          <w:tcPr>
            <w:tcW w:w="1661" w:type="dxa"/>
          </w:tcPr>
          <w:p w14:paraId="011FE40B" w14:textId="77777777" w:rsidR="00997C32" w:rsidRDefault="00997C32" w:rsidP="003927AF">
            <w:pPr>
              <w:pStyle w:val="TS"/>
              <w:rPr>
                <w:rFonts w:eastAsiaTheme="minorEastAsia"/>
              </w:rPr>
            </w:pPr>
            <w:r>
              <w:rPr>
                <w:rFonts w:eastAsiaTheme="minorEastAsia" w:cs="Times New Roman"/>
              </w:rPr>
              <w:t>↓</w:t>
            </w:r>
          </w:p>
        </w:tc>
        <w:tc>
          <w:tcPr>
            <w:tcW w:w="1890" w:type="dxa"/>
          </w:tcPr>
          <w:p w14:paraId="3F7C1F63" w14:textId="77777777" w:rsidR="00997C32" w:rsidRDefault="00997C32" w:rsidP="003927AF">
            <w:pPr>
              <w:pStyle w:val="TS"/>
              <w:rPr>
                <w:rFonts w:eastAsiaTheme="minorEastAsia"/>
              </w:rPr>
            </w:pPr>
            <w:r>
              <w:rPr>
                <w:rFonts w:eastAsiaTheme="minorEastAsia" w:cs="Times New Roman"/>
              </w:rPr>
              <w:t>↓</w:t>
            </w:r>
          </w:p>
        </w:tc>
        <w:tc>
          <w:tcPr>
            <w:tcW w:w="1656" w:type="dxa"/>
          </w:tcPr>
          <w:p w14:paraId="17CCE4F2" w14:textId="77777777" w:rsidR="00997C32" w:rsidRDefault="00997C32" w:rsidP="003927AF">
            <w:pPr>
              <w:pStyle w:val="TS"/>
              <w:rPr>
                <w:rFonts w:eastAsiaTheme="minorEastAsia"/>
              </w:rPr>
            </w:pPr>
            <w:r>
              <w:rPr>
                <w:rFonts w:eastAsiaTheme="minorEastAsia" w:cs="Times New Roman"/>
              </w:rPr>
              <w:t>↑</w:t>
            </w:r>
          </w:p>
        </w:tc>
        <w:tc>
          <w:tcPr>
            <w:tcW w:w="1773" w:type="dxa"/>
          </w:tcPr>
          <w:p w14:paraId="2A77DDE6" w14:textId="77777777" w:rsidR="00997C32" w:rsidRDefault="00997C32" w:rsidP="003927AF">
            <w:pPr>
              <w:pStyle w:val="TS"/>
              <w:rPr>
                <w:rFonts w:eastAsiaTheme="minorEastAsia"/>
              </w:rPr>
            </w:pPr>
            <w:r>
              <w:rPr>
                <w:rFonts w:eastAsiaTheme="minorEastAsia" w:cs="Times New Roman"/>
              </w:rPr>
              <w:t>↓</w:t>
            </w:r>
          </w:p>
        </w:tc>
        <w:tc>
          <w:tcPr>
            <w:tcW w:w="1156" w:type="dxa"/>
          </w:tcPr>
          <w:p w14:paraId="53888D0E" w14:textId="77777777" w:rsidR="00997C32" w:rsidRDefault="00997C32" w:rsidP="003927AF">
            <w:pPr>
              <w:pStyle w:val="TS"/>
              <w:rPr>
                <w:rFonts w:eastAsiaTheme="minorEastAsia"/>
              </w:rPr>
            </w:pPr>
            <w:r>
              <w:rPr>
                <w:rFonts w:eastAsiaTheme="minorEastAsia"/>
              </w:rPr>
              <w:t>Yes</w:t>
            </w:r>
          </w:p>
        </w:tc>
      </w:tr>
      <w:tr w:rsidR="00997C32" w14:paraId="30BE4E15" w14:textId="77777777" w:rsidTr="003927AF">
        <w:tc>
          <w:tcPr>
            <w:tcW w:w="1214" w:type="dxa"/>
          </w:tcPr>
          <w:p w14:paraId="4377B6A3" w14:textId="77777777" w:rsidR="00997C32" w:rsidRDefault="00997C32" w:rsidP="003927AF">
            <w:pPr>
              <w:pStyle w:val="TS"/>
              <w:rPr>
                <w:rFonts w:cs="Times New Roman"/>
                <w:i/>
                <w:iCs/>
              </w:rPr>
            </w:pPr>
            <w:r>
              <w:rPr>
                <w:rFonts w:cs="Times New Roman"/>
                <w:i/>
                <w:iCs/>
              </w:rPr>
              <w:t>f</w:t>
            </w:r>
          </w:p>
        </w:tc>
        <w:tc>
          <w:tcPr>
            <w:tcW w:w="1661" w:type="dxa"/>
          </w:tcPr>
          <w:p w14:paraId="62A6637B" w14:textId="77777777" w:rsidR="00997C32" w:rsidRDefault="00997C32" w:rsidP="003927AF">
            <w:pPr>
              <w:pStyle w:val="TS"/>
              <w:rPr>
                <w:rFonts w:eastAsiaTheme="minorEastAsia"/>
              </w:rPr>
            </w:pPr>
            <w:r>
              <w:rPr>
                <w:rFonts w:eastAsiaTheme="minorEastAsia" w:cs="Times New Roman"/>
              </w:rPr>
              <w:t>↓</w:t>
            </w:r>
          </w:p>
        </w:tc>
        <w:tc>
          <w:tcPr>
            <w:tcW w:w="1890" w:type="dxa"/>
          </w:tcPr>
          <w:p w14:paraId="24433E7A" w14:textId="77777777" w:rsidR="00997C32" w:rsidRDefault="00997C32" w:rsidP="003927AF">
            <w:pPr>
              <w:pStyle w:val="TS"/>
              <w:rPr>
                <w:rFonts w:eastAsiaTheme="minorEastAsia"/>
              </w:rPr>
            </w:pPr>
            <w:r>
              <w:rPr>
                <w:rFonts w:eastAsiaTheme="minorEastAsia" w:cs="Times New Roman"/>
              </w:rPr>
              <w:t>↓</w:t>
            </w:r>
          </w:p>
        </w:tc>
        <w:tc>
          <w:tcPr>
            <w:tcW w:w="1656" w:type="dxa"/>
          </w:tcPr>
          <w:p w14:paraId="42C08B2A" w14:textId="77777777" w:rsidR="00997C32" w:rsidRDefault="00997C32" w:rsidP="003927AF">
            <w:pPr>
              <w:pStyle w:val="TS"/>
              <w:rPr>
                <w:rFonts w:eastAsiaTheme="minorEastAsia"/>
              </w:rPr>
            </w:pPr>
            <w:r>
              <w:rPr>
                <w:rFonts w:eastAsiaTheme="minorEastAsia" w:cs="Times New Roman"/>
              </w:rPr>
              <w:t>↑</w:t>
            </w:r>
          </w:p>
        </w:tc>
        <w:tc>
          <w:tcPr>
            <w:tcW w:w="1773" w:type="dxa"/>
          </w:tcPr>
          <w:p w14:paraId="6FA7909D" w14:textId="77777777" w:rsidR="00997C32" w:rsidRDefault="00997C32" w:rsidP="003927AF">
            <w:pPr>
              <w:pStyle w:val="TS"/>
              <w:rPr>
                <w:rFonts w:eastAsiaTheme="minorEastAsia"/>
              </w:rPr>
            </w:pPr>
            <w:r>
              <w:rPr>
                <w:rFonts w:eastAsiaTheme="minorEastAsia" w:cs="Times New Roman"/>
              </w:rPr>
              <w:t>↓</w:t>
            </w:r>
          </w:p>
        </w:tc>
        <w:tc>
          <w:tcPr>
            <w:tcW w:w="1156" w:type="dxa"/>
          </w:tcPr>
          <w:p w14:paraId="0A63C662" w14:textId="77777777" w:rsidR="00997C32" w:rsidRDefault="00997C32" w:rsidP="003927AF">
            <w:pPr>
              <w:pStyle w:val="TS"/>
              <w:rPr>
                <w:rFonts w:eastAsiaTheme="minorEastAsia"/>
              </w:rPr>
            </w:pPr>
            <w:r>
              <w:rPr>
                <w:rFonts w:eastAsiaTheme="minorEastAsia"/>
              </w:rPr>
              <w:t>Yes</w:t>
            </w:r>
          </w:p>
        </w:tc>
      </w:tr>
      <w:tr w:rsidR="00997C32" w14:paraId="181F1221" w14:textId="77777777" w:rsidTr="003927AF">
        <w:tc>
          <w:tcPr>
            <w:tcW w:w="1214" w:type="dxa"/>
          </w:tcPr>
          <w:p w14:paraId="0FC6431D" w14:textId="77777777" w:rsidR="00997C32" w:rsidRDefault="00997C32" w:rsidP="003927AF">
            <w:pPr>
              <w:pStyle w:val="TS"/>
              <w:rPr>
                <w:rFonts w:cs="Times New Roman"/>
                <w:i/>
                <w:iCs/>
              </w:rPr>
            </w:pPr>
            <w:proofErr w:type="spellStart"/>
            <w:r>
              <w:rPr>
                <w:rFonts w:cs="Times New Roman"/>
                <w:i/>
                <w:iCs/>
              </w:rPr>
              <w:t>f</w:t>
            </w:r>
            <w:r>
              <w:rPr>
                <w:rFonts w:cs="Times New Roman"/>
                <w:i/>
                <w:iCs/>
                <w:vertAlign w:val="subscript"/>
              </w:rPr>
              <w:t>B</w:t>
            </w:r>
            <w:proofErr w:type="spellEnd"/>
          </w:p>
        </w:tc>
        <w:tc>
          <w:tcPr>
            <w:tcW w:w="1661" w:type="dxa"/>
          </w:tcPr>
          <w:p w14:paraId="44096DF3" w14:textId="77777777" w:rsidR="00997C32" w:rsidRDefault="00997C32" w:rsidP="003927AF">
            <w:pPr>
              <w:pStyle w:val="TS"/>
              <w:rPr>
                <w:rFonts w:eastAsiaTheme="minorEastAsia"/>
              </w:rPr>
            </w:pPr>
            <w:r>
              <w:rPr>
                <w:rFonts w:eastAsiaTheme="minorEastAsia" w:cs="Times New Roman"/>
              </w:rPr>
              <w:t>↓</w:t>
            </w:r>
          </w:p>
        </w:tc>
        <w:tc>
          <w:tcPr>
            <w:tcW w:w="1890" w:type="dxa"/>
          </w:tcPr>
          <w:p w14:paraId="38CBE8E2" w14:textId="77777777" w:rsidR="00997C32" w:rsidRDefault="00997C32" w:rsidP="003927AF">
            <w:pPr>
              <w:pStyle w:val="TS"/>
              <w:rPr>
                <w:rFonts w:eastAsiaTheme="minorEastAsia"/>
              </w:rPr>
            </w:pPr>
            <w:r>
              <w:rPr>
                <w:rFonts w:eastAsiaTheme="minorEastAsia" w:cs="Times New Roman"/>
              </w:rPr>
              <w:t>↓ (prehatch only)</w:t>
            </w:r>
          </w:p>
        </w:tc>
        <w:tc>
          <w:tcPr>
            <w:tcW w:w="1656" w:type="dxa"/>
          </w:tcPr>
          <w:p w14:paraId="01B1E545" w14:textId="77777777" w:rsidR="00997C32" w:rsidRDefault="00997C32" w:rsidP="003927AF">
            <w:pPr>
              <w:pStyle w:val="TS"/>
              <w:rPr>
                <w:rFonts w:eastAsiaTheme="minorEastAsia"/>
              </w:rPr>
            </w:pPr>
            <w:r>
              <w:rPr>
                <w:rFonts w:eastAsiaTheme="minorEastAsia" w:cs="Times New Roman"/>
              </w:rPr>
              <w:t>↑</w:t>
            </w:r>
          </w:p>
        </w:tc>
        <w:tc>
          <w:tcPr>
            <w:tcW w:w="1773" w:type="dxa"/>
          </w:tcPr>
          <w:p w14:paraId="20B54044" w14:textId="77777777" w:rsidR="00997C32" w:rsidRDefault="00997C32" w:rsidP="003927AF">
            <w:pPr>
              <w:pStyle w:val="TS"/>
              <w:rPr>
                <w:rFonts w:eastAsiaTheme="minorEastAsia"/>
              </w:rPr>
            </w:pPr>
            <w:r>
              <w:rPr>
                <w:rFonts w:eastAsiaTheme="minorEastAsia" w:cs="Times New Roman"/>
              </w:rPr>
              <w:t>↓</w:t>
            </w:r>
          </w:p>
        </w:tc>
        <w:tc>
          <w:tcPr>
            <w:tcW w:w="1156" w:type="dxa"/>
          </w:tcPr>
          <w:p w14:paraId="646F2D05" w14:textId="77777777" w:rsidR="00997C32" w:rsidRDefault="00997C32" w:rsidP="003927AF">
            <w:pPr>
              <w:pStyle w:val="TS"/>
              <w:rPr>
                <w:rFonts w:eastAsiaTheme="minorEastAsia"/>
              </w:rPr>
            </w:pPr>
            <w:r>
              <w:rPr>
                <w:rFonts w:eastAsiaTheme="minorEastAsia"/>
              </w:rPr>
              <w:t>No</w:t>
            </w:r>
          </w:p>
        </w:tc>
      </w:tr>
      <w:tr w:rsidR="00997C32" w14:paraId="49B47842" w14:textId="77777777" w:rsidTr="003927AF">
        <w:tc>
          <w:tcPr>
            <w:tcW w:w="1214" w:type="dxa"/>
          </w:tcPr>
          <w:p w14:paraId="7B073262" w14:textId="77777777" w:rsidR="00997C32" w:rsidRDefault="00997C32" w:rsidP="003927AF">
            <w:pPr>
              <w:pStyle w:val="TS"/>
              <w:rPr>
                <w:rFonts w:cs="Times New Roman"/>
                <w:i/>
                <w:iCs/>
              </w:rPr>
            </w:pPr>
            <w:proofErr w:type="spellStart"/>
            <w:r>
              <w:rPr>
                <w:rFonts w:cs="Times New Roman"/>
                <w:i/>
                <w:iCs/>
              </w:rPr>
              <w:t>L</w:t>
            </w:r>
            <w:r>
              <w:rPr>
                <w:rFonts w:cs="Times New Roman"/>
                <w:i/>
                <w:iCs/>
                <w:vertAlign w:val="subscript"/>
              </w:rPr>
              <w:t>f</w:t>
            </w:r>
            <w:proofErr w:type="spellEnd"/>
          </w:p>
        </w:tc>
        <w:tc>
          <w:tcPr>
            <w:tcW w:w="1661" w:type="dxa"/>
          </w:tcPr>
          <w:p w14:paraId="5E24D4DB" w14:textId="77777777" w:rsidR="00997C32" w:rsidRDefault="00997C32" w:rsidP="003927AF">
            <w:pPr>
              <w:pStyle w:val="TS"/>
              <w:rPr>
                <w:rFonts w:eastAsiaTheme="minorEastAsia"/>
              </w:rPr>
            </w:pPr>
            <w:r>
              <w:rPr>
                <w:rFonts w:asciiTheme="minorBidi" w:eastAsiaTheme="minorEastAsia" w:hAnsiTheme="minorBidi"/>
              </w:rPr>
              <w:t>↓</w:t>
            </w:r>
            <w:r>
              <w:rPr>
                <w:rFonts w:eastAsiaTheme="minorEastAsia" w:cs="Times New Roman"/>
              </w:rPr>
              <w:t>↑</w:t>
            </w:r>
          </w:p>
        </w:tc>
        <w:tc>
          <w:tcPr>
            <w:tcW w:w="1890" w:type="dxa"/>
          </w:tcPr>
          <w:p w14:paraId="4606CE1E" w14:textId="77777777" w:rsidR="00997C32" w:rsidRDefault="00997C32" w:rsidP="003927AF">
            <w:pPr>
              <w:pStyle w:val="TS"/>
              <w:rPr>
                <w:rFonts w:eastAsiaTheme="minorEastAsia"/>
              </w:rPr>
            </w:pPr>
            <w:r>
              <w:rPr>
                <w:rFonts w:eastAsiaTheme="minorEastAsia"/>
              </w:rPr>
              <w:t>none</w:t>
            </w:r>
          </w:p>
        </w:tc>
        <w:tc>
          <w:tcPr>
            <w:tcW w:w="1656" w:type="dxa"/>
          </w:tcPr>
          <w:p w14:paraId="0E1E38B5" w14:textId="77777777" w:rsidR="00997C32" w:rsidRDefault="00997C32" w:rsidP="003927AF">
            <w:pPr>
              <w:pStyle w:val="TS"/>
              <w:rPr>
                <w:rFonts w:eastAsiaTheme="minorEastAsia"/>
              </w:rPr>
            </w:pPr>
            <w:r>
              <w:rPr>
                <w:rFonts w:eastAsiaTheme="minorEastAsia"/>
              </w:rPr>
              <w:t>none</w:t>
            </w:r>
          </w:p>
        </w:tc>
        <w:tc>
          <w:tcPr>
            <w:tcW w:w="1773" w:type="dxa"/>
          </w:tcPr>
          <w:p w14:paraId="38722922" w14:textId="77777777" w:rsidR="00997C32" w:rsidRDefault="00997C32" w:rsidP="003927AF">
            <w:pPr>
              <w:pStyle w:val="TS"/>
              <w:rPr>
                <w:rFonts w:eastAsiaTheme="minorEastAsia"/>
              </w:rPr>
            </w:pPr>
            <w:r>
              <w:rPr>
                <w:rFonts w:eastAsiaTheme="minorEastAsia"/>
              </w:rPr>
              <w:t>none</w:t>
            </w:r>
          </w:p>
        </w:tc>
        <w:tc>
          <w:tcPr>
            <w:tcW w:w="1156" w:type="dxa"/>
          </w:tcPr>
          <w:p w14:paraId="0EA0CBBB" w14:textId="77777777" w:rsidR="00997C32" w:rsidRDefault="00997C32" w:rsidP="003927AF">
            <w:pPr>
              <w:pStyle w:val="TS"/>
              <w:rPr>
                <w:rFonts w:eastAsiaTheme="minorEastAsia"/>
              </w:rPr>
            </w:pPr>
            <w:r>
              <w:rPr>
                <w:rFonts w:eastAsiaTheme="minorEastAsia"/>
              </w:rPr>
              <w:t>No</w:t>
            </w:r>
          </w:p>
        </w:tc>
      </w:tr>
      <w:tr w:rsidR="00997C32" w14:paraId="0CE57B53" w14:textId="77777777" w:rsidTr="003927AF">
        <w:tc>
          <w:tcPr>
            <w:tcW w:w="1214" w:type="dxa"/>
          </w:tcPr>
          <w:p w14:paraId="2B766614" w14:textId="77777777" w:rsidR="00997C32" w:rsidRDefault="00997C32" w:rsidP="003927AF">
            <w:pPr>
              <w:pStyle w:val="TS"/>
              <w:rPr>
                <w:rFonts w:cs="Times New Roman"/>
                <w:i/>
                <w:iCs/>
              </w:rPr>
            </w:pPr>
            <w:proofErr w:type="spellStart"/>
            <w:r>
              <w:rPr>
                <w:rFonts w:cs="Times New Roman"/>
                <w:i/>
                <w:iCs/>
              </w:rPr>
              <w:t>μ</w:t>
            </w:r>
            <w:r>
              <w:rPr>
                <w:rFonts w:cs="Times New Roman"/>
                <w:i/>
                <w:iCs/>
                <w:vertAlign w:val="subscript"/>
              </w:rPr>
              <w:t>emb</w:t>
            </w:r>
            <w:proofErr w:type="spellEnd"/>
          </w:p>
        </w:tc>
        <w:tc>
          <w:tcPr>
            <w:tcW w:w="1661" w:type="dxa"/>
          </w:tcPr>
          <w:p w14:paraId="7836C888" w14:textId="77777777" w:rsidR="00997C32" w:rsidRDefault="00997C32" w:rsidP="003927AF">
            <w:pPr>
              <w:pStyle w:val="TS"/>
              <w:rPr>
                <w:rFonts w:eastAsiaTheme="minorEastAsia"/>
              </w:rPr>
            </w:pPr>
            <w:r>
              <w:rPr>
                <w:rFonts w:eastAsiaTheme="minorEastAsia" w:cs="Times New Roman"/>
              </w:rPr>
              <w:t>↑</w:t>
            </w:r>
          </w:p>
        </w:tc>
        <w:tc>
          <w:tcPr>
            <w:tcW w:w="1890" w:type="dxa"/>
          </w:tcPr>
          <w:p w14:paraId="68B7FD3E" w14:textId="77777777" w:rsidR="00997C32" w:rsidRDefault="00997C32" w:rsidP="003927AF">
            <w:pPr>
              <w:pStyle w:val="TS"/>
              <w:rPr>
                <w:rFonts w:eastAsiaTheme="minorEastAsia"/>
              </w:rPr>
            </w:pPr>
            <w:r>
              <w:rPr>
                <w:rFonts w:eastAsiaTheme="minorEastAsia"/>
              </w:rPr>
              <w:t>none</w:t>
            </w:r>
          </w:p>
        </w:tc>
        <w:tc>
          <w:tcPr>
            <w:tcW w:w="1656" w:type="dxa"/>
          </w:tcPr>
          <w:p w14:paraId="757B2CD4" w14:textId="77777777" w:rsidR="00997C32" w:rsidRDefault="00997C32" w:rsidP="003927AF">
            <w:pPr>
              <w:pStyle w:val="TS"/>
              <w:rPr>
                <w:rFonts w:eastAsiaTheme="minorEastAsia"/>
              </w:rPr>
            </w:pPr>
            <w:r>
              <w:rPr>
                <w:rFonts w:eastAsiaTheme="minorEastAsia"/>
              </w:rPr>
              <w:t>none</w:t>
            </w:r>
          </w:p>
        </w:tc>
        <w:tc>
          <w:tcPr>
            <w:tcW w:w="1773" w:type="dxa"/>
          </w:tcPr>
          <w:p w14:paraId="1173C425" w14:textId="77777777" w:rsidR="00997C32" w:rsidRDefault="00997C32" w:rsidP="003927AF">
            <w:pPr>
              <w:pStyle w:val="TS"/>
              <w:rPr>
                <w:rFonts w:eastAsiaTheme="minorEastAsia"/>
              </w:rPr>
            </w:pPr>
            <w:r>
              <w:rPr>
                <w:rFonts w:eastAsiaTheme="minorEastAsia" w:cs="Times New Roman"/>
              </w:rPr>
              <w:t>↓</w:t>
            </w:r>
          </w:p>
        </w:tc>
        <w:tc>
          <w:tcPr>
            <w:tcW w:w="1156" w:type="dxa"/>
          </w:tcPr>
          <w:p w14:paraId="21386E20" w14:textId="77777777" w:rsidR="00997C32" w:rsidRDefault="00997C32" w:rsidP="003927AF">
            <w:pPr>
              <w:pStyle w:val="TS"/>
              <w:rPr>
                <w:rFonts w:eastAsiaTheme="minorEastAsia"/>
              </w:rPr>
            </w:pPr>
            <w:r>
              <w:rPr>
                <w:rFonts w:eastAsiaTheme="minorEastAsia"/>
              </w:rPr>
              <w:t>Yes</w:t>
            </w:r>
          </w:p>
        </w:tc>
      </w:tr>
      <w:tr w:rsidR="00997C32" w14:paraId="48472F6F" w14:textId="77777777" w:rsidTr="003927AF">
        <w:tc>
          <w:tcPr>
            <w:tcW w:w="1214" w:type="dxa"/>
          </w:tcPr>
          <w:p w14:paraId="5AB8CD62" w14:textId="77777777" w:rsidR="00997C32" w:rsidRDefault="00997C32" w:rsidP="003927AF">
            <w:pPr>
              <w:pStyle w:val="TS"/>
              <w:rPr>
                <w:rFonts w:cs="Times New Roman"/>
                <w:i/>
                <w:iCs/>
              </w:rPr>
            </w:pPr>
            <w:proofErr w:type="spellStart"/>
            <w:r>
              <w:rPr>
                <w:rFonts w:cs="Times New Roman"/>
                <w:i/>
                <w:iCs/>
              </w:rPr>
              <w:t>μ</w:t>
            </w:r>
            <w:r>
              <w:rPr>
                <w:rFonts w:cs="Times New Roman"/>
                <w:i/>
                <w:iCs/>
                <w:vertAlign w:val="subscript"/>
              </w:rPr>
              <w:t>lar</w:t>
            </w:r>
            <w:proofErr w:type="spellEnd"/>
          </w:p>
        </w:tc>
        <w:tc>
          <w:tcPr>
            <w:tcW w:w="1661" w:type="dxa"/>
          </w:tcPr>
          <w:p w14:paraId="7EAC0536" w14:textId="77777777" w:rsidR="00997C32" w:rsidRDefault="00997C32" w:rsidP="003927AF">
            <w:pPr>
              <w:pStyle w:val="TS"/>
              <w:rPr>
                <w:rFonts w:eastAsiaTheme="minorEastAsia"/>
              </w:rPr>
            </w:pPr>
            <w:r>
              <w:rPr>
                <w:rFonts w:eastAsiaTheme="minorEastAsia" w:cs="Times New Roman"/>
              </w:rPr>
              <w:t>↑</w:t>
            </w:r>
          </w:p>
        </w:tc>
        <w:tc>
          <w:tcPr>
            <w:tcW w:w="1890" w:type="dxa"/>
          </w:tcPr>
          <w:p w14:paraId="2850D5F0" w14:textId="77777777" w:rsidR="00997C32" w:rsidRDefault="00997C32" w:rsidP="003927AF">
            <w:pPr>
              <w:pStyle w:val="TS"/>
              <w:rPr>
                <w:rFonts w:eastAsiaTheme="minorEastAsia"/>
              </w:rPr>
            </w:pPr>
            <w:r>
              <w:rPr>
                <w:rFonts w:eastAsiaTheme="minorEastAsia"/>
              </w:rPr>
              <w:t>none</w:t>
            </w:r>
          </w:p>
        </w:tc>
        <w:tc>
          <w:tcPr>
            <w:tcW w:w="1656" w:type="dxa"/>
          </w:tcPr>
          <w:p w14:paraId="402C32A0" w14:textId="77777777" w:rsidR="00997C32" w:rsidRDefault="00997C32" w:rsidP="003927AF">
            <w:pPr>
              <w:pStyle w:val="TS"/>
              <w:rPr>
                <w:rFonts w:eastAsiaTheme="minorEastAsia"/>
              </w:rPr>
            </w:pPr>
            <w:r>
              <w:rPr>
                <w:rFonts w:eastAsiaTheme="minorEastAsia"/>
              </w:rPr>
              <w:t>none</w:t>
            </w:r>
          </w:p>
        </w:tc>
        <w:tc>
          <w:tcPr>
            <w:tcW w:w="1773" w:type="dxa"/>
          </w:tcPr>
          <w:p w14:paraId="7A9F072D" w14:textId="77777777" w:rsidR="00997C32" w:rsidRDefault="00997C32" w:rsidP="003927AF">
            <w:pPr>
              <w:pStyle w:val="TS"/>
              <w:rPr>
                <w:rFonts w:eastAsiaTheme="minorEastAsia"/>
              </w:rPr>
            </w:pPr>
            <w:r>
              <w:rPr>
                <w:rFonts w:eastAsiaTheme="minorEastAsia" w:cs="Times New Roman"/>
              </w:rPr>
              <w:t>↓</w:t>
            </w:r>
          </w:p>
        </w:tc>
        <w:tc>
          <w:tcPr>
            <w:tcW w:w="1156" w:type="dxa"/>
          </w:tcPr>
          <w:p w14:paraId="41E34E7F" w14:textId="77777777" w:rsidR="00997C32" w:rsidRDefault="00997C32" w:rsidP="003927AF">
            <w:pPr>
              <w:pStyle w:val="TS"/>
              <w:rPr>
                <w:rFonts w:eastAsiaTheme="minorEastAsia"/>
              </w:rPr>
            </w:pPr>
            <w:r>
              <w:rPr>
                <w:rFonts w:eastAsiaTheme="minorEastAsia"/>
              </w:rPr>
              <w:t>Yes</w:t>
            </w:r>
          </w:p>
        </w:tc>
      </w:tr>
    </w:tbl>
    <w:p w14:paraId="6DF3923C" w14:textId="77777777" w:rsidR="00997C32" w:rsidRDefault="00997C32" w:rsidP="00997C32">
      <w:pPr>
        <w:pStyle w:val="TS"/>
        <w:spacing w:line="480" w:lineRule="auto"/>
        <w:rPr>
          <w:rFonts w:eastAsiaTheme="minorEastAsia"/>
        </w:rPr>
      </w:pPr>
    </w:p>
    <w:p w14:paraId="343DEAA1" w14:textId="77777777" w:rsidR="00997C32" w:rsidRDefault="00997C32" w:rsidP="00997C32">
      <w:pPr>
        <w:pStyle w:val="TS"/>
        <w:spacing w:line="480" w:lineRule="auto"/>
        <w:rPr>
          <w:rFonts w:eastAsiaTheme="minorEastAsia"/>
        </w:rPr>
      </w:pPr>
    </w:p>
    <w:p w14:paraId="465EEC71" w14:textId="77777777" w:rsidR="00997C32" w:rsidRDefault="00997C32" w:rsidP="00997C32">
      <w:pPr>
        <w:pStyle w:val="TS"/>
        <w:spacing w:line="480" w:lineRule="auto"/>
        <w:rPr>
          <w:rFonts w:eastAsiaTheme="minorEastAsia"/>
        </w:rPr>
      </w:pPr>
      <w:r>
        <w:rPr>
          <w:rFonts w:eastAsiaTheme="minorEastAsia"/>
          <w:noProof/>
        </w:rPr>
        <w:lastRenderedPageBreak/>
        <w:drawing>
          <wp:inline distT="0" distB="0" distL="0" distR="0" wp14:anchorId="2A9A451D" wp14:editId="7B5A41A6">
            <wp:extent cx="5943600" cy="4245610"/>
            <wp:effectExtent l="0" t="0" r="0" b="254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42A18F9B" w14:textId="77777777" w:rsidR="00997C32" w:rsidRPr="00FB105E" w:rsidRDefault="00997C32" w:rsidP="00997C32">
      <w:pPr>
        <w:pStyle w:val="TS"/>
        <w:spacing w:line="480" w:lineRule="auto"/>
        <w:rPr>
          <w:rFonts w:eastAsiaTheme="minorEastAsia"/>
        </w:rPr>
      </w:pPr>
      <w:r>
        <w:rPr>
          <w:rFonts w:eastAsiaTheme="minorEastAsia"/>
          <w:b/>
          <w:bCs/>
        </w:rPr>
        <w:t xml:space="preserve">Figure 4. </w:t>
      </w:r>
      <w:r>
        <w:rPr>
          <w:rFonts w:eastAsiaTheme="minorEastAsia"/>
        </w:rPr>
        <w:t>Predicted values of total length, egg buffer mass, and survival over time for each parameter’s base model value and two levels representing hypoxia effects on the parameter. These plots use assimilation (A, B, and C), maintenance (D, E, and F), and combined embryo and post-hatch mortality rates (</w:t>
      </w:r>
      <w:r>
        <w:rPr>
          <w:rFonts w:eastAsiaTheme="minorEastAsia" w:cs="Times New Roman"/>
        </w:rPr>
        <w:t>G, H, and I</w:t>
      </w:r>
      <w:r>
        <w:rPr>
          <w:rFonts w:eastAsiaTheme="minorEastAsia"/>
        </w:rPr>
        <w:t xml:space="preserve">) as examples to show how we selected </w:t>
      </w:r>
      <w:proofErr w:type="spellStart"/>
      <w:r>
        <w:rPr>
          <w:rFonts w:eastAsiaTheme="minorEastAsia"/>
        </w:rPr>
        <w:t>DEBkiss</w:t>
      </w:r>
      <w:proofErr w:type="spellEnd"/>
      <w:r>
        <w:rPr>
          <w:rFonts w:eastAsiaTheme="minorEastAsia"/>
        </w:rPr>
        <w:t xml:space="preserve"> parameters that would influence at least one of the state variables that was impacted by hypoxia in experiments. State variables are total length (A, D, and G), egg buffer mass (B, E, and H), and survival (C, F, and I). Reducing </w:t>
      </w:r>
      <w:proofErr w:type="spellStart"/>
      <w:r>
        <w:rPr>
          <w:rFonts w:eastAsiaTheme="minorEastAsia"/>
          <w:i/>
          <w:iCs/>
        </w:rPr>
        <w:t>y</w:t>
      </w:r>
      <w:r>
        <w:rPr>
          <w:rFonts w:eastAsiaTheme="minorEastAsia"/>
          <w:i/>
          <w:iCs/>
          <w:vertAlign w:val="subscript"/>
        </w:rPr>
        <w:t>VA</w:t>
      </w:r>
      <w:proofErr w:type="spellEnd"/>
      <w:r>
        <w:rPr>
          <w:rFonts w:eastAsiaTheme="minorEastAsia"/>
          <w:i/>
          <w:iCs/>
        </w:rPr>
        <w:t xml:space="preserve"> </w:t>
      </w:r>
      <w:r>
        <w:rPr>
          <w:rFonts w:eastAsiaTheme="minorEastAsia"/>
        </w:rPr>
        <w:t xml:space="preserve">with hypoxia affects the response variables similarly to </w:t>
      </w:r>
      <w:proofErr w:type="spellStart"/>
      <w:r>
        <w:rPr>
          <w:rFonts w:eastAsiaTheme="minorEastAsia"/>
          <w:i/>
          <w:iCs/>
        </w:rPr>
        <w:t>J</w:t>
      </w:r>
      <w:r>
        <w:rPr>
          <w:rFonts w:eastAsiaTheme="minorEastAsia"/>
          <w:i/>
          <w:iCs/>
          <w:vertAlign w:val="superscript"/>
        </w:rPr>
        <w:t>a</w:t>
      </w:r>
      <w:r>
        <w:rPr>
          <w:rFonts w:eastAsiaTheme="minorEastAsia"/>
          <w:i/>
          <w:iCs/>
          <w:vertAlign w:val="subscript"/>
        </w:rPr>
        <w:t>Am</w:t>
      </w:r>
      <w:proofErr w:type="spellEnd"/>
      <w:r>
        <w:rPr>
          <w:rFonts w:eastAsiaTheme="minorEastAsia"/>
        </w:rPr>
        <w:t xml:space="preserve"> so it is not shown in the figure. </w:t>
      </w:r>
    </w:p>
    <w:p w14:paraId="4B0EFE02" w14:textId="77777777" w:rsidR="00997C32" w:rsidRPr="00B47398" w:rsidRDefault="00997C32" w:rsidP="00997C32">
      <w:pPr>
        <w:pStyle w:val="TS"/>
        <w:spacing w:line="480" w:lineRule="auto"/>
        <w:rPr>
          <w:rFonts w:eastAsiaTheme="minorEastAsia"/>
        </w:rPr>
      </w:pPr>
    </w:p>
    <w:p w14:paraId="19335E42" w14:textId="77777777" w:rsidR="00997C32" w:rsidRDefault="00997C32" w:rsidP="00997C32">
      <w:pPr>
        <w:pStyle w:val="TS"/>
        <w:spacing w:line="480" w:lineRule="auto"/>
      </w:pPr>
      <w:r>
        <w:rPr>
          <w:b/>
          <w:bCs/>
        </w:rPr>
        <w:t>Results</w:t>
      </w:r>
    </w:p>
    <w:p w14:paraId="62B3C10C" w14:textId="77777777" w:rsidR="00997C32" w:rsidRDefault="00997C32" w:rsidP="00997C32">
      <w:pPr>
        <w:pStyle w:val="TS"/>
        <w:spacing w:line="480" w:lineRule="auto"/>
      </w:pPr>
      <w:r>
        <w:rPr>
          <w:i/>
          <w:iCs/>
        </w:rPr>
        <w:t>Base Model</w:t>
      </w:r>
    </w:p>
    <w:p w14:paraId="2501D69B" w14:textId="77777777" w:rsidR="00997C32" w:rsidRDefault="00997C32" w:rsidP="00997C32">
      <w:pPr>
        <w:pStyle w:val="TS"/>
        <w:spacing w:line="480" w:lineRule="auto"/>
      </w:pPr>
      <w:r>
        <w:lastRenderedPageBreak/>
        <w:tab/>
        <w:t xml:space="preserve">We obtained realistic fits to all datasets. The only exception is late-life survival, for which the mortality was too high beyond the larval stage but could not be better fit due to lack of full-life survival data. However, this did not impair our ability to model the effects of hypoxia on early life survival. Estimating </w:t>
      </w:r>
      <w:proofErr w:type="spellStart"/>
      <w:r>
        <w:rPr>
          <w:i/>
          <w:iCs/>
        </w:rPr>
        <w:t>y</w:t>
      </w:r>
      <w:r>
        <w:rPr>
          <w:i/>
          <w:iCs/>
          <w:vertAlign w:val="subscript"/>
        </w:rPr>
        <w:t>VA</w:t>
      </w:r>
      <w:proofErr w:type="spellEnd"/>
      <w:r>
        <w:rPr>
          <w:i/>
          <w:iCs/>
        </w:rPr>
        <w:t xml:space="preserve"> </w:t>
      </w:r>
      <w:r>
        <w:t xml:space="preserve">returned a lower than typical value for conversion efficiency of assimilates to growth, but this gave a realistic fit to the length data and allowed a detailed and very close fit to egg buffer mass over time (hatch timing). The observed and predicted data for full life span and early life are plotted in Figure 2. </w:t>
      </w:r>
    </w:p>
    <w:p w14:paraId="5292CBB4" w14:textId="77777777" w:rsidR="00997C32" w:rsidRDefault="00997C32" w:rsidP="00997C32">
      <w:pPr>
        <w:pStyle w:val="TS"/>
        <w:spacing w:line="480" w:lineRule="auto"/>
      </w:pPr>
    </w:p>
    <w:p w14:paraId="649D9899" w14:textId="77777777" w:rsidR="00997C32" w:rsidRDefault="00997C32" w:rsidP="00997C32">
      <w:pPr>
        <w:pStyle w:val="TS"/>
        <w:spacing w:line="480" w:lineRule="auto"/>
      </w:pPr>
      <w:r>
        <w:rPr>
          <w:i/>
          <w:iCs/>
        </w:rPr>
        <w:t>Hypoxia Stress</w:t>
      </w:r>
    </w:p>
    <w:p w14:paraId="0CF4081E" w14:textId="77777777" w:rsidR="00997C32" w:rsidRDefault="00997C32" w:rsidP="00997C32">
      <w:pPr>
        <w:pStyle w:val="TS"/>
        <w:spacing w:line="480" w:lineRule="auto"/>
      </w:pPr>
      <w:r>
        <w:tab/>
        <w:t xml:space="preserve">The best model of experimental hypoxia effects on </w:t>
      </w:r>
      <w:r>
        <w:rPr>
          <w:i/>
          <w:iCs/>
        </w:rPr>
        <w:t>M. menidia</w:t>
      </w:r>
      <w:r>
        <w:t xml:space="preserve"> early life stages had correction factors applied to </w:t>
      </w:r>
      <w:proofErr w:type="spellStart"/>
      <w:r>
        <w:rPr>
          <w:i/>
          <w:iCs/>
        </w:rPr>
        <w:t>y</w:t>
      </w:r>
      <w:r>
        <w:rPr>
          <w:i/>
          <w:iCs/>
          <w:vertAlign w:val="subscript"/>
        </w:rPr>
        <w:t>VA</w:t>
      </w:r>
      <w:proofErr w:type="spellEnd"/>
      <w:r>
        <w:t xml:space="preserve">, </w:t>
      </w:r>
      <w:proofErr w:type="spellStart"/>
      <w:r>
        <w:rPr>
          <w:rFonts w:cs="Times New Roman"/>
          <w:i/>
          <w:iCs/>
        </w:rPr>
        <w:t>μ</w:t>
      </w:r>
      <w:r>
        <w:rPr>
          <w:i/>
          <w:iCs/>
          <w:vertAlign w:val="subscript"/>
        </w:rPr>
        <w:t>emb</w:t>
      </w:r>
      <w:proofErr w:type="spellEnd"/>
      <w:r>
        <w:t xml:space="preserve">, and </w:t>
      </w:r>
      <w:proofErr w:type="spellStart"/>
      <w:r>
        <w:rPr>
          <w:rFonts w:cs="Times New Roman"/>
          <w:i/>
          <w:iCs/>
        </w:rPr>
        <w:t>μ</w:t>
      </w:r>
      <w:r>
        <w:rPr>
          <w:i/>
          <w:iCs/>
          <w:vertAlign w:val="subscript"/>
        </w:rPr>
        <w:t>lar</w:t>
      </w:r>
      <w:proofErr w:type="spellEnd"/>
      <w:r>
        <w:t xml:space="preserve">. The correction factor </w:t>
      </w:r>
      <w:r>
        <w:rPr>
          <w:i/>
          <w:iCs/>
        </w:rPr>
        <w:t>c</w:t>
      </w:r>
      <w:r>
        <w:t xml:space="preserve"> was used to reduce </w:t>
      </w:r>
      <w:proofErr w:type="spellStart"/>
      <w:r>
        <w:rPr>
          <w:i/>
          <w:iCs/>
        </w:rPr>
        <w:t>y</w:t>
      </w:r>
      <w:r>
        <w:rPr>
          <w:i/>
          <w:iCs/>
          <w:vertAlign w:val="subscript"/>
        </w:rPr>
        <w:t>VA</w:t>
      </w:r>
      <w:proofErr w:type="spellEnd"/>
      <w:r>
        <w:t xml:space="preserve"> and </w:t>
      </w:r>
      <w:r>
        <w:rPr>
          <w:i/>
          <w:iCs/>
        </w:rPr>
        <w:t>c</w:t>
      </w:r>
      <w:r>
        <w:rPr>
          <w:i/>
          <w:iCs/>
          <w:vertAlign w:val="subscript"/>
        </w:rPr>
        <w:t>1</w:t>
      </w:r>
      <w:r>
        <w:t xml:space="preserve"> was used to increase both </w:t>
      </w:r>
      <w:proofErr w:type="spellStart"/>
      <w:r>
        <w:rPr>
          <w:rFonts w:cs="Times New Roman"/>
          <w:i/>
          <w:iCs/>
        </w:rPr>
        <w:t>μ</w:t>
      </w:r>
      <w:r>
        <w:rPr>
          <w:i/>
          <w:iCs/>
          <w:vertAlign w:val="subscript"/>
        </w:rPr>
        <w:t>emb</w:t>
      </w:r>
      <w:proofErr w:type="spellEnd"/>
      <w:r>
        <w:t xml:space="preserve"> and </w:t>
      </w:r>
      <w:proofErr w:type="spellStart"/>
      <w:r>
        <w:rPr>
          <w:rFonts w:cs="Times New Roman"/>
          <w:i/>
          <w:iCs/>
        </w:rPr>
        <w:t>μ</w:t>
      </w:r>
      <w:r>
        <w:rPr>
          <w:i/>
          <w:iCs/>
          <w:vertAlign w:val="subscript"/>
        </w:rPr>
        <w:t>lar</w:t>
      </w:r>
      <w:proofErr w:type="spellEnd"/>
      <w:r>
        <w:t xml:space="preserve">. This model met the initial criteria of affecting all three state variables (total length, egg buffer mass, and survival) in the same direction as hypoxia affected them in experimental data. Although adjusting </w:t>
      </w:r>
      <w:proofErr w:type="spellStart"/>
      <w:r>
        <w:rPr>
          <w:i/>
          <w:iCs/>
        </w:rPr>
        <w:t>y</w:t>
      </w:r>
      <w:r>
        <w:rPr>
          <w:i/>
          <w:iCs/>
          <w:vertAlign w:val="subscript"/>
        </w:rPr>
        <w:t>VA</w:t>
      </w:r>
      <w:proofErr w:type="spellEnd"/>
      <w:r>
        <w:rPr>
          <w:i/>
          <w:iCs/>
        </w:rPr>
        <w:t xml:space="preserve"> </w:t>
      </w:r>
      <w:r>
        <w:t xml:space="preserve">alone met the initial criteria of affecting all three state variables, also increasing both mortality parameters improved the fit to the data. It also had a lower AIC than all but one of the other models that met the initial criteria, with an AIC of 584.75. Adding a correction factor to </w:t>
      </w:r>
      <w:proofErr w:type="spellStart"/>
      <w:r>
        <w:rPr>
          <w:i/>
          <w:iCs/>
        </w:rPr>
        <w:t>J</w:t>
      </w:r>
      <w:r>
        <w:rPr>
          <w:i/>
          <w:iCs/>
          <w:vertAlign w:val="superscript"/>
        </w:rPr>
        <w:t>v</w:t>
      </w:r>
      <w:r>
        <w:rPr>
          <w:i/>
          <w:iCs/>
          <w:vertAlign w:val="subscript"/>
        </w:rPr>
        <w:t>M</w:t>
      </w:r>
      <w:proofErr w:type="spellEnd"/>
      <w:r>
        <w:t xml:space="preserve"> in addition to these three parameters reduced AIC slightly to 584.62 (</w:t>
      </w:r>
      <w:proofErr w:type="spellStart"/>
      <w:r>
        <w:t>AIC</w:t>
      </w:r>
      <w:r>
        <w:rPr>
          <w:vertAlign w:val="subscript"/>
        </w:rPr>
        <w:t>min</w:t>
      </w:r>
      <w:proofErr w:type="spellEnd"/>
      <w:r>
        <w:t xml:space="preserve">). The relative likelihood of the model with correction factors for </w:t>
      </w:r>
      <w:proofErr w:type="spellStart"/>
      <w:r>
        <w:rPr>
          <w:i/>
          <w:iCs/>
        </w:rPr>
        <w:t>y</w:t>
      </w:r>
      <w:r>
        <w:rPr>
          <w:i/>
          <w:iCs/>
          <w:vertAlign w:val="subscript"/>
        </w:rPr>
        <w:t>VA</w:t>
      </w:r>
      <w:proofErr w:type="spellEnd"/>
      <w:r>
        <w:t xml:space="preserve">, </w:t>
      </w:r>
      <w:proofErr w:type="spellStart"/>
      <w:r>
        <w:rPr>
          <w:rFonts w:cs="Times New Roman"/>
          <w:i/>
          <w:iCs/>
        </w:rPr>
        <w:t>μ</w:t>
      </w:r>
      <w:r>
        <w:rPr>
          <w:i/>
          <w:iCs/>
          <w:vertAlign w:val="subscript"/>
        </w:rPr>
        <w:t>emb</w:t>
      </w:r>
      <w:proofErr w:type="spellEnd"/>
      <w:r>
        <w:t xml:space="preserve">, and </w:t>
      </w:r>
      <w:proofErr w:type="spellStart"/>
      <w:r>
        <w:rPr>
          <w:rFonts w:cs="Times New Roman"/>
          <w:i/>
          <w:iCs/>
        </w:rPr>
        <w:t>μ</w:t>
      </w:r>
      <w:r>
        <w:rPr>
          <w:i/>
          <w:iCs/>
          <w:vertAlign w:val="subscript"/>
        </w:rPr>
        <w:t>lar</w:t>
      </w:r>
      <w:proofErr w:type="spellEnd"/>
      <w:r>
        <w:t xml:space="preserve"> has a relative likelihood (Akaike </w:t>
      </w:r>
      <w:commentRangeStart w:id="106"/>
      <w:r>
        <w:t>weight</w:t>
      </w:r>
      <w:commentRangeEnd w:id="106"/>
      <w:r>
        <w:rPr>
          <w:rStyle w:val="CommentReference"/>
          <w:rFonts w:asciiTheme="minorHAnsi" w:hAnsiTheme="minorHAnsi"/>
        </w:rPr>
        <w:commentReference w:id="106"/>
      </w:r>
      <w:r>
        <w:t xml:space="preserve">) of 0.937, indicating it is 0.937 times as probable as the model that applies correction factors to </w:t>
      </w:r>
      <w:proofErr w:type="spellStart"/>
      <w:r>
        <w:rPr>
          <w:i/>
          <w:iCs/>
        </w:rPr>
        <w:t>J</w:t>
      </w:r>
      <w:r>
        <w:rPr>
          <w:i/>
          <w:iCs/>
          <w:vertAlign w:val="superscript"/>
        </w:rPr>
        <w:t>v</w:t>
      </w:r>
      <w:r>
        <w:rPr>
          <w:i/>
          <w:iCs/>
          <w:vertAlign w:val="subscript"/>
        </w:rPr>
        <w:t>M</w:t>
      </w:r>
      <w:proofErr w:type="spellEnd"/>
      <w:r>
        <w:t>,</w:t>
      </w:r>
      <w:r>
        <w:rPr>
          <w:i/>
          <w:iCs/>
        </w:rPr>
        <w:t xml:space="preserve"> </w:t>
      </w:r>
      <w:proofErr w:type="spellStart"/>
      <w:r>
        <w:rPr>
          <w:i/>
          <w:iCs/>
        </w:rPr>
        <w:t>y</w:t>
      </w:r>
      <w:r>
        <w:rPr>
          <w:i/>
          <w:iCs/>
          <w:vertAlign w:val="subscript"/>
        </w:rPr>
        <w:t>VA</w:t>
      </w:r>
      <w:proofErr w:type="spellEnd"/>
      <w:r>
        <w:t xml:space="preserve">, </w:t>
      </w:r>
      <w:proofErr w:type="spellStart"/>
      <w:r>
        <w:rPr>
          <w:rFonts w:cs="Times New Roman"/>
          <w:i/>
          <w:iCs/>
        </w:rPr>
        <w:t>μ</w:t>
      </w:r>
      <w:r>
        <w:rPr>
          <w:i/>
          <w:iCs/>
          <w:vertAlign w:val="subscript"/>
        </w:rPr>
        <w:t>emb</w:t>
      </w:r>
      <w:proofErr w:type="spellEnd"/>
      <w:r>
        <w:t xml:space="preserve">, and </w:t>
      </w:r>
      <w:proofErr w:type="spellStart"/>
      <w:r>
        <w:rPr>
          <w:rFonts w:cs="Times New Roman"/>
          <w:i/>
          <w:iCs/>
        </w:rPr>
        <w:t>μ</w:t>
      </w:r>
      <w:r>
        <w:rPr>
          <w:i/>
          <w:iCs/>
          <w:vertAlign w:val="subscript"/>
        </w:rPr>
        <w:t>lar</w:t>
      </w:r>
      <w:proofErr w:type="spellEnd"/>
      <w:r>
        <w:t xml:space="preserve">. It was therefore not considered to have improved the fit, and in the interest of parsimony is not beneficial enough to justify the added complexity of applying the correction factor to a fourth parameter. The estimated </w:t>
      </w:r>
      <w:r>
        <w:rPr>
          <w:i/>
          <w:iCs/>
        </w:rPr>
        <w:t>K</w:t>
      </w:r>
      <w:r>
        <w:t xml:space="preserve"> values and AIC for each version of the model, as well as the </w:t>
      </w:r>
      <w:r>
        <w:rPr>
          <w:rFonts w:cs="Times New Roman"/>
        </w:rPr>
        <w:t>Δ</w:t>
      </w:r>
      <w:r>
        <w:t xml:space="preserve">AIC </w:t>
      </w:r>
      <w:r>
        <w:lastRenderedPageBreak/>
        <w:t xml:space="preserve">for models that fit the initial criteria, are listed in Table 4. The values of </w:t>
      </w:r>
      <w:proofErr w:type="spellStart"/>
      <w:r>
        <w:rPr>
          <w:i/>
          <w:iCs/>
        </w:rPr>
        <w:t>y</w:t>
      </w:r>
      <w:r>
        <w:rPr>
          <w:i/>
          <w:iCs/>
          <w:vertAlign w:val="subscript"/>
        </w:rPr>
        <w:t>VA</w:t>
      </w:r>
      <w:proofErr w:type="spellEnd"/>
      <w:r>
        <w:t xml:space="preserve">, </w:t>
      </w:r>
      <w:proofErr w:type="spellStart"/>
      <w:r>
        <w:rPr>
          <w:rFonts w:cs="Times New Roman"/>
          <w:i/>
          <w:iCs/>
        </w:rPr>
        <w:t>μ</w:t>
      </w:r>
      <w:r>
        <w:rPr>
          <w:i/>
          <w:iCs/>
          <w:vertAlign w:val="subscript"/>
        </w:rPr>
        <w:t>emb</w:t>
      </w:r>
      <w:proofErr w:type="spellEnd"/>
      <w:r>
        <w:t xml:space="preserve">, and </w:t>
      </w:r>
      <w:proofErr w:type="spellStart"/>
      <w:r>
        <w:rPr>
          <w:rFonts w:cs="Times New Roman"/>
          <w:i/>
          <w:iCs/>
        </w:rPr>
        <w:t>μ</w:t>
      </w:r>
      <w:r>
        <w:rPr>
          <w:i/>
          <w:iCs/>
          <w:vertAlign w:val="subscript"/>
        </w:rPr>
        <w:t>lar</w:t>
      </w:r>
      <w:proofErr w:type="spellEnd"/>
      <w:r>
        <w:t xml:space="preserve"> when their respective correction factors are applied for each DO level are listed in Table 5. </w:t>
      </w:r>
    </w:p>
    <w:p w14:paraId="08E814E8" w14:textId="77777777" w:rsidR="00997C32" w:rsidRPr="002F5FF2" w:rsidRDefault="00997C32" w:rsidP="00997C32">
      <w:pPr>
        <w:pStyle w:val="TS"/>
        <w:spacing w:line="480" w:lineRule="auto"/>
      </w:pPr>
      <w:r>
        <w:tab/>
        <w:t xml:space="preserve">Reducing </w:t>
      </w:r>
      <w:proofErr w:type="spellStart"/>
      <w:r>
        <w:rPr>
          <w:i/>
          <w:iCs/>
        </w:rPr>
        <w:t>J</w:t>
      </w:r>
      <w:r>
        <w:rPr>
          <w:i/>
          <w:iCs/>
          <w:vertAlign w:val="superscript"/>
        </w:rPr>
        <w:t>a</w:t>
      </w:r>
      <w:r>
        <w:rPr>
          <w:i/>
          <w:iCs/>
          <w:vertAlign w:val="subscript"/>
        </w:rPr>
        <w:t>Am</w:t>
      </w:r>
      <w:proofErr w:type="spellEnd"/>
      <w:r>
        <w:t xml:space="preserve"> with hypoxia using correction factor </w:t>
      </w:r>
      <w:r>
        <w:rPr>
          <w:i/>
          <w:iCs/>
        </w:rPr>
        <w:t>c</w:t>
      </w:r>
      <w:r>
        <w:t xml:space="preserve"> also resulted in a good fit to the data across oxygen levels and fulfilled the initial criteria. Combining the adjusted </w:t>
      </w:r>
      <w:proofErr w:type="spellStart"/>
      <w:r>
        <w:rPr>
          <w:i/>
          <w:iCs/>
        </w:rPr>
        <w:t>J</w:t>
      </w:r>
      <w:r>
        <w:rPr>
          <w:i/>
          <w:iCs/>
          <w:vertAlign w:val="superscript"/>
        </w:rPr>
        <w:t>a</w:t>
      </w:r>
      <w:r>
        <w:rPr>
          <w:i/>
          <w:iCs/>
          <w:vertAlign w:val="subscript"/>
        </w:rPr>
        <w:t>Am</w:t>
      </w:r>
      <w:proofErr w:type="spellEnd"/>
      <w:r>
        <w:t xml:space="preserve"> with correction factors to increase both mortality rates improved the fit as well, but this model fit slightly less well than the version that corrected </w:t>
      </w:r>
      <w:proofErr w:type="spellStart"/>
      <w:r>
        <w:rPr>
          <w:i/>
          <w:iCs/>
        </w:rPr>
        <w:t>y</w:t>
      </w:r>
      <w:r>
        <w:rPr>
          <w:i/>
          <w:iCs/>
          <w:vertAlign w:val="subscript"/>
        </w:rPr>
        <w:t>VA</w:t>
      </w:r>
      <w:proofErr w:type="spellEnd"/>
      <w:r>
        <w:t xml:space="preserve">, </w:t>
      </w:r>
      <w:proofErr w:type="spellStart"/>
      <w:r>
        <w:rPr>
          <w:rFonts w:cs="Times New Roman"/>
          <w:i/>
          <w:iCs/>
        </w:rPr>
        <w:t>μ</w:t>
      </w:r>
      <w:r>
        <w:rPr>
          <w:i/>
          <w:iCs/>
          <w:vertAlign w:val="subscript"/>
        </w:rPr>
        <w:t>emb</w:t>
      </w:r>
      <w:proofErr w:type="spellEnd"/>
      <w:r>
        <w:t xml:space="preserve">, and </w:t>
      </w:r>
      <w:proofErr w:type="spellStart"/>
      <w:r>
        <w:rPr>
          <w:rFonts w:cs="Times New Roman"/>
          <w:i/>
          <w:iCs/>
        </w:rPr>
        <w:t>μ</w:t>
      </w:r>
      <w:r>
        <w:rPr>
          <w:i/>
          <w:iCs/>
          <w:vertAlign w:val="subscript"/>
        </w:rPr>
        <w:t>lar</w:t>
      </w:r>
      <w:proofErr w:type="spellEnd"/>
      <w:r>
        <w:t xml:space="preserve">, with an AIC value of 586.72 in the former model compared to 584.72 in the latter. The </w:t>
      </w:r>
      <w:r>
        <w:rPr>
          <w:rFonts w:cs="Times New Roman"/>
        </w:rPr>
        <w:t>Δ</w:t>
      </w:r>
      <w:r>
        <w:t xml:space="preserve">AIC for this pair of models is 2, indicating that the model with </w:t>
      </w:r>
      <w:r>
        <w:rPr>
          <w:i/>
          <w:iCs/>
        </w:rPr>
        <w:t>c</w:t>
      </w:r>
      <w:r>
        <w:t xml:space="preserve"> multiplied by </w:t>
      </w:r>
      <w:proofErr w:type="spellStart"/>
      <w:r>
        <w:rPr>
          <w:i/>
          <w:iCs/>
        </w:rPr>
        <w:t>J</w:t>
      </w:r>
      <w:r>
        <w:rPr>
          <w:i/>
          <w:iCs/>
          <w:vertAlign w:val="superscript"/>
        </w:rPr>
        <w:t>a</w:t>
      </w:r>
      <w:r>
        <w:rPr>
          <w:i/>
          <w:iCs/>
          <w:vertAlign w:val="subscript"/>
        </w:rPr>
        <w:t>Am</w:t>
      </w:r>
      <w:proofErr w:type="spellEnd"/>
      <w:r>
        <w:t xml:space="preserve"> performs similarly to the model with </w:t>
      </w:r>
      <w:r>
        <w:rPr>
          <w:i/>
          <w:iCs/>
        </w:rPr>
        <w:t>c</w:t>
      </w:r>
      <w:r>
        <w:t xml:space="preserve"> multiplied by </w:t>
      </w:r>
      <w:proofErr w:type="spellStart"/>
      <w:r>
        <w:rPr>
          <w:i/>
          <w:iCs/>
        </w:rPr>
        <w:t>y</w:t>
      </w:r>
      <w:r>
        <w:rPr>
          <w:i/>
          <w:iCs/>
          <w:vertAlign w:val="subscript"/>
        </w:rPr>
        <w:t>VA</w:t>
      </w:r>
      <w:proofErr w:type="spellEnd"/>
      <w:r>
        <w:t xml:space="preserve">, when correction factor </w:t>
      </w:r>
      <w:r>
        <w:rPr>
          <w:i/>
          <w:iCs/>
        </w:rPr>
        <w:t>c</w:t>
      </w:r>
      <w:r>
        <w:rPr>
          <w:i/>
          <w:iCs/>
          <w:vertAlign w:val="subscript"/>
        </w:rPr>
        <w:t>1</w:t>
      </w:r>
      <w:r>
        <w:t xml:space="preserve"> is also included for both mortality parameters. The </w:t>
      </w:r>
      <w:r>
        <w:rPr>
          <w:rFonts w:cs="Times New Roman"/>
        </w:rPr>
        <w:t>Δ</w:t>
      </w:r>
      <w:r>
        <w:t xml:space="preserve">AIC values relative to the </w:t>
      </w:r>
      <w:proofErr w:type="spellStart"/>
      <w:r>
        <w:t>AIC</w:t>
      </w:r>
      <w:r>
        <w:rPr>
          <w:vertAlign w:val="subscript"/>
        </w:rPr>
        <w:t>min</w:t>
      </w:r>
      <w:proofErr w:type="spellEnd"/>
      <w:r>
        <w:t xml:space="preserve"> for the models applying correction factors to </w:t>
      </w:r>
      <w:proofErr w:type="spellStart"/>
      <w:r w:rsidRPr="00F05036">
        <w:rPr>
          <w:i/>
          <w:iCs/>
          <w:szCs w:val="24"/>
        </w:rPr>
        <w:t>J</w:t>
      </w:r>
      <w:r w:rsidRPr="00F05036">
        <w:rPr>
          <w:i/>
          <w:iCs/>
          <w:szCs w:val="24"/>
          <w:vertAlign w:val="superscript"/>
        </w:rPr>
        <w:t>a</w:t>
      </w:r>
      <w:r w:rsidRPr="00F05036">
        <w:rPr>
          <w:i/>
          <w:iCs/>
          <w:szCs w:val="24"/>
          <w:vertAlign w:val="subscript"/>
        </w:rPr>
        <w:t>Am</w:t>
      </w:r>
      <w:proofErr w:type="spellEnd"/>
      <w:r w:rsidRPr="00F05036">
        <w:rPr>
          <w:szCs w:val="24"/>
        </w:rPr>
        <w:t xml:space="preserve"> +</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emb</w:t>
      </w:r>
      <w:proofErr w:type="spellEnd"/>
      <w:r>
        <w:t xml:space="preserve"> and </w:t>
      </w:r>
      <w:proofErr w:type="spellStart"/>
      <w:r w:rsidRPr="00F05036">
        <w:rPr>
          <w:i/>
          <w:iCs/>
          <w:szCs w:val="24"/>
        </w:rPr>
        <w:t>y</w:t>
      </w:r>
      <w:r w:rsidRPr="00F05036">
        <w:rPr>
          <w:i/>
          <w:iCs/>
          <w:szCs w:val="24"/>
          <w:vertAlign w:val="subscript"/>
        </w:rPr>
        <w:t>VA</w:t>
      </w:r>
      <w:proofErr w:type="spellEnd"/>
      <w:r w:rsidRPr="00F05036">
        <w:rPr>
          <w:i/>
          <w:iCs/>
          <w:szCs w:val="24"/>
        </w:rPr>
        <w:t xml:space="preserve"> </w:t>
      </w:r>
      <w:r w:rsidRPr="00F05036">
        <w:rPr>
          <w:szCs w:val="24"/>
        </w:rPr>
        <w:t>+</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emb</w:t>
      </w:r>
      <w:proofErr w:type="spellEnd"/>
      <w:r>
        <w:t xml:space="preserve"> are 5.95 and 4.64, respectively (</w:t>
      </w:r>
      <w:r>
        <w:rPr>
          <w:rFonts w:cs="Times New Roman"/>
        </w:rPr>
        <w:t>Δ</w:t>
      </w:r>
      <w:r>
        <w:t xml:space="preserve">AIC for all models listed in Table 4). This suggests that although these are not the best fitting models, there is a moderate level of support for them, contrary to our hypothesis that adjusting </w:t>
      </w:r>
      <w:proofErr w:type="spellStart"/>
      <w:r w:rsidRPr="002F5FF2">
        <w:rPr>
          <w:rFonts w:cs="Times New Roman"/>
          <w:i/>
          <w:iCs/>
        </w:rPr>
        <w:t>μ</w:t>
      </w:r>
      <w:r w:rsidRPr="002F5FF2">
        <w:rPr>
          <w:i/>
          <w:iCs/>
          <w:vertAlign w:val="subscript"/>
        </w:rPr>
        <w:t>lar</w:t>
      </w:r>
      <w:proofErr w:type="spellEnd"/>
      <w:r>
        <w:t xml:space="preserve"> with oxygen would be required to get a good fit. </w:t>
      </w:r>
    </w:p>
    <w:p w14:paraId="4A76CFFD" w14:textId="77777777" w:rsidR="00997C32" w:rsidRDefault="00997C32" w:rsidP="00997C32">
      <w:pPr>
        <w:pStyle w:val="TS"/>
        <w:spacing w:line="480" w:lineRule="auto"/>
      </w:pPr>
    </w:p>
    <w:p w14:paraId="4B15F03B" w14:textId="77777777" w:rsidR="00997C32" w:rsidRPr="00F05036" w:rsidRDefault="00997C32" w:rsidP="00997C32">
      <w:pPr>
        <w:pStyle w:val="TS"/>
        <w:spacing w:line="480" w:lineRule="auto"/>
      </w:pPr>
      <w:r>
        <w:rPr>
          <w:b/>
          <w:bCs/>
        </w:rPr>
        <w:t xml:space="preserve">Table 4. </w:t>
      </w:r>
      <w:r>
        <w:t xml:space="preserve">The estimated </w:t>
      </w:r>
      <w:r>
        <w:rPr>
          <w:i/>
          <w:iCs/>
        </w:rPr>
        <w:t>K</w:t>
      </w:r>
      <w:r>
        <w:t xml:space="preserve"> value and AIC when the correction factors were applied to each parameter or combination of parameters. </w:t>
      </w:r>
      <w:r>
        <w:rPr>
          <w:rFonts w:cs="Times New Roman"/>
        </w:rPr>
        <w:t>Δ</w:t>
      </w:r>
      <w:r>
        <w:t xml:space="preserve">AIC is listed only for models that satisfied the initial criteria as the ones that do not fit the criteria are not eligible to be selected as the best model, and was calculated with </w:t>
      </w:r>
      <w:proofErr w:type="spellStart"/>
      <w:r>
        <w:t>AIC</w:t>
      </w:r>
      <w:r>
        <w:rPr>
          <w:vertAlign w:val="subscript"/>
        </w:rPr>
        <w:t>min</w:t>
      </w:r>
      <w:proofErr w:type="spellEnd"/>
      <w:r>
        <w:t xml:space="preserve"> = 584.62 for the </w:t>
      </w:r>
      <w:proofErr w:type="spellStart"/>
      <w:r w:rsidRPr="00F05036">
        <w:rPr>
          <w:i/>
          <w:iCs/>
          <w:szCs w:val="24"/>
        </w:rPr>
        <w:t>y</w:t>
      </w:r>
      <w:r w:rsidRPr="00F05036">
        <w:rPr>
          <w:i/>
          <w:iCs/>
          <w:szCs w:val="24"/>
          <w:vertAlign w:val="subscript"/>
        </w:rPr>
        <w:t>VA</w:t>
      </w:r>
      <w:proofErr w:type="spellEnd"/>
      <w:r w:rsidRPr="00F05036">
        <w:rPr>
          <w:i/>
          <w:iCs/>
          <w:szCs w:val="24"/>
        </w:rPr>
        <w:t xml:space="preserve"> </w:t>
      </w:r>
      <w:r w:rsidRPr="00F05036">
        <w:rPr>
          <w:szCs w:val="24"/>
        </w:rPr>
        <w:t>+</w:t>
      </w:r>
      <w:r w:rsidRPr="00F05036">
        <w:rPr>
          <w:i/>
          <w:iCs/>
          <w:szCs w:val="24"/>
        </w:rPr>
        <w:t xml:space="preserve"> </w:t>
      </w: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r w:rsidRPr="00F05036">
        <w:rPr>
          <w:szCs w:val="24"/>
        </w:rPr>
        <w:t xml:space="preserve"> +</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emb</w:t>
      </w:r>
      <w:proofErr w:type="spellEnd"/>
      <w:r w:rsidRPr="00F05036">
        <w:rPr>
          <w:szCs w:val="24"/>
        </w:rPr>
        <w:t xml:space="preserve"> + </w:t>
      </w:r>
      <w:proofErr w:type="spellStart"/>
      <w:r w:rsidRPr="00F05036">
        <w:rPr>
          <w:rFonts w:cs="Times New Roman"/>
          <w:i/>
          <w:iCs/>
          <w:szCs w:val="24"/>
        </w:rPr>
        <w:t>μ</w:t>
      </w:r>
      <w:r w:rsidRPr="00F05036">
        <w:rPr>
          <w:rFonts w:cs="Times New Roman"/>
          <w:i/>
          <w:iCs/>
          <w:szCs w:val="24"/>
          <w:vertAlign w:val="subscript"/>
        </w:rPr>
        <w:t>lar</w:t>
      </w:r>
      <w:proofErr w:type="spellEnd"/>
      <w:r>
        <w:rPr>
          <w:rFonts w:cs="Times New Roman"/>
          <w:szCs w:val="24"/>
        </w:rPr>
        <w:t xml:space="preserve"> model. </w:t>
      </w:r>
    </w:p>
    <w:tbl>
      <w:tblPr>
        <w:tblStyle w:val="TableGrid"/>
        <w:tblW w:w="9895" w:type="dxa"/>
        <w:tblLook w:val="04A0" w:firstRow="1" w:lastRow="0" w:firstColumn="1" w:lastColumn="0" w:noHBand="0" w:noVBand="1"/>
      </w:tblPr>
      <w:tblGrid>
        <w:gridCol w:w="2695"/>
        <w:gridCol w:w="1890"/>
        <w:gridCol w:w="2970"/>
        <w:gridCol w:w="1260"/>
        <w:gridCol w:w="1080"/>
      </w:tblGrid>
      <w:tr w:rsidR="00997C32" w14:paraId="3726D38F" w14:textId="77777777" w:rsidTr="003927AF">
        <w:tc>
          <w:tcPr>
            <w:tcW w:w="2695" w:type="dxa"/>
          </w:tcPr>
          <w:p w14:paraId="23ADE0AD" w14:textId="77777777" w:rsidR="00997C32" w:rsidRPr="00F05036" w:rsidRDefault="00997C32" w:rsidP="003927AF">
            <w:pPr>
              <w:pStyle w:val="TS"/>
              <w:rPr>
                <w:b/>
                <w:bCs/>
                <w:szCs w:val="24"/>
              </w:rPr>
            </w:pPr>
            <w:r w:rsidRPr="00F05036">
              <w:rPr>
                <w:b/>
                <w:bCs/>
                <w:szCs w:val="24"/>
              </w:rPr>
              <w:t>Parameter(s)</w:t>
            </w:r>
          </w:p>
        </w:tc>
        <w:tc>
          <w:tcPr>
            <w:tcW w:w="1890" w:type="dxa"/>
          </w:tcPr>
          <w:p w14:paraId="60910D22" w14:textId="77777777" w:rsidR="00997C32" w:rsidRPr="00F05036" w:rsidRDefault="00997C32" w:rsidP="003927AF">
            <w:pPr>
              <w:pStyle w:val="TS"/>
              <w:rPr>
                <w:b/>
                <w:bCs/>
                <w:szCs w:val="24"/>
              </w:rPr>
            </w:pPr>
            <w:r w:rsidRPr="00F05036">
              <w:rPr>
                <w:b/>
                <w:bCs/>
                <w:szCs w:val="24"/>
              </w:rPr>
              <w:t>Correction factor(s)</w:t>
            </w:r>
          </w:p>
        </w:tc>
        <w:tc>
          <w:tcPr>
            <w:tcW w:w="2970" w:type="dxa"/>
          </w:tcPr>
          <w:p w14:paraId="37B1CBB6" w14:textId="77777777" w:rsidR="00997C32" w:rsidRPr="00F05036" w:rsidRDefault="00997C32" w:rsidP="003927AF">
            <w:pPr>
              <w:pStyle w:val="TS"/>
              <w:rPr>
                <w:b/>
                <w:bCs/>
                <w:szCs w:val="24"/>
              </w:rPr>
            </w:pPr>
            <w:r w:rsidRPr="00F05036">
              <w:rPr>
                <w:b/>
                <w:bCs/>
                <w:szCs w:val="24"/>
              </w:rPr>
              <w:t xml:space="preserve">Estimated </w:t>
            </w:r>
            <w:r w:rsidRPr="00F05036">
              <w:rPr>
                <w:b/>
                <w:bCs/>
                <w:i/>
                <w:iCs/>
                <w:szCs w:val="24"/>
              </w:rPr>
              <w:t>K</w:t>
            </w:r>
            <w:r w:rsidRPr="00F05036">
              <w:rPr>
                <w:b/>
                <w:bCs/>
                <w:szCs w:val="24"/>
              </w:rPr>
              <w:t xml:space="preserve"> [95% CI]</w:t>
            </w:r>
          </w:p>
        </w:tc>
        <w:tc>
          <w:tcPr>
            <w:tcW w:w="1260" w:type="dxa"/>
          </w:tcPr>
          <w:p w14:paraId="3AE0D059" w14:textId="77777777" w:rsidR="00997C32" w:rsidRPr="00F05036" w:rsidRDefault="00997C32" w:rsidP="003927AF">
            <w:pPr>
              <w:pStyle w:val="TS"/>
              <w:rPr>
                <w:b/>
                <w:bCs/>
                <w:szCs w:val="24"/>
              </w:rPr>
            </w:pPr>
            <w:r w:rsidRPr="00F05036">
              <w:rPr>
                <w:b/>
                <w:bCs/>
                <w:szCs w:val="24"/>
              </w:rPr>
              <w:t>AIC</w:t>
            </w:r>
          </w:p>
        </w:tc>
        <w:tc>
          <w:tcPr>
            <w:tcW w:w="1080" w:type="dxa"/>
          </w:tcPr>
          <w:p w14:paraId="5DA5A7E5" w14:textId="77777777" w:rsidR="00997C32" w:rsidRPr="00F05036" w:rsidRDefault="00997C32" w:rsidP="003927AF">
            <w:pPr>
              <w:pStyle w:val="TS"/>
              <w:rPr>
                <w:b/>
                <w:bCs/>
                <w:szCs w:val="24"/>
              </w:rPr>
            </w:pPr>
            <w:r w:rsidRPr="00F05036">
              <w:rPr>
                <w:rFonts w:cs="Times New Roman"/>
                <w:b/>
                <w:bCs/>
              </w:rPr>
              <w:t>Δ</w:t>
            </w:r>
            <w:r w:rsidRPr="00F05036">
              <w:rPr>
                <w:b/>
                <w:bCs/>
              </w:rPr>
              <w:t>AIC</w:t>
            </w:r>
          </w:p>
        </w:tc>
      </w:tr>
      <w:tr w:rsidR="00997C32" w14:paraId="3F4613F8" w14:textId="77777777" w:rsidTr="003927AF">
        <w:tc>
          <w:tcPr>
            <w:tcW w:w="2695" w:type="dxa"/>
          </w:tcPr>
          <w:p w14:paraId="678EE6D8" w14:textId="77777777" w:rsidR="00997C32" w:rsidRPr="00F05036" w:rsidRDefault="00997C32" w:rsidP="003927AF">
            <w:pPr>
              <w:pStyle w:val="TS"/>
              <w:rPr>
                <w:i/>
                <w:iCs/>
                <w:szCs w:val="24"/>
                <w:vertAlign w:val="subscript"/>
              </w:rPr>
            </w:pPr>
            <w:proofErr w:type="spellStart"/>
            <w:r w:rsidRPr="00F05036">
              <w:rPr>
                <w:i/>
                <w:iCs/>
                <w:szCs w:val="24"/>
              </w:rPr>
              <w:t>J</w:t>
            </w:r>
            <w:r w:rsidRPr="00F05036">
              <w:rPr>
                <w:i/>
                <w:iCs/>
                <w:szCs w:val="24"/>
                <w:vertAlign w:val="superscript"/>
              </w:rPr>
              <w:t>a</w:t>
            </w:r>
            <w:r w:rsidRPr="00F05036">
              <w:rPr>
                <w:i/>
                <w:iCs/>
                <w:szCs w:val="24"/>
                <w:vertAlign w:val="subscript"/>
              </w:rPr>
              <w:t>Am</w:t>
            </w:r>
            <w:proofErr w:type="spellEnd"/>
          </w:p>
        </w:tc>
        <w:tc>
          <w:tcPr>
            <w:tcW w:w="1890" w:type="dxa"/>
          </w:tcPr>
          <w:p w14:paraId="703ADAC3" w14:textId="77777777" w:rsidR="00997C32" w:rsidRPr="00F05036" w:rsidRDefault="00997C32" w:rsidP="003927AF">
            <w:pPr>
              <w:pStyle w:val="TS"/>
              <w:rPr>
                <w:i/>
                <w:iCs/>
                <w:szCs w:val="24"/>
              </w:rPr>
            </w:pPr>
            <w:r w:rsidRPr="00F05036">
              <w:rPr>
                <w:i/>
                <w:iCs/>
                <w:szCs w:val="24"/>
              </w:rPr>
              <w:t>c</w:t>
            </w:r>
          </w:p>
        </w:tc>
        <w:tc>
          <w:tcPr>
            <w:tcW w:w="2970" w:type="dxa"/>
          </w:tcPr>
          <w:p w14:paraId="1CE75311" w14:textId="77777777" w:rsidR="00997C32" w:rsidRPr="00F05036" w:rsidRDefault="00997C32" w:rsidP="003927AF">
            <w:pPr>
              <w:pStyle w:val="TS"/>
              <w:rPr>
                <w:szCs w:val="24"/>
              </w:rPr>
            </w:pPr>
            <w:r w:rsidRPr="00F05036">
              <w:rPr>
                <w:szCs w:val="24"/>
              </w:rPr>
              <w:t>1.698 [1.694-2.702]</w:t>
            </w:r>
          </w:p>
        </w:tc>
        <w:tc>
          <w:tcPr>
            <w:tcW w:w="1260" w:type="dxa"/>
          </w:tcPr>
          <w:p w14:paraId="716A8020" w14:textId="77777777" w:rsidR="00997C32" w:rsidRPr="00F05036" w:rsidRDefault="00997C32" w:rsidP="003927AF">
            <w:pPr>
              <w:pStyle w:val="TS"/>
              <w:rPr>
                <w:szCs w:val="24"/>
              </w:rPr>
            </w:pPr>
            <w:r w:rsidRPr="00F05036">
              <w:rPr>
                <w:szCs w:val="24"/>
              </w:rPr>
              <w:t>600.70</w:t>
            </w:r>
          </w:p>
        </w:tc>
        <w:tc>
          <w:tcPr>
            <w:tcW w:w="1080" w:type="dxa"/>
          </w:tcPr>
          <w:p w14:paraId="1DC23A5F" w14:textId="77777777" w:rsidR="00997C32" w:rsidRPr="00F05036" w:rsidRDefault="00997C32" w:rsidP="003927AF">
            <w:pPr>
              <w:pStyle w:val="TS"/>
              <w:rPr>
                <w:szCs w:val="24"/>
              </w:rPr>
            </w:pPr>
            <w:r>
              <w:rPr>
                <w:szCs w:val="24"/>
              </w:rPr>
              <w:t>16.08</w:t>
            </w:r>
          </w:p>
        </w:tc>
      </w:tr>
      <w:tr w:rsidR="00997C32" w14:paraId="49EAB786" w14:textId="77777777" w:rsidTr="003927AF">
        <w:tc>
          <w:tcPr>
            <w:tcW w:w="2695" w:type="dxa"/>
          </w:tcPr>
          <w:p w14:paraId="7E78F98A" w14:textId="77777777" w:rsidR="00997C32" w:rsidRPr="00F05036" w:rsidRDefault="00997C32" w:rsidP="003927AF">
            <w:pPr>
              <w:pStyle w:val="TS"/>
              <w:rPr>
                <w:i/>
                <w:iCs/>
                <w:szCs w:val="24"/>
                <w:vertAlign w:val="subscript"/>
              </w:rPr>
            </w:pPr>
            <w:proofErr w:type="spellStart"/>
            <w:r w:rsidRPr="00F05036">
              <w:rPr>
                <w:i/>
                <w:iCs/>
                <w:szCs w:val="24"/>
              </w:rPr>
              <w:t>y</w:t>
            </w:r>
            <w:r w:rsidRPr="00F05036">
              <w:rPr>
                <w:i/>
                <w:iCs/>
                <w:szCs w:val="24"/>
                <w:vertAlign w:val="subscript"/>
              </w:rPr>
              <w:t>VA</w:t>
            </w:r>
            <w:proofErr w:type="spellEnd"/>
          </w:p>
        </w:tc>
        <w:tc>
          <w:tcPr>
            <w:tcW w:w="1890" w:type="dxa"/>
          </w:tcPr>
          <w:p w14:paraId="020A2B48" w14:textId="77777777" w:rsidR="00997C32" w:rsidRPr="00F05036" w:rsidRDefault="00997C32" w:rsidP="003927AF">
            <w:pPr>
              <w:pStyle w:val="TS"/>
              <w:rPr>
                <w:i/>
                <w:iCs/>
                <w:szCs w:val="24"/>
              </w:rPr>
            </w:pPr>
            <w:r w:rsidRPr="00F05036">
              <w:rPr>
                <w:i/>
                <w:iCs/>
                <w:szCs w:val="24"/>
              </w:rPr>
              <w:t>c</w:t>
            </w:r>
          </w:p>
        </w:tc>
        <w:tc>
          <w:tcPr>
            <w:tcW w:w="2970" w:type="dxa"/>
          </w:tcPr>
          <w:p w14:paraId="5B2B1E47" w14:textId="77777777" w:rsidR="00997C32" w:rsidRPr="00F05036" w:rsidRDefault="00997C32" w:rsidP="003927AF">
            <w:pPr>
              <w:pStyle w:val="TS"/>
              <w:rPr>
                <w:szCs w:val="24"/>
              </w:rPr>
            </w:pPr>
            <w:r w:rsidRPr="00F05036">
              <w:rPr>
                <w:szCs w:val="24"/>
              </w:rPr>
              <w:t>1.475 [1.197-3.205]</w:t>
            </w:r>
          </w:p>
        </w:tc>
        <w:tc>
          <w:tcPr>
            <w:tcW w:w="1260" w:type="dxa"/>
          </w:tcPr>
          <w:p w14:paraId="203581AF" w14:textId="77777777" w:rsidR="00997C32" w:rsidRPr="00F05036" w:rsidRDefault="00997C32" w:rsidP="003927AF">
            <w:pPr>
              <w:pStyle w:val="TS"/>
              <w:rPr>
                <w:szCs w:val="24"/>
              </w:rPr>
            </w:pPr>
            <w:r w:rsidRPr="00F05036">
              <w:rPr>
                <w:szCs w:val="24"/>
              </w:rPr>
              <w:t>602.35</w:t>
            </w:r>
          </w:p>
        </w:tc>
        <w:tc>
          <w:tcPr>
            <w:tcW w:w="1080" w:type="dxa"/>
          </w:tcPr>
          <w:p w14:paraId="3FBCD2AB" w14:textId="77777777" w:rsidR="00997C32" w:rsidRPr="00F05036" w:rsidRDefault="00997C32" w:rsidP="003927AF">
            <w:pPr>
              <w:pStyle w:val="TS"/>
              <w:rPr>
                <w:szCs w:val="24"/>
              </w:rPr>
            </w:pPr>
            <w:r>
              <w:rPr>
                <w:szCs w:val="24"/>
              </w:rPr>
              <w:t>17.73</w:t>
            </w:r>
          </w:p>
        </w:tc>
      </w:tr>
      <w:tr w:rsidR="00997C32" w14:paraId="2A5171A1" w14:textId="77777777" w:rsidTr="003927AF">
        <w:tc>
          <w:tcPr>
            <w:tcW w:w="2695" w:type="dxa"/>
          </w:tcPr>
          <w:p w14:paraId="4C8F5B82" w14:textId="77777777" w:rsidR="00997C32" w:rsidRPr="00F05036" w:rsidRDefault="00997C32" w:rsidP="003927AF">
            <w:pPr>
              <w:pStyle w:val="TS"/>
              <w:rPr>
                <w:i/>
                <w:iCs/>
                <w:szCs w:val="24"/>
                <w:vertAlign w:val="subscript"/>
              </w:rPr>
            </w:pP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p>
        </w:tc>
        <w:tc>
          <w:tcPr>
            <w:tcW w:w="1890" w:type="dxa"/>
          </w:tcPr>
          <w:p w14:paraId="32B65D2C" w14:textId="77777777" w:rsidR="00997C32" w:rsidRPr="00F05036" w:rsidRDefault="00997C32" w:rsidP="003927AF">
            <w:pPr>
              <w:pStyle w:val="TS"/>
              <w:rPr>
                <w:i/>
                <w:iCs/>
                <w:szCs w:val="24"/>
              </w:rPr>
            </w:pPr>
            <w:r w:rsidRPr="00F05036">
              <w:rPr>
                <w:i/>
                <w:iCs/>
                <w:szCs w:val="24"/>
              </w:rPr>
              <w:t>c</w:t>
            </w:r>
            <w:r w:rsidRPr="00F05036">
              <w:rPr>
                <w:i/>
                <w:iCs/>
                <w:szCs w:val="24"/>
                <w:vertAlign w:val="subscript"/>
              </w:rPr>
              <w:t>1</w:t>
            </w:r>
          </w:p>
        </w:tc>
        <w:tc>
          <w:tcPr>
            <w:tcW w:w="2970" w:type="dxa"/>
          </w:tcPr>
          <w:p w14:paraId="19213DC0" w14:textId="77777777" w:rsidR="00997C32" w:rsidRPr="00F05036" w:rsidRDefault="00997C32" w:rsidP="003927AF">
            <w:pPr>
              <w:pStyle w:val="TS"/>
              <w:rPr>
                <w:szCs w:val="24"/>
              </w:rPr>
            </w:pPr>
            <w:r w:rsidRPr="00F05036">
              <w:rPr>
                <w:szCs w:val="24"/>
              </w:rPr>
              <w:t>0.3646 [0.3016-0.5179]</w:t>
            </w:r>
          </w:p>
        </w:tc>
        <w:tc>
          <w:tcPr>
            <w:tcW w:w="1260" w:type="dxa"/>
          </w:tcPr>
          <w:p w14:paraId="2B4A9D48" w14:textId="77777777" w:rsidR="00997C32" w:rsidRPr="00F05036" w:rsidRDefault="00997C32" w:rsidP="003927AF">
            <w:pPr>
              <w:pStyle w:val="TS"/>
              <w:rPr>
                <w:szCs w:val="24"/>
              </w:rPr>
            </w:pPr>
            <w:r w:rsidRPr="00F05036">
              <w:rPr>
                <w:szCs w:val="24"/>
              </w:rPr>
              <w:t>599.49</w:t>
            </w:r>
          </w:p>
        </w:tc>
        <w:tc>
          <w:tcPr>
            <w:tcW w:w="1080" w:type="dxa"/>
          </w:tcPr>
          <w:p w14:paraId="6880A547" w14:textId="77777777" w:rsidR="00997C32" w:rsidRPr="00F05036" w:rsidRDefault="00997C32" w:rsidP="003927AF">
            <w:pPr>
              <w:pStyle w:val="TS"/>
              <w:rPr>
                <w:szCs w:val="24"/>
              </w:rPr>
            </w:pPr>
            <w:r>
              <w:rPr>
                <w:szCs w:val="24"/>
              </w:rPr>
              <w:t>-</w:t>
            </w:r>
          </w:p>
        </w:tc>
      </w:tr>
      <w:tr w:rsidR="00997C32" w14:paraId="45127C3F" w14:textId="77777777" w:rsidTr="003927AF">
        <w:tc>
          <w:tcPr>
            <w:tcW w:w="2695" w:type="dxa"/>
          </w:tcPr>
          <w:p w14:paraId="1181095B" w14:textId="77777777" w:rsidR="00997C32" w:rsidRPr="00F05036" w:rsidRDefault="00997C32" w:rsidP="003927AF">
            <w:pPr>
              <w:pStyle w:val="TS"/>
              <w:rPr>
                <w:i/>
                <w:iCs/>
                <w:szCs w:val="24"/>
                <w:vertAlign w:val="subscript"/>
              </w:rPr>
            </w:pPr>
            <w:proofErr w:type="spellStart"/>
            <w:r w:rsidRPr="00F05036">
              <w:rPr>
                <w:rFonts w:cs="Times New Roman"/>
                <w:i/>
                <w:iCs/>
                <w:szCs w:val="24"/>
              </w:rPr>
              <w:t>μ</w:t>
            </w:r>
            <w:r w:rsidRPr="00F05036">
              <w:rPr>
                <w:i/>
                <w:iCs/>
                <w:szCs w:val="24"/>
                <w:vertAlign w:val="subscript"/>
              </w:rPr>
              <w:t>emb</w:t>
            </w:r>
            <w:proofErr w:type="spellEnd"/>
          </w:p>
        </w:tc>
        <w:tc>
          <w:tcPr>
            <w:tcW w:w="1890" w:type="dxa"/>
          </w:tcPr>
          <w:p w14:paraId="1E508FB3" w14:textId="77777777" w:rsidR="00997C32" w:rsidRPr="00F05036" w:rsidRDefault="00997C32" w:rsidP="003927AF">
            <w:pPr>
              <w:pStyle w:val="TS"/>
              <w:rPr>
                <w:i/>
                <w:iCs/>
                <w:szCs w:val="24"/>
              </w:rPr>
            </w:pPr>
            <w:r w:rsidRPr="00F05036">
              <w:rPr>
                <w:i/>
                <w:iCs/>
                <w:szCs w:val="24"/>
              </w:rPr>
              <w:t>c</w:t>
            </w:r>
            <w:r w:rsidRPr="00F05036">
              <w:rPr>
                <w:i/>
                <w:iCs/>
                <w:szCs w:val="24"/>
                <w:vertAlign w:val="subscript"/>
              </w:rPr>
              <w:t>1</w:t>
            </w:r>
          </w:p>
        </w:tc>
        <w:tc>
          <w:tcPr>
            <w:tcW w:w="2970" w:type="dxa"/>
          </w:tcPr>
          <w:p w14:paraId="13A57CE1" w14:textId="77777777" w:rsidR="00997C32" w:rsidRPr="00F05036" w:rsidRDefault="00997C32" w:rsidP="003927AF">
            <w:pPr>
              <w:pStyle w:val="TS"/>
              <w:rPr>
                <w:szCs w:val="24"/>
              </w:rPr>
            </w:pPr>
            <w:r w:rsidRPr="00F05036">
              <w:rPr>
                <w:szCs w:val="24"/>
              </w:rPr>
              <w:t>0.6257 [0.4351-0.9920]</w:t>
            </w:r>
          </w:p>
        </w:tc>
        <w:tc>
          <w:tcPr>
            <w:tcW w:w="1260" w:type="dxa"/>
          </w:tcPr>
          <w:p w14:paraId="4EB475B7" w14:textId="77777777" w:rsidR="00997C32" w:rsidRPr="00F05036" w:rsidRDefault="00997C32" w:rsidP="003927AF">
            <w:pPr>
              <w:pStyle w:val="TS"/>
              <w:rPr>
                <w:szCs w:val="24"/>
              </w:rPr>
            </w:pPr>
            <w:r w:rsidRPr="00F05036">
              <w:rPr>
                <w:szCs w:val="24"/>
              </w:rPr>
              <w:t>585.73</w:t>
            </w:r>
          </w:p>
        </w:tc>
        <w:tc>
          <w:tcPr>
            <w:tcW w:w="1080" w:type="dxa"/>
          </w:tcPr>
          <w:p w14:paraId="7C14CD3C" w14:textId="77777777" w:rsidR="00997C32" w:rsidRPr="00F05036" w:rsidRDefault="00997C32" w:rsidP="003927AF">
            <w:pPr>
              <w:pStyle w:val="TS"/>
              <w:rPr>
                <w:szCs w:val="24"/>
              </w:rPr>
            </w:pPr>
            <w:r>
              <w:rPr>
                <w:szCs w:val="24"/>
              </w:rPr>
              <w:t>-</w:t>
            </w:r>
          </w:p>
        </w:tc>
      </w:tr>
      <w:tr w:rsidR="00997C32" w14:paraId="2E6374F7" w14:textId="77777777" w:rsidTr="003927AF">
        <w:tc>
          <w:tcPr>
            <w:tcW w:w="2695" w:type="dxa"/>
          </w:tcPr>
          <w:p w14:paraId="713543B1" w14:textId="77777777" w:rsidR="00997C32" w:rsidRPr="00F05036" w:rsidRDefault="00997C32" w:rsidP="003927AF">
            <w:pPr>
              <w:pStyle w:val="TS"/>
              <w:rPr>
                <w:szCs w:val="24"/>
                <w:vertAlign w:val="subscript"/>
              </w:rPr>
            </w:pP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2372D018" w14:textId="77777777" w:rsidR="00997C32" w:rsidRPr="00F05036" w:rsidRDefault="00997C32" w:rsidP="003927AF">
            <w:pPr>
              <w:pStyle w:val="TS"/>
              <w:rPr>
                <w:i/>
                <w:iCs/>
                <w:szCs w:val="24"/>
              </w:rPr>
            </w:pPr>
            <w:r w:rsidRPr="00F05036">
              <w:rPr>
                <w:i/>
                <w:iCs/>
                <w:szCs w:val="24"/>
              </w:rPr>
              <w:t>c</w:t>
            </w:r>
            <w:r w:rsidRPr="00F05036">
              <w:rPr>
                <w:i/>
                <w:iCs/>
                <w:szCs w:val="24"/>
                <w:vertAlign w:val="subscript"/>
              </w:rPr>
              <w:t>1</w:t>
            </w:r>
          </w:p>
        </w:tc>
        <w:tc>
          <w:tcPr>
            <w:tcW w:w="2970" w:type="dxa"/>
          </w:tcPr>
          <w:p w14:paraId="06A5E6B0" w14:textId="77777777" w:rsidR="00997C32" w:rsidRPr="00F05036" w:rsidRDefault="00997C32" w:rsidP="003927AF">
            <w:pPr>
              <w:pStyle w:val="TS"/>
              <w:rPr>
                <w:szCs w:val="24"/>
              </w:rPr>
            </w:pPr>
            <w:r w:rsidRPr="00F05036">
              <w:rPr>
                <w:szCs w:val="24"/>
              </w:rPr>
              <w:t>0.3028 [0.2009-0.4918]</w:t>
            </w:r>
          </w:p>
        </w:tc>
        <w:tc>
          <w:tcPr>
            <w:tcW w:w="1260" w:type="dxa"/>
          </w:tcPr>
          <w:p w14:paraId="258FA9BB" w14:textId="77777777" w:rsidR="00997C32" w:rsidRPr="00F05036" w:rsidRDefault="00997C32" w:rsidP="003927AF">
            <w:pPr>
              <w:pStyle w:val="TS"/>
              <w:rPr>
                <w:szCs w:val="24"/>
              </w:rPr>
            </w:pPr>
            <w:r w:rsidRPr="00F05036">
              <w:rPr>
                <w:szCs w:val="24"/>
              </w:rPr>
              <w:t>575.03</w:t>
            </w:r>
          </w:p>
        </w:tc>
        <w:tc>
          <w:tcPr>
            <w:tcW w:w="1080" w:type="dxa"/>
          </w:tcPr>
          <w:p w14:paraId="136F42D4" w14:textId="77777777" w:rsidR="00997C32" w:rsidRPr="00F05036" w:rsidRDefault="00997C32" w:rsidP="003927AF">
            <w:pPr>
              <w:pStyle w:val="TS"/>
              <w:rPr>
                <w:szCs w:val="24"/>
              </w:rPr>
            </w:pPr>
            <w:r>
              <w:rPr>
                <w:szCs w:val="24"/>
              </w:rPr>
              <w:t>-</w:t>
            </w:r>
          </w:p>
        </w:tc>
      </w:tr>
      <w:tr w:rsidR="00997C32" w14:paraId="41B25BA6" w14:textId="77777777" w:rsidTr="003927AF">
        <w:tc>
          <w:tcPr>
            <w:tcW w:w="2695" w:type="dxa"/>
          </w:tcPr>
          <w:p w14:paraId="388AF92E" w14:textId="77777777" w:rsidR="00997C32" w:rsidRPr="00F05036" w:rsidRDefault="00997C32" w:rsidP="003927AF">
            <w:pPr>
              <w:pStyle w:val="TS"/>
              <w:rPr>
                <w:szCs w:val="24"/>
              </w:rPr>
            </w:pPr>
            <w:proofErr w:type="spellStart"/>
            <w:r w:rsidRPr="00F05036">
              <w:rPr>
                <w:i/>
                <w:iCs/>
                <w:szCs w:val="24"/>
              </w:rPr>
              <w:t>J</w:t>
            </w:r>
            <w:r w:rsidRPr="00F05036">
              <w:rPr>
                <w:i/>
                <w:iCs/>
                <w:szCs w:val="24"/>
                <w:vertAlign w:val="superscript"/>
              </w:rPr>
              <w:t>a</w:t>
            </w:r>
            <w:r w:rsidRPr="00F05036">
              <w:rPr>
                <w:i/>
                <w:iCs/>
                <w:szCs w:val="24"/>
                <w:vertAlign w:val="subscript"/>
              </w:rPr>
              <w:t>Am</w:t>
            </w:r>
            <w:proofErr w:type="spellEnd"/>
            <w:r w:rsidRPr="00F05036">
              <w:rPr>
                <w:szCs w:val="24"/>
              </w:rPr>
              <w:t xml:space="preserve"> + </w:t>
            </w: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p>
        </w:tc>
        <w:tc>
          <w:tcPr>
            <w:tcW w:w="1890" w:type="dxa"/>
          </w:tcPr>
          <w:p w14:paraId="46861E32" w14:textId="77777777" w:rsidR="00997C32" w:rsidRPr="00F05036" w:rsidRDefault="00997C32" w:rsidP="003927AF">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p>
        </w:tc>
        <w:tc>
          <w:tcPr>
            <w:tcW w:w="2970" w:type="dxa"/>
          </w:tcPr>
          <w:p w14:paraId="22413EC1" w14:textId="77777777" w:rsidR="00997C32" w:rsidRPr="00F05036" w:rsidRDefault="00997C32" w:rsidP="003927AF">
            <w:pPr>
              <w:pStyle w:val="TS"/>
              <w:rPr>
                <w:szCs w:val="24"/>
              </w:rPr>
            </w:pPr>
            <w:r w:rsidRPr="00F05036">
              <w:rPr>
                <w:szCs w:val="24"/>
              </w:rPr>
              <w:t>1.720 [1.716-2.686]</w:t>
            </w:r>
          </w:p>
        </w:tc>
        <w:tc>
          <w:tcPr>
            <w:tcW w:w="1260" w:type="dxa"/>
          </w:tcPr>
          <w:p w14:paraId="3C113CBE" w14:textId="77777777" w:rsidR="00997C32" w:rsidRPr="00F05036" w:rsidRDefault="00997C32" w:rsidP="003927AF">
            <w:pPr>
              <w:pStyle w:val="TS"/>
              <w:rPr>
                <w:szCs w:val="24"/>
              </w:rPr>
            </w:pPr>
            <w:r w:rsidRPr="00F05036">
              <w:rPr>
                <w:szCs w:val="24"/>
              </w:rPr>
              <w:t>600.62</w:t>
            </w:r>
          </w:p>
        </w:tc>
        <w:tc>
          <w:tcPr>
            <w:tcW w:w="1080" w:type="dxa"/>
          </w:tcPr>
          <w:p w14:paraId="7C541B90" w14:textId="77777777" w:rsidR="00997C32" w:rsidRPr="00F05036" w:rsidRDefault="00997C32" w:rsidP="003927AF">
            <w:pPr>
              <w:pStyle w:val="TS"/>
              <w:rPr>
                <w:szCs w:val="24"/>
              </w:rPr>
            </w:pPr>
            <w:r>
              <w:rPr>
                <w:szCs w:val="24"/>
              </w:rPr>
              <w:t>16.00</w:t>
            </w:r>
          </w:p>
        </w:tc>
      </w:tr>
      <w:tr w:rsidR="00997C32" w14:paraId="06905624" w14:textId="77777777" w:rsidTr="003927AF">
        <w:tc>
          <w:tcPr>
            <w:tcW w:w="2695" w:type="dxa"/>
          </w:tcPr>
          <w:p w14:paraId="7272BE5A" w14:textId="77777777" w:rsidR="00997C32" w:rsidRPr="00F05036" w:rsidRDefault="00997C32" w:rsidP="003927AF">
            <w:pPr>
              <w:pStyle w:val="TS"/>
              <w:rPr>
                <w:i/>
                <w:iCs/>
                <w:szCs w:val="24"/>
              </w:rPr>
            </w:pPr>
            <w:proofErr w:type="spellStart"/>
            <w:r w:rsidRPr="00F05036">
              <w:rPr>
                <w:i/>
                <w:iCs/>
                <w:szCs w:val="24"/>
              </w:rPr>
              <w:t>y</w:t>
            </w:r>
            <w:r w:rsidRPr="00F05036">
              <w:rPr>
                <w:i/>
                <w:iCs/>
                <w:szCs w:val="24"/>
                <w:vertAlign w:val="subscript"/>
              </w:rPr>
              <w:t>VA</w:t>
            </w:r>
            <w:proofErr w:type="spellEnd"/>
            <w:r w:rsidRPr="00F05036">
              <w:rPr>
                <w:i/>
                <w:iCs/>
                <w:szCs w:val="24"/>
              </w:rPr>
              <w:t xml:space="preserve"> </w:t>
            </w:r>
            <w:r w:rsidRPr="00F05036">
              <w:rPr>
                <w:szCs w:val="24"/>
              </w:rPr>
              <w:t xml:space="preserve">+ </w:t>
            </w: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p>
        </w:tc>
        <w:tc>
          <w:tcPr>
            <w:tcW w:w="1890" w:type="dxa"/>
          </w:tcPr>
          <w:p w14:paraId="36FD74BD" w14:textId="77777777" w:rsidR="00997C32" w:rsidRPr="00F05036" w:rsidRDefault="00997C32" w:rsidP="003927AF">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p>
        </w:tc>
        <w:tc>
          <w:tcPr>
            <w:tcW w:w="2970" w:type="dxa"/>
          </w:tcPr>
          <w:p w14:paraId="34743BD2" w14:textId="77777777" w:rsidR="00997C32" w:rsidRPr="00F05036" w:rsidRDefault="00997C32" w:rsidP="003927AF">
            <w:pPr>
              <w:pStyle w:val="TS"/>
              <w:rPr>
                <w:szCs w:val="24"/>
              </w:rPr>
            </w:pPr>
            <w:r w:rsidRPr="00F05036">
              <w:rPr>
                <w:szCs w:val="24"/>
              </w:rPr>
              <w:t>1.468 [1.215-3.075]</w:t>
            </w:r>
          </w:p>
        </w:tc>
        <w:tc>
          <w:tcPr>
            <w:tcW w:w="1260" w:type="dxa"/>
          </w:tcPr>
          <w:p w14:paraId="6A27B3DD" w14:textId="77777777" w:rsidR="00997C32" w:rsidRPr="00F05036" w:rsidRDefault="00997C32" w:rsidP="003927AF">
            <w:pPr>
              <w:pStyle w:val="TS"/>
              <w:rPr>
                <w:szCs w:val="24"/>
              </w:rPr>
            </w:pPr>
            <w:r w:rsidRPr="00F05036">
              <w:rPr>
                <w:szCs w:val="24"/>
              </w:rPr>
              <w:t>602.20</w:t>
            </w:r>
          </w:p>
        </w:tc>
        <w:tc>
          <w:tcPr>
            <w:tcW w:w="1080" w:type="dxa"/>
          </w:tcPr>
          <w:p w14:paraId="102C178E" w14:textId="77777777" w:rsidR="00997C32" w:rsidRPr="00F05036" w:rsidRDefault="00997C32" w:rsidP="003927AF">
            <w:pPr>
              <w:pStyle w:val="TS"/>
              <w:rPr>
                <w:szCs w:val="24"/>
              </w:rPr>
            </w:pPr>
            <w:r>
              <w:rPr>
                <w:szCs w:val="24"/>
              </w:rPr>
              <w:t>17.58</w:t>
            </w:r>
          </w:p>
        </w:tc>
      </w:tr>
      <w:tr w:rsidR="00997C32" w14:paraId="08F7DC0D" w14:textId="77777777" w:rsidTr="003927AF">
        <w:tc>
          <w:tcPr>
            <w:tcW w:w="2695" w:type="dxa"/>
          </w:tcPr>
          <w:p w14:paraId="6A45555A" w14:textId="77777777" w:rsidR="00997C32" w:rsidRPr="00F05036" w:rsidRDefault="00997C32" w:rsidP="003927AF">
            <w:pPr>
              <w:pStyle w:val="TS"/>
              <w:rPr>
                <w:szCs w:val="24"/>
              </w:rPr>
            </w:pP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r w:rsidRPr="00F05036">
              <w:rPr>
                <w:szCs w:val="24"/>
              </w:rPr>
              <w:t xml:space="preserve"> + </w:t>
            </w:r>
            <w:proofErr w:type="spellStart"/>
            <w:r w:rsidRPr="00F05036">
              <w:rPr>
                <w:rFonts w:cs="Times New Roman"/>
                <w:i/>
                <w:iCs/>
                <w:szCs w:val="24"/>
              </w:rPr>
              <w:t>μ</w:t>
            </w:r>
            <w:r w:rsidRPr="00F05036">
              <w:rPr>
                <w:i/>
                <w:iCs/>
                <w:szCs w:val="24"/>
                <w:vertAlign w:val="subscript"/>
              </w:rPr>
              <w:t>emb</w:t>
            </w:r>
            <w:proofErr w:type="spellEnd"/>
          </w:p>
        </w:tc>
        <w:tc>
          <w:tcPr>
            <w:tcW w:w="1890" w:type="dxa"/>
          </w:tcPr>
          <w:p w14:paraId="00E85955" w14:textId="77777777" w:rsidR="00997C32" w:rsidRPr="00F05036" w:rsidRDefault="00997C32" w:rsidP="003927AF">
            <w:pPr>
              <w:pStyle w:val="TS"/>
              <w:rPr>
                <w:szCs w:val="24"/>
              </w:rPr>
            </w:pP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6CB7BA1D" w14:textId="77777777" w:rsidR="00997C32" w:rsidRPr="00F05036" w:rsidRDefault="00997C32" w:rsidP="003927AF">
            <w:pPr>
              <w:pStyle w:val="TS"/>
              <w:rPr>
                <w:szCs w:val="24"/>
              </w:rPr>
            </w:pPr>
            <w:r w:rsidRPr="00F05036">
              <w:rPr>
                <w:szCs w:val="24"/>
              </w:rPr>
              <w:t>0.5200 [0.3740-0.8511]</w:t>
            </w:r>
          </w:p>
        </w:tc>
        <w:tc>
          <w:tcPr>
            <w:tcW w:w="1260" w:type="dxa"/>
          </w:tcPr>
          <w:p w14:paraId="5F6BD921" w14:textId="77777777" w:rsidR="00997C32" w:rsidRPr="00F05036" w:rsidRDefault="00997C32" w:rsidP="003927AF">
            <w:pPr>
              <w:pStyle w:val="TS"/>
              <w:rPr>
                <w:szCs w:val="24"/>
              </w:rPr>
            </w:pPr>
            <w:r w:rsidRPr="00F05036">
              <w:rPr>
                <w:szCs w:val="24"/>
              </w:rPr>
              <w:t>582.80</w:t>
            </w:r>
          </w:p>
        </w:tc>
        <w:tc>
          <w:tcPr>
            <w:tcW w:w="1080" w:type="dxa"/>
          </w:tcPr>
          <w:p w14:paraId="4775B043" w14:textId="77777777" w:rsidR="00997C32" w:rsidRPr="00F05036" w:rsidRDefault="00997C32" w:rsidP="003927AF">
            <w:pPr>
              <w:pStyle w:val="TS"/>
              <w:rPr>
                <w:szCs w:val="24"/>
              </w:rPr>
            </w:pPr>
            <w:r>
              <w:rPr>
                <w:szCs w:val="24"/>
              </w:rPr>
              <w:t>-</w:t>
            </w:r>
          </w:p>
        </w:tc>
      </w:tr>
      <w:tr w:rsidR="00997C32" w14:paraId="47D4F0F5" w14:textId="77777777" w:rsidTr="003927AF">
        <w:tc>
          <w:tcPr>
            <w:tcW w:w="2695" w:type="dxa"/>
          </w:tcPr>
          <w:p w14:paraId="27C18CCE" w14:textId="77777777" w:rsidR="00997C32" w:rsidRPr="00F05036" w:rsidRDefault="00997C32" w:rsidP="003927AF">
            <w:pPr>
              <w:pStyle w:val="TS"/>
              <w:rPr>
                <w:i/>
                <w:iCs/>
                <w:szCs w:val="24"/>
              </w:rPr>
            </w:pPr>
            <w:proofErr w:type="spellStart"/>
            <w:r w:rsidRPr="00F05036">
              <w:rPr>
                <w:i/>
                <w:iCs/>
                <w:szCs w:val="24"/>
              </w:rPr>
              <w:lastRenderedPageBreak/>
              <w:t>J</w:t>
            </w:r>
            <w:r w:rsidRPr="00F05036">
              <w:rPr>
                <w:i/>
                <w:iCs/>
                <w:szCs w:val="24"/>
                <w:vertAlign w:val="superscript"/>
              </w:rPr>
              <w:t>a</w:t>
            </w:r>
            <w:r w:rsidRPr="00F05036">
              <w:rPr>
                <w:i/>
                <w:iCs/>
                <w:szCs w:val="24"/>
                <w:vertAlign w:val="subscript"/>
              </w:rPr>
              <w:t>Am</w:t>
            </w:r>
            <w:proofErr w:type="spellEnd"/>
            <w:r w:rsidRPr="00F05036">
              <w:rPr>
                <w:szCs w:val="24"/>
              </w:rPr>
              <w:t xml:space="preserve"> +</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emb</w:t>
            </w:r>
            <w:proofErr w:type="spellEnd"/>
          </w:p>
        </w:tc>
        <w:tc>
          <w:tcPr>
            <w:tcW w:w="1890" w:type="dxa"/>
          </w:tcPr>
          <w:p w14:paraId="47438983" w14:textId="77777777" w:rsidR="00997C32" w:rsidRPr="00F05036" w:rsidRDefault="00997C32" w:rsidP="003927AF">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p>
        </w:tc>
        <w:tc>
          <w:tcPr>
            <w:tcW w:w="2970" w:type="dxa"/>
          </w:tcPr>
          <w:p w14:paraId="04FF35CB" w14:textId="77777777" w:rsidR="00997C32" w:rsidRPr="00F05036" w:rsidRDefault="00997C32" w:rsidP="003927AF">
            <w:pPr>
              <w:pStyle w:val="TS"/>
              <w:rPr>
                <w:szCs w:val="24"/>
              </w:rPr>
            </w:pPr>
            <w:r w:rsidRPr="00F05036">
              <w:rPr>
                <w:szCs w:val="24"/>
              </w:rPr>
              <w:t>1.698 [1.694-2.041]</w:t>
            </w:r>
          </w:p>
        </w:tc>
        <w:tc>
          <w:tcPr>
            <w:tcW w:w="1260" w:type="dxa"/>
          </w:tcPr>
          <w:p w14:paraId="4DBF5FFF" w14:textId="77777777" w:rsidR="00997C32" w:rsidRPr="00F05036" w:rsidRDefault="00997C32" w:rsidP="003927AF">
            <w:pPr>
              <w:pStyle w:val="TS"/>
              <w:rPr>
                <w:szCs w:val="24"/>
              </w:rPr>
            </w:pPr>
            <w:r w:rsidRPr="00F05036">
              <w:rPr>
                <w:szCs w:val="24"/>
              </w:rPr>
              <w:t>590.27</w:t>
            </w:r>
          </w:p>
        </w:tc>
        <w:tc>
          <w:tcPr>
            <w:tcW w:w="1080" w:type="dxa"/>
          </w:tcPr>
          <w:p w14:paraId="41D29CC4" w14:textId="77777777" w:rsidR="00997C32" w:rsidRPr="00F05036" w:rsidRDefault="00997C32" w:rsidP="003927AF">
            <w:pPr>
              <w:pStyle w:val="TS"/>
              <w:rPr>
                <w:szCs w:val="24"/>
              </w:rPr>
            </w:pPr>
            <w:r>
              <w:rPr>
                <w:szCs w:val="24"/>
              </w:rPr>
              <w:t>5.95</w:t>
            </w:r>
          </w:p>
        </w:tc>
      </w:tr>
      <w:tr w:rsidR="00997C32" w14:paraId="60087B17" w14:textId="77777777" w:rsidTr="003927AF">
        <w:tc>
          <w:tcPr>
            <w:tcW w:w="2695" w:type="dxa"/>
          </w:tcPr>
          <w:p w14:paraId="4F2CB41B" w14:textId="77777777" w:rsidR="00997C32" w:rsidRPr="00F05036" w:rsidRDefault="00997C32" w:rsidP="003927AF">
            <w:pPr>
              <w:pStyle w:val="TS"/>
              <w:rPr>
                <w:i/>
                <w:iCs/>
                <w:szCs w:val="24"/>
              </w:rPr>
            </w:pPr>
            <w:proofErr w:type="spellStart"/>
            <w:r w:rsidRPr="00F05036">
              <w:rPr>
                <w:i/>
                <w:iCs/>
                <w:szCs w:val="24"/>
              </w:rPr>
              <w:t>y</w:t>
            </w:r>
            <w:r w:rsidRPr="00F05036">
              <w:rPr>
                <w:i/>
                <w:iCs/>
                <w:szCs w:val="24"/>
                <w:vertAlign w:val="subscript"/>
              </w:rPr>
              <w:t>VA</w:t>
            </w:r>
            <w:proofErr w:type="spellEnd"/>
            <w:r w:rsidRPr="00F05036">
              <w:rPr>
                <w:i/>
                <w:iCs/>
                <w:szCs w:val="24"/>
              </w:rPr>
              <w:t xml:space="preserve"> </w:t>
            </w:r>
            <w:r w:rsidRPr="00F05036">
              <w:rPr>
                <w:szCs w:val="24"/>
              </w:rPr>
              <w:t>+</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emb</w:t>
            </w:r>
            <w:proofErr w:type="spellEnd"/>
          </w:p>
        </w:tc>
        <w:tc>
          <w:tcPr>
            <w:tcW w:w="1890" w:type="dxa"/>
          </w:tcPr>
          <w:p w14:paraId="01064621" w14:textId="77777777" w:rsidR="00997C32" w:rsidRPr="00F05036" w:rsidRDefault="00997C32" w:rsidP="003927AF">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p>
        </w:tc>
        <w:tc>
          <w:tcPr>
            <w:tcW w:w="2970" w:type="dxa"/>
          </w:tcPr>
          <w:p w14:paraId="68BD1D0D" w14:textId="77777777" w:rsidR="00997C32" w:rsidRPr="00F05036" w:rsidRDefault="00997C32" w:rsidP="003927AF">
            <w:pPr>
              <w:pStyle w:val="TS"/>
              <w:rPr>
                <w:szCs w:val="24"/>
              </w:rPr>
            </w:pPr>
            <w:r w:rsidRPr="00F05036">
              <w:rPr>
                <w:szCs w:val="24"/>
              </w:rPr>
              <w:t>1.308 [1.198-1.777]</w:t>
            </w:r>
          </w:p>
        </w:tc>
        <w:tc>
          <w:tcPr>
            <w:tcW w:w="1260" w:type="dxa"/>
          </w:tcPr>
          <w:p w14:paraId="3A107D5A" w14:textId="77777777" w:rsidR="00997C32" w:rsidRPr="00F05036" w:rsidRDefault="00997C32" w:rsidP="003927AF">
            <w:pPr>
              <w:pStyle w:val="TS"/>
              <w:rPr>
                <w:szCs w:val="24"/>
              </w:rPr>
            </w:pPr>
            <w:r w:rsidRPr="00F05036">
              <w:rPr>
                <w:szCs w:val="24"/>
              </w:rPr>
              <w:t>589.26</w:t>
            </w:r>
          </w:p>
        </w:tc>
        <w:tc>
          <w:tcPr>
            <w:tcW w:w="1080" w:type="dxa"/>
          </w:tcPr>
          <w:p w14:paraId="25A5ADC7" w14:textId="77777777" w:rsidR="00997C32" w:rsidRPr="00F05036" w:rsidRDefault="00997C32" w:rsidP="003927AF">
            <w:pPr>
              <w:pStyle w:val="TS"/>
              <w:rPr>
                <w:szCs w:val="24"/>
              </w:rPr>
            </w:pPr>
            <w:r>
              <w:rPr>
                <w:szCs w:val="24"/>
              </w:rPr>
              <w:t>4.64</w:t>
            </w:r>
          </w:p>
        </w:tc>
      </w:tr>
      <w:tr w:rsidR="00997C32" w14:paraId="4EA3F3BD" w14:textId="77777777" w:rsidTr="003927AF">
        <w:tc>
          <w:tcPr>
            <w:tcW w:w="2695" w:type="dxa"/>
          </w:tcPr>
          <w:p w14:paraId="40670C5A" w14:textId="77777777" w:rsidR="00997C32" w:rsidRPr="00F05036" w:rsidRDefault="00997C32" w:rsidP="003927AF">
            <w:pPr>
              <w:pStyle w:val="TS"/>
              <w:rPr>
                <w:i/>
                <w:iCs/>
                <w:szCs w:val="24"/>
                <w:vertAlign w:val="subscript"/>
              </w:rPr>
            </w:pP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r w:rsidRPr="00F05036">
              <w:rPr>
                <w:szCs w:val="24"/>
              </w:rPr>
              <w:t xml:space="preserve"> + </w:t>
            </w: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4C51C138" w14:textId="77777777" w:rsidR="00997C32" w:rsidRPr="00F05036" w:rsidRDefault="00997C32" w:rsidP="003927AF">
            <w:pPr>
              <w:pStyle w:val="TS"/>
              <w:rPr>
                <w:szCs w:val="24"/>
              </w:rPr>
            </w:pP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776E6A17" w14:textId="77777777" w:rsidR="00997C32" w:rsidRPr="00F05036" w:rsidRDefault="00997C32" w:rsidP="003927AF">
            <w:pPr>
              <w:pStyle w:val="TS"/>
              <w:rPr>
                <w:szCs w:val="24"/>
              </w:rPr>
            </w:pPr>
            <w:r w:rsidRPr="00F05036">
              <w:rPr>
                <w:szCs w:val="24"/>
              </w:rPr>
              <w:t>0.3541 [0.2988-0.4479]</w:t>
            </w:r>
          </w:p>
        </w:tc>
        <w:tc>
          <w:tcPr>
            <w:tcW w:w="1260" w:type="dxa"/>
          </w:tcPr>
          <w:p w14:paraId="61E8F202" w14:textId="77777777" w:rsidR="00997C32" w:rsidRPr="00F05036" w:rsidRDefault="00997C32" w:rsidP="003927AF">
            <w:pPr>
              <w:pStyle w:val="TS"/>
              <w:rPr>
                <w:szCs w:val="24"/>
              </w:rPr>
            </w:pPr>
            <w:r w:rsidRPr="00F05036">
              <w:rPr>
                <w:szCs w:val="24"/>
              </w:rPr>
              <w:t>568.10</w:t>
            </w:r>
          </w:p>
        </w:tc>
        <w:tc>
          <w:tcPr>
            <w:tcW w:w="1080" w:type="dxa"/>
          </w:tcPr>
          <w:p w14:paraId="40992818" w14:textId="77777777" w:rsidR="00997C32" w:rsidRPr="00F05036" w:rsidRDefault="00997C32" w:rsidP="003927AF">
            <w:pPr>
              <w:pStyle w:val="TS"/>
              <w:rPr>
                <w:szCs w:val="24"/>
              </w:rPr>
            </w:pPr>
            <w:r>
              <w:rPr>
                <w:szCs w:val="24"/>
              </w:rPr>
              <w:t>-</w:t>
            </w:r>
          </w:p>
        </w:tc>
      </w:tr>
      <w:tr w:rsidR="00997C32" w14:paraId="33C65EBD" w14:textId="77777777" w:rsidTr="003927AF">
        <w:tc>
          <w:tcPr>
            <w:tcW w:w="2695" w:type="dxa"/>
          </w:tcPr>
          <w:p w14:paraId="02CA7D65" w14:textId="77777777" w:rsidR="00997C32" w:rsidRPr="00F05036" w:rsidRDefault="00997C32" w:rsidP="003927AF">
            <w:pPr>
              <w:pStyle w:val="TS"/>
              <w:rPr>
                <w:i/>
                <w:iCs/>
                <w:szCs w:val="24"/>
              </w:rPr>
            </w:pPr>
            <w:proofErr w:type="spellStart"/>
            <w:r w:rsidRPr="00F05036">
              <w:rPr>
                <w:i/>
                <w:iCs/>
                <w:szCs w:val="24"/>
              </w:rPr>
              <w:t>J</w:t>
            </w:r>
            <w:r w:rsidRPr="00F05036">
              <w:rPr>
                <w:i/>
                <w:iCs/>
                <w:szCs w:val="24"/>
                <w:vertAlign w:val="superscript"/>
              </w:rPr>
              <w:t>a</w:t>
            </w:r>
            <w:r w:rsidRPr="00F05036">
              <w:rPr>
                <w:i/>
                <w:iCs/>
                <w:szCs w:val="24"/>
                <w:vertAlign w:val="subscript"/>
              </w:rPr>
              <w:t>Am</w:t>
            </w:r>
            <w:proofErr w:type="spellEnd"/>
            <w:r w:rsidRPr="00F05036">
              <w:rPr>
                <w:szCs w:val="24"/>
              </w:rPr>
              <w:t xml:space="preserve"> +</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lar</w:t>
            </w:r>
            <w:proofErr w:type="spellEnd"/>
          </w:p>
        </w:tc>
        <w:tc>
          <w:tcPr>
            <w:tcW w:w="1890" w:type="dxa"/>
          </w:tcPr>
          <w:p w14:paraId="2D39361A" w14:textId="77777777" w:rsidR="00997C32" w:rsidRPr="00F05036" w:rsidRDefault="00997C32" w:rsidP="003927AF">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p>
        </w:tc>
        <w:tc>
          <w:tcPr>
            <w:tcW w:w="2970" w:type="dxa"/>
          </w:tcPr>
          <w:p w14:paraId="06DD55F3" w14:textId="77777777" w:rsidR="00997C32" w:rsidRPr="00F05036" w:rsidRDefault="00997C32" w:rsidP="003927AF">
            <w:pPr>
              <w:pStyle w:val="TS"/>
              <w:rPr>
                <w:szCs w:val="24"/>
              </w:rPr>
            </w:pPr>
            <w:r w:rsidRPr="00F05036">
              <w:rPr>
                <w:szCs w:val="24"/>
              </w:rPr>
              <w:t>1.698 [1.694-2.253]</w:t>
            </w:r>
          </w:p>
        </w:tc>
        <w:tc>
          <w:tcPr>
            <w:tcW w:w="1260" w:type="dxa"/>
          </w:tcPr>
          <w:p w14:paraId="7436EEDE" w14:textId="77777777" w:rsidR="00997C32" w:rsidRPr="00F05036" w:rsidRDefault="00997C32" w:rsidP="003927AF">
            <w:pPr>
              <w:pStyle w:val="TS"/>
              <w:rPr>
                <w:szCs w:val="24"/>
              </w:rPr>
            </w:pPr>
            <w:r w:rsidRPr="00F05036">
              <w:rPr>
                <w:szCs w:val="24"/>
              </w:rPr>
              <w:t>595.42</w:t>
            </w:r>
          </w:p>
        </w:tc>
        <w:tc>
          <w:tcPr>
            <w:tcW w:w="1080" w:type="dxa"/>
          </w:tcPr>
          <w:p w14:paraId="7A769F33" w14:textId="77777777" w:rsidR="00997C32" w:rsidRPr="00F05036" w:rsidRDefault="00997C32" w:rsidP="003927AF">
            <w:pPr>
              <w:pStyle w:val="TS"/>
              <w:rPr>
                <w:szCs w:val="24"/>
              </w:rPr>
            </w:pPr>
            <w:r>
              <w:rPr>
                <w:szCs w:val="24"/>
              </w:rPr>
              <w:t>10.80</w:t>
            </w:r>
          </w:p>
        </w:tc>
      </w:tr>
      <w:tr w:rsidR="00997C32" w14:paraId="6D4E49F4" w14:textId="77777777" w:rsidTr="003927AF">
        <w:tc>
          <w:tcPr>
            <w:tcW w:w="2695" w:type="dxa"/>
          </w:tcPr>
          <w:p w14:paraId="5C2D5233" w14:textId="77777777" w:rsidR="00997C32" w:rsidRPr="00F05036" w:rsidRDefault="00997C32" w:rsidP="003927AF">
            <w:pPr>
              <w:pStyle w:val="TS"/>
              <w:rPr>
                <w:i/>
                <w:iCs/>
                <w:szCs w:val="24"/>
              </w:rPr>
            </w:pPr>
            <w:proofErr w:type="spellStart"/>
            <w:r w:rsidRPr="00F05036">
              <w:rPr>
                <w:i/>
                <w:iCs/>
                <w:szCs w:val="24"/>
              </w:rPr>
              <w:t>y</w:t>
            </w:r>
            <w:r w:rsidRPr="00F05036">
              <w:rPr>
                <w:i/>
                <w:iCs/>
                <w:szCs w:val="24"/>
                <w:vertAlign w:val="subscript"/>
              </w:rPr>
              <w:t>VA</w:t>
            </w:r>
            <w:proofErr w:type="spellEnd"/>
            <w:r w:rsidRPr="00F05036">
              <w:rPr>
                <w:i/>
                <w:iCs/>
                <w:szCs w:val="24"/>
              </w:rPr>
              <w:t xml:space="preserve"> </w:t>
            </w:r>
            <w:r w:rsidRPr="00F05036">
              <w:rPr>
                <w:szCs w:val="24"/>
              </w:rPr>
              <w:t>+</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lar</w:t>
            </w:r>
            <w:proofErr w:type="spellEnd"/>
          </w:p>
        </w:tc>
        <w:tc>
          <w:tcPr>
            <w:tcW w:w="1890" w:type="dxa"/>
          </w:tcPr>
          <w:p w14:paraId="51B74AB0" w14:textId="77777777" w:rsidR="00997C32" w:rsidRPr="00F05036" w:rsidRDefault="00997C32" w:rsidP="003927AF">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p>
        </w:tc>
        <w:tc>
          <w:tcPr>
            <w:tcW w:w="2970" w:type="dxa"/>
          </w:tcPr>
          <w:p w14:paraId="7FB92BCF" w14:textId="77777777" w:rsidR="00997C32" w:rsidRPr="00F05036" w:rsidRDefault="00997C32" w:rsidP="003927AF">
            <w:pPr>
              <w:pStyle w:val="TS"/>
              <w:rPr>
                <w:szCs w:val="24"/>
              </w:rPr>
            </w:pPr>
            <w:r w:rsidRPr="00F05036">
              <w:rPr>
                <w:szCs w:val="24"/>
              </w:rPr>
              <w:t>1.340 [1.195-1.981]</w:t>
            </w:r>
          </w:p>
        </w:tc>
        <w:tc>
          <w:tcPr>
            <w:tcW w:w="1260" w:type="dxa"/>
          </w:tcPr>
          <w:p w14:paraId="7DD29749" w14:textId="77777777" w:rsidR="00997C32" w:rsidRPr="00F05036" w:rsidRDefault="00997C32" w:rsidP="003927AF">
            <w:pPr>
              <w:pStyle w:val="TS"/>
              <w:rPr>
                <w:szCs w:val="24"/>
              </w:rPr>
            </w:pPr>
            <w:r w:rsidRPr="00F05036">
              <w:rPr>
                <w:szCs w:val="24"/>
              </w:rPr>
              <w:t>594.64</w:t>
            </w:r>
          </w:p>
        </w:tc>
        <w:tc>
          <w:tcPr>
            <w:tcW w:w="1080" w:type="dxa"/>
          </w:tcPr>
          <w:p w14:paraId="1302CBBA" w14:textId="77777777" w:rsidR="00997C32" w:rsidRPr="00F05036" w:rsidRDefault="00997C32" w:rsidP="003927AF">
            <w:pPr>
              <w:pStyle w:val="TS"/>
              <w:rPr>
                <w:szCs w:val="24"/>
              </w:rPr>
            </w:pPr>
            <w:r>
              <w:rPr>
                <w:szCs w:val="24"/>
              </w:rPr>
              <w:t>10.02</w:t>
            </w:r>
          </w:p>
        </w:tc>
      </w:tr>
      <w:tr w:rsidR="00997C32" w14:paraId="4F31796B" w14:textId="77777777" w:rsidTr="003927AF">
        <w:tc>
          <w:tcPr>
            <w:tcW w:w="2695" w:type="dxa"/>
          </w:tcPr>
          <w:p w14:paraId="6F77F5FF" w14:textId="77777777" w:rsidR="00997C32" w:rsidRPr="00F05036" w:rsidRDefault="00997C32" w:rsidP="003927AF">
            <w:pPr>
              <w:pStyle w:val="TS"/>
              <w:rPr>
                <w:i/>
                <w:iCs/>
                <w:szCs w:val="24"/>
              </w:rPr>
            </w:pPr>
            <w:proofErr w:type="spellStart"/>
            <w:r w:rsidRPr="00F05036">
              <w:rPr>
                <w:rFonts w:cs="Times New Roman"/>
                <w:i/>
                <w:iCs/>
                <w:szCs w:val="24"/>
              </w:rPr>
              <w:t>μ</w:t>
            </w:r>
            <w:r w:rsidRPr="00F05036">
              <w:rPr>
                <w:i/>
                <w:iCs/>
                <w:szCs w:val="24"/>
                <w:vertAlign w:val="subscript"/>
              </w:rPr>
              <w:t>emb</w:t>
            </w:r>
            <w:proofErr w:type="spellEnd"/>
            <w:r w:rsidRPr="00F05036">
              <w:rPr>
                <w:szCs w:val="24"/>
              </w:rPr>
              <w:t xml:space="preserve"> + </w:t>
            </w: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68252840" w14:textId="77777777" w:rsidR="00997C32" w:rsidRPr="00F05036" w:rsidRDefault="00997C32" w:rsidP="003927AF">
            <w:pPr>
              <w:pStyle w:val="TS"/>
              <w:rPr>
                <w:i/>
                <w:iCs/>
                <w:szCs w:val="24"/>
              </w:rPr>
            </w:pP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74861FC0" w14:textId="77777777" w:rsidR="00997C32" w:rsidRPr="00F05036" w:rsidRDefault="00997C32" w:rsidP="003927AF">
            <w:pPr>
              <w:pStyle w:val="TS"/>
              <w:rPr>
                <w:szCs w:val="24"/>
              </w:rPr>
            </w:pPr>
            <w:r w:rsidRPr="00F05036">
              <w:rPr>
                <w:szCs w:val="24"/>
              </w:rPr>
              <w:t>0.7659 [0.5434-1.145]</w:t>
            </w:r>
          </w:p>
        </w:tc>
        <w:tc>
          <w:tcPr>
            <w:tcW w:w="1260" w:type="dxa"/>
          </w:tcPr>
          <w:p w14:paraId="587CF64B" w14:textId="77777777" w:rsidR="00997C32" w:rsidRPr="00F05036" w:rsidRDefault="00997C32" w:rsidP="003927AF">
            <w:pPr>
              <w:pStyle w:val="TS"/>
              <w:rPr>
                <w:szCs w:val="24"/>
              </w:rPr>
            </w:pPr>
            <w:r w:rsidRPr="00F05036">
              <w:rPr>
                <w:szCs w:val="24"/>
              </w:rPr>
              <w:t>580.08</w:t>
            </w:r>
          </w:p>
        </w:tc>
        <w:tc>
          <w:tcPr>
            <w:tcW w:w="1080" w:type="dxa"/>
          </w:tcPr>
          <w:p w14:paraId="4D018AAA" w14:textId="77777777" w:rsidR="00997C32" w:rsidRPr="00F05036" w:rsidRDefault="00997C32" w:rsidP="003927AF">
            <w:pPr>
              <w:pStyle w:val="TS"/>
              <w:rPr>
                <w:szCs w:val="24"/>
              </w:rPr>
            </w:pPr>
            <w:r>
              <w:rPr>
                <w:szCs w:val="24"/>
              </w:rPr>
              <w:t>-</w:t>
            </w:r>
          </w:p>
        </w:tc>
      </w:tr>
      <w:tr w:rsidR="00997C32" w14:paraId="20D31C11" w14:textId="77777777" w:rsidTr="003927AF">
        <w:tc>
          <w:tcPr>
            <w:tcW w:w="2695" w:type="dxa"/>
          </w:tcPr>
          <w:p w14:paraId="380BD9A9" w14:textId="77777777" w:rsidR="00997C32" w:rsidRPr="00F05036" w:rsidRDefault="00997C32" w:rsidP="003927AF">
            <w:pPr>
              <w:pStyle w:val="TS"/>
              <w:rPr>
                <w:szCs w:val="24"/>
              </w:rPr>
            </w:pPr>
            <w:proofErr w:type="spellStart"/>
            <w:r w:rsidRPr="00F05036">
              <w:rPr>
                <w:i/>
                <w:iCs/>
                <w:szCs w:val="24"/>
              </w:rPr>
              <w:t>J</w:t>
            </w:r>
            <w:r w:rsidRPr="00F05036">
              <w:rPr>
                <w:i/>
                <w:iCs/>
                <w:szCs w:val="24"/>
                <w:vertAlign w:val="superscript"/>
              </w:rPr>
              <w:t>a</w:t>
            </w:r>
            <w:r w:rsidRPr="00F05036">
              <w:rPr>
                <w:i/>
                <w:iCs/>
                <w:szCs w:val="24"/>
                <w:vertAlign w:val="subscript"/>
              </w:rPr>
              <w:t>Am</w:t>
            </w:r>
            <w:proofErr w:type="spellEnd"/>
            <w:r w:rsidRPr="00F05036">
              <w:rPr>
                <w:szCs w:val="24"/>
              </w:rPr>
              <w:t xml:space="preserve"> +</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emb</w:t>
            </w:r>
            <w:proofErr w:type="spellEnd"/>
            <w:r w:rsidRPr="00F05036">
              <w:rPr>
                <w:szCs w:val="24"/>
              </w:rPr>
              <w:t xml:space="preserve"> + </w:t>
            </w: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39A9EF6D" w14:textId="77777777" w:rsidR="00997C32" w:rsidRPr="00F05036" w:rsidRDefault="00997C32" w:rsidP="003927AF">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475309EE" w14:textId="77777777" w:rsidR="00997C32" w:rsidRPr="00F05036" w:rsidRDefault="00997C32" w:rsidP="003927AF">
            <w:pPr>
              <w:pStyle w:val="TS"/>
              <w:rPr>
                <w:szCs w:val="24"/>
              </w:rPr>
            </w:pPr>
            <w:r w:rsidRPr="00F05036">
              <w:rPr>
                <w:szCs w:val="24"/>
              </w:rPr>
              <w:t>1.698 [1.694-2.023]</w:t>
            </w:r>
          </w:p>
        </w:tc>
        <w:tc>
          <w:tcPr>
            <w:tcW w:w="1260" w:type="dxa"/>
          </w:tcPr>
          <w:p w14:paraId="57B0C76D" w14:textId="77777777" w:rsidR="00997C32" w:rsidRPr="00F05036" w:rsidRDefault="00997C32" w:rsidP="003927AF">
            <w:pPr>
              <w:pStyle w:val="TS"/>
              <w:rPr>
                <w:szCs w:val="24"/>
              </w:rPr>
            </w:pPr>
            <w:r w:rsidRPr="00F05036">
              <w:rPr>
                <w:szCs w:val="24"/>
              </w:rPr>
              <w:t>586.72</w:t>
            </w:r>
          </w:p>
        </w:tc>
        <w:tc>
          <w:tcPr>
            <w:tcW w:w="1080" w:type="dxa"/>
          </w:tcPr>
          <w:p w14:paraId="33DF83E1" w14:textId="77777777" w:rsidR="00997C32" w:rsidRPr="00F05036" w:rsidRDefault="00997C32" w:rsidP="003927AF">
            <w:pPr>
              <w:pStyle w:val="TS"/>
              <w:rPr>
                <w:szCs w:val="24"/>
              </w:rPr>
            </w:pPr>
            <w:r>
              <w:rPr>
                <w:szCs w:val="24"/>
              </w:rPr>
              <w:t>2.10</w:t>
            </w:r>
          </w:p>
        </w:tc>
      </w:tr>
      <w:tr w:rsidR="00997C32" w14:paraId="2BC4E4E8" w14:textId="77777777" w:rsidTr="003927AF">
        <w:tc>
          <w:tcPr>
            <w:tcW w:w="2695" w:type="dxa"/>
          </w:tcPr>
          <w:p w14:paraId="5DE87D09" w14:textId="77777777" w:rsidR="00997C32" w:rsidRPr="00F05036" w:rsidRDefault="00997C32" w:rsidP="003927AF">
            <w:pPr>
              <w:pStyle w:val="TS"/>
              <w:rPr>
                <w:szCs w:val="24"/>
              </w:rPr>
            </w:pPr>
            <w:proofErr w:type="spellStart"/>
            <w:r w:rsidRPr="00F05036">
              <w:rPr>
                <w:i/>
                <w:iCs/>
                <w:szCs w:val="24"/>
              </w:rPr>
              <w:t>y</w:t>
            </w:r>
            <w:r w:rsidRPr="00F05036">
              <w:rPr>
                <w:i/>
                <w:iCs/>
                <w:szCs w:val="24"/>
                <w:vertAlign w:val="subscript"/>
              </w:rPr>
              <w:t>VA</w:t>
            </w:r>
            <w:proofErr w:type="spellEnd"/>
            <w:r w:rsidRPr="00F05036">
              <w:rPr>
                <w:i/>
                <w:iCs/>
                <w:szCs w:val="24"/>
              </w:rPr>
              <w:t xml:space="preserve"> </w:t>
            </w:r>
            <w:r w:rsidRPr="00F05036">
              <w:rPr>
                <w:szCs w:val="24"/>
              </w:rPr>
              <w:t>+</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emb</w:t>
            </w:r>
            <w:proofErr w:type="spellEnd"/>
            <w:r w:rsidRPr="00F05036">
              <w:rPr>
                <w:szCs w:val="24"/>
              </w:rPr>
              <w:t xml:space="preserve"> + </w:t>
            </w: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3B119956" w14:textId="77777777" w:rsidR="00997C32" w:rsidRPr="00F05036" w:rsidRDefault="00997C32" w:rsidP="003927AF">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2D3454A1" w14:textId="77777777" w:rsidR="00997C32" w:rsidRPr="00F05036" w:rsidRDefault="00997C32" w:rsidP="003927AF">
            <w:pPr>
              <w:pStyle w:val="TS"/>
              <w:rPr>
                <w:szCs w:val="24"/>
              </w:rPr>
            </w:pPr>
            <w:r w:rsidRPr="00F05036">
              <w:rPr>
                <w:szCs w:val="24"/>
              </w:rPr>
              <w:t>1.315 [1.196-1.756]</w:t>
            </w:r>
          </w:p>
        </w:tc>
        <w:tc>
          <w:tcPr>
            <w:tcW w:w="1260" w:type="dxa"/>
          </w:tcPr>
          <w:p w14:paraId="4B9F7CE7" w14:textId="77777777" w:rsidR="00997C32" w:rsidRPr="00F05036" w:rsidRDefault="00997C32" w:rsidP="003927AF">
            <w:pPr>
              <w:pStyle w:val="TS"/>
              <w:rPr>
                <w:szCs w:val="24"/>
              </w:rPr>
            </w:pPr>
            <w:r w:rsidRPr="00F05036">
              <w:rPr>
                <w:szCs w:val="24"/>
              </w:rPr>
              <w:t>584.75</w:t>
            </w:r>
          </w:p>
        </w:tc>
        <w:tc>
          <w:tcPr>
            <w:tcW w:w="1080" w:type="dxa"/>
          </w:tcPr>
          <w:p w14:paraId="408790A5" w14:textId="77777777" w:rsidR="00997C32" w:rsidRPr="00F05036" w:rsidRDefault="00997C32" w:rsidP="003927AF">
            <w:pPr>
              <w:pStyle w:val="TS"/>
              <w:rPr>
                <w:szCs w:val="24"/>
              </w:rPr>
            </w:pPr>
            <w:r>
              <w:rPr>
                <w:szCs w:val="24"/>
              </w:rPr>
              <w:t>0.13</w:t>
            </w:r>
          </w:p>
        </w:tc>
      </w:tr>
      <w:tr w:rsidR="00997C32" w14:paraId="583F0918" w14:textId="77777777" w:rsidTr="003927AF">
        <w:tc>
          <w:tcPr>
            <w:tcW w:w="2695" w:type="dxa"/>
          </w:tcPr>
          <w:p w14:paraId="3B8E5F64" w14:textId="77777777" w:rsidR="00997C32" w:rsidRPr="00F05036" w:rsidRDefault="00997C32" w:rsidP="003927AF">
            <w:pPr>
              <w:pStyle w:val="TS"/>
              <w:rPr>
                <w:szCs w:val="24"/>
              </w:rPr>
            </w:pP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r w:rsidRPr="00F05036">
              <w:rPr>
                <w:szCs w:val="24"/>
              </w:rPr>
              <w:t xml:space="preserve"> + </w:t>
            </w:r>
            <w:proofErr w:type="spellStart"/>
            <w:r w:rsidRPr="00F05036">
              <w:rPr>
                <w:rFonts w:cs="Times New Roman"/>
                <w:i/>
                <w:iCs/>
                <w:szCs w:val="24"/>
              </w:rPr>
              <w:t>μ</w:t>
            </w:r>
            <w:r w:rsidRPr="00F05036">
              <w:rPr>
                <w:i/>
                <w:iCs/>
                <w:szCs w:val="24"/>
                <w:vertAlign w:val="subscript"/>
              </w:rPr>
              <w:t>emb</w:t>
            </w:r>
            <w:proofErr w:type="spellEnd"/>
            <w:r w:rsidRPr="00F05036">
              <w:rPr>
                <w:szCs w:val="24"/>
              </w:rPr>
              <w:t xml:space="preserve"> + </w:t>
            </w: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5FEE4143" w14:textId="77777777" w:rsidR="00997C32" w:rsidRPr="00F05036" w:rsidRDefault="00997C32" w:rsidP="003927AF">
            <w:pPr>
              <w:pStyle w:val="TS"/>
              <w:rPr>
                <w:szCs w:val="24"/>
              </w:rPr>
            </w:pP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524AA18C" w14:textId="77777777" w:rsidR="00997C32" w:rsidRPr="00F05036" w:rsidRDefault="00997C32" w:rsidP="003927AF">
            <w:pPr>
              <w:pStyle w:val="TS"/>
              <w:rPr>
                <w:szCs w:val="24"/>
              </w:rPr>
            </w:pPr>
            <w:r w:rsidRPr="00F05036">
              <w:rPr>
                <w:szCs w:val="24"/>
              </w:rPr>
              <w:t>0.7124 [0.4823-1.087]</w:t>
            </w:r>
          </w:p>
        </w:tc>
        <w:tc>
          <w:tcPr>
            <w:tcW w:w="1260" w:type="dxa"/>
          </w:tcPr>
          <w:p w14:paraId="14245B84" w14:textId="77777777" w:rsidR="00997C32" w:rsidRPr="00F05036" w:rsidRDefault="00997C32" w:rsidP="003927AF">
            <w:pPr>
              <w:pStyle w:val="TS"/>
              <w:rPr>
                <w:szCs w:val="24"/>
              </w:rPr>
            </w:pPr>
            <w:r w:rsidRPr="00F05036">
              <w:rPr>
                <w:szCs w:val="24"/>
              </w:rPr>
              <w:t>578.79</w:t>
            </w:r>
          </w:p>
        </w:tc>
        <w:tc>
          <w:tcPr>
            <w:tcW w:w="1080" w:type="dxa"/>
          </w:tcPr>
          <w:p w14:paraId="51D7A0C2" w14:textId="77777777" w:rsidR="00997C32" w:rsidRPr="00F05036" w:rsidRDefault="00997C32" w:rsidP="003927AF">
            <w:pPr>
              <w:pStyle w:val="TS"/>
              <w:rPr>
                <w:szCs w:val="24"/>
              </w:rPr>
            </w:pPr>
            <w:r>
              <w:rPr>
                <w:szCs w:val="24"/>
              </w:rPr>
              <w:t>-</w:t>
            </w:r>
          </w:p>
        </w:tc>
      </w:tr>
      <w:tr w:rsidR="00997C32" w14:paraId="37DC2F68" w14:textId="77777777" w:rsidTr="003927AF">
        <w:tc>
          <w:tcPr>
            <w:tcW w:w="2695" w:type="dxa"/>
          </w:tcPr>
          <w:p w14:paraId="054CB6AA" w14:textId="77777777" w:rsidR="00997C32" w:rsidRPr="00F05036" w:rsidRDefault="00997C32" w:rsidP="003927AF">
            <w:pPr>
              <w:pStyle w:val="TS"/>
              <w:rPr>
                <w:i/>
                <w:iCs/>
                <w:szCs w:val="24"/>
              </w:rPr>
            </w:pPr>
            <w:proofErr w:type="spellStart"/>
            <w:r w:rsidRPr="00F05036">
              <w:rPr>
                <w:i/>
                <w:iCs/>
                <w:szCs w:val="24"/>
              </w:rPr>
              <w:t>J</w:t>
            </w:r>
            <w:r w:rsidRPr="00F05036">
              <w:rPr>
                <w:i/>
                <w:iCs/>
                <w:szCs w:val="24"/>
                <w:vertAlign w:val="superscript"/>
              </w:rPr>
              <w:t>a</w:t>
            </w:r>
            <w:r w:rsidRPr="00F05036">
              <w:rPr>
                <w:i/>
                <w:iCs/>
                <w:szCs w:val="24"/>
                <w:vertAlign w:val="subscript"/>
              </w:rPr>
              <w:t>Am</w:t>
            </w:r>
            <w:proofErr w:type="spellEnd"/>
            <w:r w:rsidRPr="00F05036">
              <w:rPr>
                <w:szCs w:val="24"/>
              </w:rPr>
              <w:t xml:space="preserve"> + </w:t>
            </w: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r w:rsidRPr="00F05036">
              <w:rPr>
                <w:szCs w:val="24"/>
              </w:rPr>
              <w:t xml:space="preserve"> +</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emb</w:t>
            </w:r>
            <w:proofErr w:type="spellEnd"/>
            <w:r w:rsidRPr="00F05036">
              <w:rPr>
                <w:szCs w:val="24"/>
              </w:rPr>
              <w:t xml:space="preserve"> + </w:t>
            </w: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6B083C2C" w14:textId="77777777" w:rsidR="00997C32" w:rsidRPr="00F05036" w:rsidRDefault="00997C32" w:rsidP="003927AF">
            <w:pPr>
              <w:pStyle w:val="TS"/>
              <w:rPr>
                <w:szCs w:val="24"/>
              </w:rPr>
            </w:pPr>
            <w:r w:rsidRPr="00F05036">
              <w:rPr>
                <w:i/>
                <w:iCs/>
                <w:szCs w:val="24"/>
              </w:rPr>
              <w:t xml:space="preserve">c </w:t>
            </w:r>
            <w:r w:rsidRPr="00F05036">
              <w:rPr>
                <w:szCs w:val="24"/>
              </w:rPr>
              <w:t xml:space="preserve">+ </w:t>
            </w: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35F94877" w14:textId="77777777" w:rsidR="00997C32" w:rsidRPr="00F05036" w:rsidRDefault="00997C32" w:rsidP="003927AF">
            <w:pPr>
              <w:pStyle w:val="TS"/>
              <w:rPr>
                <w:szCs w:val="24"/>
              </w:rPr>
            </w:pPr>
            <w:r w:rsidRPr="00F05036">
              <w:rPr>
                <w:szCs w:val="24"/>
              </w:rPr>
              <w:t>1.720 [1.716-2.042]</w:t>
            </w:r>
          </w:p>
        </w:tc>
        <w:tc>
          <w:tcPr>
            <w:tcW w:w="1260" w:type="dxa"/>
          </w:tcPr>
          <w:p w14:paraId="375DC709" w14:textId="77777777" w:rsidR="00997C32" w:rsidRPr="00F05036" w:rsidRDefault="00997C32" w:rsidP="003927AF">
            <w:pPr>
              <w:pStyle w:val="TS"/>
              <w:rPr>
                <w:szCs w:val="24"/>
              </w:rPr>
            </w:pPr>
            <w:r w:rsidRPr="00F05036">
              <w:rPr>
                <w:szCs w:val="24"/>
              </w:rPr>
              <w:t>586.83</w:t>
            </w:r>
          </w:p>
        </w:tc>
        <w:tc>
          <w:tcPr>
            <w:tcW w:w="1080" w:type="dxa"/>
          </w:tcPr>
          <w:p w14:paraId="23A97AE4" w14:textId="77777777" w:rsidR="00997C32" w:rsidRPr="00F05036" w:rsidRDefault="00997C32" w:rsidP="003927AF">
            <w:pPr>
              <w:pStyle w:val="TS"/>
              <w:rPr>
                <w:szCs w:val="24"/>
              </w:rPr>
            </w:pPr>
            <w:r>
              <w:rPr>
                <w:szCs w:val="24"/>
              </w:rPr>
              <w:t>2.21</w:t>
            </w:r>
          </w:p>
        </w:tc>
      </w:tr>
      <w:tr w:rsidR="00997C32" w14:paraId="03201E03" w14:textId="77777777" w:rsidTr="003927AF">
        <w:tc>
          <w:tcPr>
            <w:tcW w:w="2695" w:type="dxa"/>
          </w:tcPr>
          <w:p w14:paraId="15137390" w14:textId="77777777" w:rsidR="00997C32" w:rsidRPr="00F05036" w:rsidRDefault="00997C32" w:rsidP="003927AF">
            <w:pPr>
              <w:pStyle w:val="TS"/>
              <w:rPr>
                <w:i/>
                <w:iCs/>
                <w:szCs w:val="24"/>
              </w:rPr>
            </w:pPr>
            <w:proofErr w:type="spellStart"/>
            <w:r w:rsidRPr="00F05036">
              <w:rPr>
                <w:i/>
                <w:iCs/>
                <w:szCs w:val="24"/>
              </w:rPr>
              <w:t>y</w:t>
            </w:r>
            <w:r w:rsidRPr="00F05036">
              <w:rPr>
                <w:i/>
                <w:iCs/>
                <w:szCs w:val="24"/>
                <w:vertAlign w:val="subscript"/>
              </w:rPr>
              <w:t>VA</w:t>
            </w:r>
            <w:proofErr w:type="spellEnd"/>
            <w:r w:rsidRPr="00F05036">
              <w:rPr>
                <w:i/>
                <w:iCs/>
                <w:szCs w:val="24"/>
              </w:rPr>
              <w:t xml:space="preserve"> </w:t>
            </w:r>
            <w:r w:rsidRPr="00F05036">
              <w:rPr>
                <w:szCs w:val="24"/>
              </w:rPr>
              <w:t>+</w:t>
            </w:r>
            <w:r w:rsidRPr="00F05036">
              <w:rPr>
                <w:i/>
                <w:iCs/>
                <w:szCs w:val="24"/>
              </w:rPr>
              <w:t xml:space="preserve"> </w:t>
            </w: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r w:rsidRPr="00F05036">
              <w:rPr>
                <w:szCs w:val="24"/>
              </w:rPr>
              <w:t xml:space="preserve"> +</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emb</w:t>
            </w:r>
            <w:proofErr w:type="spellEnd"/>
            <w:r w:rsidRPr="00F05036">
              <w:rPr>
                <w:szCs w:val="24"/>
              </w:rPr>
              <w:t xml:space="preserve"> + </w:t>
            </w: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2645196E" w14:textId="77777777" w:rsidR="00997C32" w:rsidRPr="00F05036" w:rsidRDefault="00997C32" w:rsidP="003927AF">
            <w:pPr>
              <w:pStyle w:val="TS"/>
              <w:rPr>
                <w:szCs w:val="24"/>
              </w:rPr>
            </w:pPr>
            <w:r w:rsidRPr="00F05036">
              <w:rPr>
                <w:i/>
                <w:iCs/>
                <w:szCs w:val="24"/>
              </w:rPr>
              <w:t xml:space="preserve">c </w:t>
            </w:r>
            <w:r w:rsidRPr="00F05036">
              <w:rPr>
                <w:szCs w:val="24"/>
              </w:rPr>
              <w:t xml:space="preserve">+ </w:t>
            </w: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43ED5AB1" w14:textId="77777777" w:rsidR="00997C32" w:rsidRPr="00F05036" w:rsidRDefault="00997C32" w:rsidP="003927AF">
            <w:pPr>
              <w:pStyle w:val="TS"/>
              <w:rPr>
                <w:szCs w:val="24"/>
              </w:rPr>
            </w:pPr>
            <w:r w:rsidRPr="00F05036">
              <w:rPr>
                <w:szCs w:val="24"/>
              </w:rPr>
              <w:t>1.313 [1.216-1.753]</w:t>
            </w:r>
          </w:p>
        </w:tc>
        <w:tc>
          <w:tcPr>
            <w:tcW w:w="1260" w:type="dxa"/>
          </w:tcPr>
          <w:p w14:paraId="03BD07F4" w14:textId="77777777" w:rsidR="00997C32" w:rsidRPr="00F05036" w:rsidRDefault="00997C32" w:rsidP="003927AF">
            <w:pPr>
              <w:pStyle w:val="TS"/>
              <w:rPr>
                <w:szCs w:val="24"/>
              </w:rPr>
            </w:pPr>
            <w:r w:rsidRPr="00F05036">
              <w:rPr>
                <w:szCs w:val="24"/>
              </w:rPr>
              <w:t>584.62</w:t>
            </w:r>
          </w:p>
        </w:tc>
        <w:tc>
          <w:tcPr>
            <w:tcW w:w="1080" w:type="dxa"/>
          </w:tcPr>
          <w:p w14:paraId="05E6D258" w14:textId="77777777" w:rsidR="00997C32" w:rsidRPr="00F05036" w:rsidRDefault="00997C32" w:rsidP="003927AF">
            <w:pPr>
              <w:pStyle w:val="TS"/>
              <w:rPr>
                <w:szCs w:val="24"/>
              </w:rPr>
            </w:pPr>
            <w:r>
              <w:rPr>
                <w:szCs w:val="24"/>
              </w:rPr>
              <w:t>0</w:t>
            </w:r>
          </w:p>
        </w:tc>
      </w:tr>
    </w:tbl>
    <w:p w14:paraId="022C1ABB" w14:textId="77777777" w:rsidR="00997C32" w:rsidRPr="0088078B" w:rsidRDefault="00997C32" w:rsidP="00997C32">
      <w:pPr>
        <w:pStyle w:val="TS"/>
        <w:spacing w:line="480" w:lineRule="auto"/>
      </w:pPr>
    </w:p>
    <w:bookmarkEnd w:id="0"/>
    <w:p w14:paraId="710A2FE8" w14:textId="77777777" w:rsidR="00997C32" w:rsidRDefault="00997C32" w:rsidP="00997C32">
      <w:pPr>
        <w:pStyle w:val="TS"/>
        <w:spacing w:line="480" w:lineRule="auto"/>
      </w:pPr>
    </w:p>
    <w:p w14:paraId="2EDCBC0E" w14:textId="77777777" w:rsidR="00997C32" w:rsidRDefault="00997C32" w:rsidP="00997C32">
      <w:pPr>
        <w:pStyle w:val="TS"/>
        <w:spacing w:line="480" w:lineRule="auto"/>
      </w:pPr>
      <w:r>
        <w:rPr>
          <w:noProof/>
        </w:rPr>
        <w:lastRenderedPageBreak/>
        <w:drawing>
          <wp:inline distT="0" distB="0" distL="0" distR="0" wp14:anchorId="50956E85" wp14:editId="0FBDCFD7">
            <wp:extent cx="5943600" cy="6339840"/>
            <wp:effectExtent l="0" t="0" r="0" b="3810"/>
            <wp:docPr id="3" name="Picture 3"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6339840"/>
                    </a:xfrm>
                    <a:prstGeom prst="rect">
                      <a:avLst/>
                    </a:prstGeom>
                  </pic:spPr>
                </pic:pic>
              </a:graphicData>
            </a:graphic>
          </wp:inline>
        </w:drawing>
      </w:r>
    </w:p>
    <w:p w14:paraId="6527431E" w14:textId="77777777" w:rsidR="00997C32" w:rsidRPr="000A724F" w:rsidRDefault="00997C32" w:rsidP="00997C32">
      <w:pPr>
        <w:pStyle w:val="TS"/>
        <w:spacing w:line="480" w:lineRule="auto"/>
      </w:pPr>
      <w:r>
        <w:rPr>
          <w:b/>
          <w:bCs/>
        </w:rPr>
        <w:t xml:space="preserve">Figure 5. </w:t>
      </w:r>
      <w:r>
        <w:t xml:space="preserve">Best fit of </w:t>
      </w:r>
      <w:proofErr w:type="spellStart"/>
      <w:r>
        <w:t>DEBkiss</w:t>
      </w:r>
      <w:proofErr w:type="spellEnd"/>
      <w:r>
        <w:t xml:space="preserve"> model to experimental data from four DO levels, selected based on a combination of initial criteria that all three response variables’ predicted values are affected by the hypoxia correction factor and </w:t>
      </w:r>
      <w:r>
        <w:rPr>
          <w:rFonts w:cs="Times New Roman"/>
        </w:rPr>
        <w:t>Δ</w:t>
      </w:r>
      <w:r>
        <w:t xml:space="preserve">AIC. (A) is total length (mm) over time (days), (B) is egg buffer mass (mg) over time (days), and (C) is survival over time (days), with means rather than all data plotted for survival for ease of viewing patterns. </w:t>
      </w:r>
    </w:p>
    <w:p w14:paraId="2E46D487" w14:textId="77777777" w:rsidR="00997C32" w:rsidRDefault="00997C32" w:rsidP="00997C32">
      <w:pPr>
        <w:pStyle w:val="TS"/>
        <w:spacing w:line="480" w:lineRule="auto"/>
      </w:pPr>
    </w:p>
    <w:p w14:paraId="6E5417D5" w14:textId="77777777" w:rsidR="00997C32" w:rsidRDefault="00997C32" w:rsidP="00997C32">
      <w:pPr>
        <w:pStyle w:val="TS"/>
        <w:spacing w:line="480" w:lineRule="auto"/>
      </w:pPr>
      <w:r>
        <w:rPr>
          <w:b/>
          <w:bCs/>
        </w:rPr>
        <w:t xml:space="preserve">Table 5. </w:t>
      </w:r>
      <w:r>
        <w:t xml:space="preserve">The value of the </w:t>
      </w:r>
      <w:proofErr w:type="spellStart"/>
      <w:r>
        <w:t>DEBkiss</w:t>
      </w:r>
      <w:proofErr w:type="spellEnd"/>
      <w:r>
        <w:t xml:space="preserve"> parameters that best reproduce the hypoxia effects observed experimentally, calculated (along with 95% confidence intervals in brackets) for each DO treatment level using the correction factors </w:t>
      </w:r>
      <w:r>
        <w:rPr>
          <w:i/>
          <w:iCs/>
        </w:rPr>
        <w:t>c</w:t>
      </w:r>
      <w:r>
        <w:t xml:space="preserve"> and </w:t>
      </w:r>
      <w:r>
        <w:rPr>
          <w:i/>
          <w:iCs/>
        </w:rPr>
        <w:t>c</w:t>
      </w:r>
      <w:r>
        <w:rPr>
          <w:i/>
          <w:iCs/>
          <w:vertAlign w:val="subscript"/>
        </w:rPr>
        <w:t>1</w:t>
      </w:r>
      <w:r>
        <w:t xml:space="preserve"> and the estimated value of </w:t>
      </w:r>
      <w:r>
        <w:rPr>
          <w:i/>
          <w:iCs/>
        </w:rPr>
        <w:t>K</w:t>
      </w:r>
      <w:r>
        <w:t xml:space="preserve"> = 1.315. </w:t>
      </w:r>
    </w:p>
    <w:tbl>
      <w:tblPr>
        <w:tblStyle w:val="TableGrid"/>
        <w:tblW w:w="9535" w:type="dxa"/>
        <w:tblLook w:val="04A0" w:firstRow="1" w:lastRow="0" w:firstColumn="1" w:lastColumn="0" w:noHBand="0" w:noVBand="1"/>
      </w:tblPr>
      <w:tblGrid>
        <w:gridCol w:w="895"/>
        <w:gridCol w:w="2160"/>
        <w:gridCol w:w="2160"/>
        <w:gridCol w:w="2160"/>
        <w:gridCol w:w="2160"/>
      </w:tblGrid>
      <w:tr w:rsidR="00997C32" w14:paraId="1D5BE52E" w14:textId="77777777" w:rsidTr="003927AF">
        <w:tc>
          <w:tcPr>
            <w:tcW w:w="895" w:type="dxa"/>
            <w:vMerge w:val="restart"/>
          </w:tcPr>
          <w:p w14:paraId="2B232996" w14:textId="77777777" w:rsidR="00997C32" w:rsidRDefault="00997C32" w:rsidP="003927AF">
            <w:pPr>
              <w:pStyle w:val="TS"/>
              <w:rPr>
                <w:b/>
                <w:bCs/>
              </w:rPr>
            </w:pPr>
          </w:p>
        </w:tc>
        <w:tc>
          <w:tcPr>
            <w:tcW w:w="8640" w:type="dxa"/>
            <w:gridSpan w:val="4"/>
          </w:tcPr>
          <w:p w14:paraId="7EFF25D9" w14:textId="77777777" w:rsidR="00997C32" w:rsidRPr="001859F8" w:rsidRDefault="00997C32" w:rsidP="003927AF">
            <w:pPr>
              <w:pStyle w:val="TS"/>
              <w:rPr>
                <w:b/>
                <w:bCs/>
              </w:rPr>
            </w:pPr>
            <w:r>
              <w:rPr>
                <w:b/>
                <w:bCs/>
              </w:rPr>
              <w:t>Product of correction factor and initial parameter value</w:t>
            </w:r>
          </w:p>
        </w:tc>
      </w:tr>
      <w:tr w:rsidR="00997C32" w14:paraId="23F20230" w14:textId="77777777" w:rsidTr="003927AF">
        <w:tc>
          <w:tcPr>
            <w:tcW w:w="895" w:type="dxa"/>
            <w:vMerge/>
          </w:tcPr>
          <w:p w14:paraId="6973C630" w14:textId="77777777" w:rsidR="00997C32" w:rsidRPr="001859F8" w:rsidRDefault="00997C32" w:rsidP="003927AF">
            <w:pPr>
              <w:pStyle w:val="TS"/>
              <w:rPr>
                <w:b/>
                <w:bCs/>
              </w:rPr>
            </w:pPr>
          </w:p>
        </w:tc>
        <w:tc>
          <w:tcPr>
            <w:tcW w:w="2160" w:type="dxa"/>
          </w:tcPr>
          <w:p w14:paraId="19870D49" w14:textId="77777777" w:rsidR="00997C32" w:rsidRPr="001859F8" w:rsidRDefault="00997C32" w:rsidP="003927AF">
            <w:pPr>
              <w:pStyle w:val="TS"/>
              <w:rPr>
                <w:b/>
                <w:bCs/>
              </w:rPr>
            </w:pPr>
            <w:r w:rsidRPr="001859F8">
              <w:rPr>
                <w:b/>
                <w:bCs/>
              </w:rPr>
              <w:t>7.7 mg L</w:t>
            </w:r>
            <w:r w:rsidRPr="001859F8">
              <w:rPr>
                <w:b/>
                <w:bCs/>
                <w:vertAlign w:val="superscript"/>
              </w:rPr>
              <w:t>-1</w:t>
            </w:r>
          </w:p>
        </w:tc>
        <w:tc>
          <w:tcPr>
            <w:tcW w:w="2160" w:type="dxa"/>
          </w:tcPr>
          <w:p w14:paraId="6D1567EF" w14:textId="77777777" w:rsidR="00997C32" w:rsidRPr="001859F8" w:rsidRDefault="00997C32" w:rsidP="003927AF">
            <w:pPr>
              <w:pStyle w:val="TS"/>
              <w:rPr>
                <w:b/>
                <w:bCs/>
              </w:rPr>
            </w:pPr>
            <w:r w:rsidRPr="001859F8">
              <w:rPr>
                <w:b/>
                <w:bCs/>
              </w:rPr>
              <w:t>4.2 mg L</w:t>
            </w:r>
            <w:r w:rsidRPr="001859F8">
              <w:rPr>
                <w:b/>
                <w:bCs/>
                <w:vertAlign w:val="superscript"/>
              </w:rPr>
              <w:t>-1</w:t>
            </w:r>
          </w:p>
        </w:tc>
        <w:tc>
          <w:tcPr>
            <w:tcW w:w="2160" w:type="dxa"/>
          </w:tcPr>
          <w:p w14:paraId="6941216D" w14:textId="77777777" w:rsidR="00997C32" w:rsidRPr="001859F8" w:rsidRDefault="00997C32" w:rsidP="003927AF">
            <w:pPr>
              <w:pStyle w:val="TS"/>
              <w:rPr>
                <w:b/>
                <w:bCs/>
                <w:vertAlign w:val="superscript"/>
              </w:rPr>
            </w:pPr>
            <w:r w:rsidRPr="001859F8">
              <w:rPr>
                <w:b/>
                <w:bCs/>
              </w:rPr>
              <w:t>3.1 mg L</w:t>
            </w:r>
            <w:r w:rsidRPr="001859F8">
              <w:rPr>
                <w:b/>
                <w:bCs/>
                <w:vertAlign w:val="superscript"/>
              </w:rPr>
              <w:t>-1</w:t>
            </w:r>
          </w:p>
        </w:tc>
        <w:tc>
          <w:tcPr>
            <w:tcW w:w="2160" w:type="dxa"/>
          </w:tcPr>
          <w:p w14:paraId="02AC3821" w14:textId="77777777" w:rsidR="00997C32" w:rsidRPr="001859F8" w:rsidRDefault="00997C32" w:rsidP="003927AF">
            <w:pPr>
              <w:pStyle w:val="TS"/>
              <w:rPr>
                <w:b/>
                <w:bCs/>
              </w:rPr>
            </w:pPr>
            <w:r w:rsidRPr="001859F8">
              <w:rPr>
                <w:b/>
                <w:bCs/>
              </w:rPr>
              <w:t>2.7 mg L</w:t>
            </w:r>
            <w:r w:rsidRPr="001859F8">
              <w:rPr>
                <w:b/>
                <w:bCs/>
                <w:vertAlign w:val="superscript"/>
              </w:rPr>
              <w:t>-1</w:t>
            </w:r>
          </w:p>
        </w:tc>
      </w:tr>
      <w:tr w:rsidR="00997C32" w14:paraId="3B2EB0F7" w14:textId="77777777" w:rsidTr="003927AF">
        <w:tc>
          <w:tcPr>
            <w:tcW w:w="895" w:type="dxa"/>
          </w:tcPr>
          <w:p w14:paraId="164AA7C3" w14:textId="77777777" w:rsidR="00997C32" w:rsidRPr="005F0B0A" w:rsidRDefault="00997C32" w:rsidP="003927AF">
            <w:pPr>
              <w:pStyle w:val="TS"/>
              <w:rPr>
                <w:b/>
                <w:bCs/>
                <w:i/>
                <w:iCs/>
                <w:vertAlign w:val="subscript"/>
              </w:rPr>
            </w:pPr>
            <w:proofErr w:type="spellStart"/>
            <w:r w:rsidRPr="005F0B0A">
              <w:rPr>
                <w:b/>
                <w:bCs/>
                <w:i/>
                <w:iCs/>
              </w:rPr>
              <w:t>y</w:t>
            </w:r>
            <w:r w:rsidRPr="005F0B0A">
              <w:rPr>
                <w:b/>
                <w:bCs/>
                <w:i/>
                <w:iCs/>
                <w:vertAlign w:val="subscript"/>
              </w:rPr>
              <w:t>VA</w:t>
            </w:r>
            <w:proofErr w:type="spellEnd"/>
          </w:p>
        </w:tc>
        <w:tc>
          <w:tcPr>
            <w:tcW w:w="2160" w:type="dxa"/>
          </w:tcPr>
          <w:p w14:paraId="4912906C" w14:textId="77777777" w:rsidR="00997C32" w:rsidRDefault="00997C32" w:rsidP="003927AF">
            <w:pPr>
              <w:pStyle w:val="TS"/>
            </w:pPr>
            <w:r>
              <w:t xml:space="preserve">0.364 </w:t>
            </w:r>
          </w:p>
          <w:p w14:paraId="683B5BFE" w14:textId="77777777" w:rsidR="00997C32" w:rsidRDefault="00997C32" w:rsidP="003927AF">
            <w:pPr>
              <w:pStyle w:val="TS"/>
            </w:pPr>
            <w:r>
              <w:t>[0.364, 0.365]</w:t>
            </w:r>
          </w:p>
        </w:tc>
        <w:tc>
          <w:tcPr>
            <w:tcW w:w="2160" w:type="dxa"/>
          </w:tcPr>
          <w:p w14:paraId="48451A88" w14:textId="77777777" w:rsidR="00997C32" w:rsidRDefault="00997C32" w:rsidP="003927AF">
            <w:pPr>
              <w:pStyle w:val="TS"/>
            </w:pPr>
            <w:r>
              <w:t xml:space="preserve">0.343 </w:t>
            </w:r>
          </w:p>
          <w:p w14:paraId="1E17A588" w14:textId="77777777" w:rsidR="00997C32" w:rsidRDefault="00997C32" w:rsidP="003927AF">
            <w:pPr>
              <w:pStyle w:val="TS"/>
            </w:pPr>
            <w:r>
              <w:t>[0.337, 0.356]</w:t>
            </w:r>
          </w:p>
        </w:tc>
        <w:tc>
          <w:tcPr>
            <w:tcW w:w="2160" w:type="dxa"/>
          </w:tcPr>
          <w:p w14:paraId="0C3608E2" w14:textId="77777777" w:rsidR="00997C32" w:rsidRDefault="00997C32" w:rsidP="003927AF">
            <w:pPr>
              <w:pStyle w:val="TS"/>
            </w:pPr>
            <w:r>
              <w:t xml:space="preserve">0.274 </w:t>
            </w:r>
          </w:p>
          <w:p w14:paraId="0FFF7B9B" w14:textId="77777777" w:rsidR="00997C32" w:rsidRDefault="00997C32" w:rsidP="003927AF">
            <w:pPr>
              <w:pStyle w:val="TS"/>
            </w:pPr>
            <w:r>
              <w:t>[0.261, 0.308]</w:t>
            </w:r>
          </w:p>
        </w:tc>
        <w:tc>
          <w:tcPr>
            <w:tcW w:w="2160" w:type="dxa"/>
          </w:tcPr>
          <w:p w14:paraId="573590F2" w14:textId="77777777" w:rsidR="00997C32" w:rsidRDefault="00997C32" w:rsidP="003927AF">
            <w:pPr>
              <w:pStyle w:val="TS"/>
            </w:pPr>
            <w:r>
              <w:t xml:space="preserve">0.211 </w:t>
            </w:r>
          </w:p>
          <w:p w14:paraId="3D067120" w14:textId="77777777" w:rsidR="00997C32" w:rsidRDefault="00997C32" w:rsidP="003927AF">
            <w:pPr>
              <w:pStyle w:val="TS"/>
            </w:pPr>
            <w:r>
              <w:t>[0.198, 0.249]</w:t>
            </w:r>
          </w:p>
        </w:tc>
      </w:tr>
      <w:tr w:rsidR="00997C32" w14:paraId="6DD67E85" w14:textId="77777777" w:rsidTr="003927AF">
        <w:tc>
          <w:tcPr>
            <w:tcW w:w="895" w:type="dxa"/>
          </w:tcPr>
          <w:p w14:paraId="0947D37E" w14:textId="77777777" w:rsidR="00997C32" w:rsidRPr="005F0B0A" w:rsidRDefault="00997C32" w:rsidP="003927AF">
            <w:pPr>
              <w:pStyle w:val="TS"/>
              <w:rPr>
                <w:b/>
                <w:bCs/>
              </w:rPr>
            </w:pPr>
            <w:proofErr w:type="spellStart"/>
            <w:r w:rsidRPr="005F0B0A">
              <w:rPr>
                <w:rFonts w:cs="Times New Roman"/>
                <w:b/>
                <w:bCs/>
                <w:i/>
                <w:iCs/>
              </w:rPr>
              <w:t>μ</w:t>
            </w:r>
            <w:r w:rsidRPr="005F0B0A">
              <w:rPr>
                <w:b/>
                <w:bCs/>
                <w:i/>
                <w:iCs/>
                <w:vertAlign w:val="subscript"/>
              </w:rPr>
              <w:t>emb</w:t>
            </w:r>
            <w:proofErr w:type="spellEnd"/>
          </w:p>
        </w:tc>
        <w:tc>
          <w:tcPr>
            <w:tcW w:w="2160" w:type="dxa"/>
          </w:tcPr>
          <w:p w14:paraId="2389417F" w14:textId="77777777" w:rsidR="00997C32" w:rsidRDefault="00997C32" w:rsidP="003927AF">
            <w:pPr>
              <w:pStyle w:val="TS"/>
            </w:pPr>
            <w:r>
              <w:t xml:space="preserve">0.175 </w:t>
            </w:r>
          </w:p>
          <w:p w14:paraId="63A26BDE" w14:textId="77777777" w:rsidR="00997C32" w:rsidRDefault="00997C32" w:rsidP="003927AF">
            <w:pPr>
              <w:pStyle w:val="TS"/>
            </w:pPr>
            <w:r>
              <w:t>[0.175, 0.175]</w:t>
            </w:r>
          </w:p>
        </w:tc>
        <w:tc>
          <w:tcPr>
            <w:tcW w:w="2160" w:type="dxa"/>
          </w:tcPr>
          <w:p w14:paraId="69110F78" w14:textId="77777777" w:rsidR="00997C32" w:rsidRDefault="00997C32" w:rsidP="003927AF">
            <w:pPr>
              <w:pStyle w:val="TS"/>
            </w:pPr>
            <w:r>
              <w:t xml:space="preserve">0.186 </w:t>
            </w:r>
          </w:p>
          <w:p w14:paraId="4E8B570B" w14:textId="77777777" w:rsidR="00997C32" w:rsidRDefault="00997C32" w:rsidP="003927AF">
            <w:pPr>
              <w:pStyle w:val="TS"/>
            </w:pPr>
            <w:r>
              <w:t>[0.179, 0.190]</w:t>
            </w:r>
          </w:p>
        </w:tc>
        <w:tc>
          <w:tcPr>
            <w:tcW w:w="2160" w:type="dxa"/>
          </w:tcPr>
          <w:p w14:paraId="529722C7" w14:textId="77777777" w:rsidR="00997C32" w:rsidRDefault="00997C32" w:rsidP="003927AF">
            <w:pPr>
              <w:pStyle w:val="TS"/>
            </w:pPr>
            <w:r>
              <w:t xml:space="preserve">0.234 </w:t>
            </w:r>
          </w:p>
          <w:p w14:paraId="0B1E07B6" w14:textId="77777777" w:rsidR="00997C32" w:rsidRDefault="00997C32" w:rsidP="003927AF">
            <w:pPr>
              <w:pStyle w:val="TS"/>
            </w:pPr>
            <w:r>
              <w:t>[0.207, 0.244]</w:t>
            </w:r>
          </w:p>
        </w:tc>
        <w:tc>
          <w:tcPr>
            <w:tcW w:w="2160" w:type="dxa"/>
          </w:tcPr>
          <w:p w14:paraId="1A1A754F" w14:textId="77777777" w:rsidR="00997C32" w:rsidRDefault="00997C32" w:rsidP="003927AF">
            <w:pPr>
              <w:pStyle w:val="TS"/>
            </w:pPr>
            <w:r>
              <w:t xml:space="preserve">0.303 </w:t>
            </w:r>
          </w:p>
          <w:p w14:paraId="04132747" w14:textId="77777777" w:rsidR="00997C32" w:rsidRDefault="00997C32" w:rsidP="003927AF">
            <w:pPr>
              <w:pStyle w:val="TS"/>
            </w:pPr>
            <w:r>
              <w:t>[0.256, 0.322]</w:t>
            </w:r>
          </w:p>
        </w:tc>
      </w:tr>
      <w:tr w:rsidR="00997C32" w14:paraId="2098D465" w14:textId="77777777" w:rsidTr="003927AF">
        <w:tc>
          <w:tcPr>
            <w:tcW w:w="895" w:type="dxa"/>
          </w:tcPr>
          <w:p w14:paraId="58C0A934" w14:textId="77777777" w:rsidR="00997C32" w:rsidRPr="005F0B0A" w:rsidRDefault="00997C32" w:rsidP="003927AF">
            <w:pPr>
              <w:pStyle w:val="TS"/>
              <w:rPr>
                <w:b/>
                <w:bCs/>
                <w:vertAlign w:val="subscript"/>
              </w:rPr>
            </w:pPr>
            <w:proofErr w:type="spellStart"/>
            <w:r w:rsidRPr="005F0B0A">
              <w:rPr>
                <w:rFonts w:cs="Times New Roman"/>
                <w:b/>
                <w:bCs/>
                <w:i/>
                <w:iCs/>
              </w:rPr>
              <w:t>μ</w:t>
            </w:r>
            <w:r w:rsidRPr="005F0B0A">
              <w:rPr>
                <w:rFonts w:cs="Times New Roman"/>
                <w:b/>
                <w:bCs/>
                <w:i/>
                <w:iCs/>
                <w:vertAlign w:val="subscript"/>
              </w:rPr>
              <w:t>lar</w:t>
            </w:r>
            <w:proofErr w:type="spellEnd"/>
          </w:p>
        </w:tc>
        <w:tc>
          <w:tcPr>
            <w:tcW w:w="2160" w:type="dxa"/>
          </w:tcPr>
          <w:p w14:paraId="72281784" w14:textId="77777777" w:rsidR="00997C32" w:rsidRDefault="00997C32" w:rsidP="003927AF">
            <w:pPr>
              <w:pStyle w:val="TS"/>
            </w:pPr>
            <w:r>
              <w:t xml:space="preserve">0.0807 </w:t>
            </w:r>
          </w:p>
          <w:p w14:paraId="071B04D0" w14:textId="77777777" w:rsidR="00997C32" w:rsidRDefault="00997C32" w:rsidP="003927AF">
            <w:pPr>
              <w:pStyle w:val="TS"/>
            </w:pPr>
            <w:r>
              <w:t>[0.0806, 0.0807]</w:t>
            </w:r>
          </w:p>
        </w:tc>
        <w:tc>
          <w:tcPr>
            <w:tcW w:w="2160" w:type="dxa"/>
          </w:tcPr>
          <w:p w14:paraId="32945BBB" w14:textId="77777777" w:rsidR="00997C32" w:rsidRDefault="00997C32" w:rsidP="003927AF">
            <w:pPr>
              <w:pStyle w:val="TS"/>
            </w:pPr>
            <w:r>
              <w:t xml:space="preserve">0.0856 </w:t>
            </w:r>
          </w:p>
          <w:p w14:paraId="008FE94F" w14:textId="77777777" w:rsidR="00997C32" w:rsidRDefault="00997C32" w:rsidP="003927AF">
            <w:pPr>
              <w:pStyle w:val="TS"/>
            </w:pPr>
            <w:r>
              <w:t>[0.0825, 0.0872]</w:t>
            </w:r>
          </w:p>
        </w:tc>
        <w:tc>
          <w:tcPr>
            <w:tcW w:w="2160" w:type="dxa"/>
          </w:tcPr>
          <w:p w14:paraId="2BF61D0B" w14:textId="77777777" w:rsidR="00997C32" w:rsidRDefault="00997C32" w:rsidP="003927AF">
            <w:pPr>
              <w:pStyle w:val="TS"/>
            </w:pPr>
            <w:r>
              <w:t xml:space="preserve">0.107 </w:t>
            </w:r>
          </w:p>
          <w:p w14:paraId="1BC50252" w14:textId="77777777" w:rsidR="00997C32" w:rsidRDefault="00997C32" w:rsidP="003927AF">
            <w:pPr>
              <w:pStyle w:val="TS"/>
            </w:pPr>
            <w:r>
              <w:t>[0.0956, 0.112]</w:t>
            </w:r>
          </w:p>
        </w:tc>
        <w:tc>
          <w:tcPr>
            <w:tcW w:w="2160" w:type="dxa"/>
          </w:tcPr>
          <w:p w14:paraId="6FF6C22A" w14:textId="77777777" w:rsidR="00997C32" w:rsidRDefault="00997C32" w:rsidP="003927AF">
            <w:pPr>
              <w:pStyle w:val="TS"/>
            </w:pPr>
            <w:r>
              <w:t xml:space="preserve">0.139 </w:t>
            </w:r>
          </w:p>
          <w:p w14:paraId="6883BA8E" w14:textId="77777777" w:rsidR="00997C32" w:rsidRDefault="00997C32" w:rsidP="003927AF">
            <w:pPr>
              <w:pStyle w:val="TS"/>
            </w:pPr>
            <w:r>
              <w:t>[0.118, 0.148]</w:t>
            </w:r>
          </w:p>
        </w:tc>
      </w:tr>
    </w:tbl>
    <w:p w14:paraId="2218F55E" w14:textId="77777777" w:rsidR="00997C32" w:rsidRPr="001859F8" w:rsidRDefault="00997C32" w:rsidP="00997C32">
      <w:pPr>
        <w:pStyle w:val="TS"/>
        <w:spacing w:line="480" w:lineRule="auto"/>
      </w:pPr>
    </w:p>
    <w:p w14:paraId="2E178D9D" w14:textId="77777777" w:rsidR="00FB3DD0" w:rsidRDefault="00FB3DD0" w:rsidP="00997C32">
      <w:pPr>
        <w:pStyle w:val="TS"/>
      </w:pPr>
    </w:p>
    <w:sectPr w:rsidR="00FB3DD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7" w:author="Roger Nisbet" w:date="2023-03-27T21:25:00Z" w:initials="RN">
    <w:p w14:paraId="4C7A0905" w14:textId="77777777" w:rsidR="00C37A94" w:rsidRDefault="00C37A94">
      <w:pPr>
        <w:pStyle w:val="CommentText"/>
      </w:pPr>
      <w:r>
        <w:rPr>
          <w:rStyle w:val="CommentReference"/>
        </w:rPr>
        <w:annotationRef/>
      </w:r>
      <w:r>
        <w:t xml:space="preserve">I </w:t>
      </w:r>
      <w:r w:rsidRPr="00ED7050">
        <w:rPr>
          <w:highlight w:val="yellow"/>
        </w:rPr>
        <w:t>think you should list the equations, perhaps in a table(?)</w:t>
      </w:r>
      <w:r>
        <w:t xml:space="preserve">.  Or incorporate into the text, like you do with the flux definitions.  The reader shouldn’t have to hunt down </w:t>
      </w:r>
      <w:proofErr w:type="spellStart"/>
      <w:r>
        <w:t>Tjalling’s</w:t>
      </w:r>
      <w:proofErr w:type="spellEnd"/>
      <w:r>
        <w:t xml:space="preserve"> book to understand what you’ve done.</w:t>
      </w:r>
    </w:p>
    <w:p w14:paraId="4E8AACFB" w14:textId="77777777" w:rsidR="00C37A94" w:rsidRDefault="00C37A94">
      <w:pPr>
        <w:pStyle w:val="CommentText"/>
      </w:pPr>
    </w:p>
    <w:p w14:paraId="369BDF99" w14:textId="74E97F8F" w:rsidR="00C37A94" w:rsidRDefault="00C37A94">
      <w:pPr>
        <w:pStyle w:val="CommentText"/>
      </w:pPr>
      <w:r>
        <w:t>Why not have a table with state variable, fluxes, and (perhaps) the differential equations?</w:t>
      </w:r>
    </w:p>
  </w:comment>
  <w:comment w:id="82" w:author="Roger Nisbet" w:date="2023-03-27T21:35:00Z" w:initials="RN">
    <w:p w14:paraId="5CA8607F" w14:textId="7141941E" w:rsidR="00C37A94" w:rsidRDefault="00C37A94">
      <w:pPr>
        <w:pStyle w:val="CommentText"/>
      </w:pPr>
      <w:r>
        <w:rPr>
          <w:rStyle w:val="CommentReference"/>
        </w:rPr>
        <w:annotationRef/>
      </w:r>
      <w:r>
        <w:t>You need to first define L</w:t>
      </w:r>
    </w:p>
  </w:comment>
  <w:comment w:id="83" w:author="Roger Nisbet" w:date="2023-03-27T21:37:00Z" w:initials="RN">
    <w:p w14:paraId="3CCF96FF" w14:textId="09A6BE97" w:rsidR="00C37A94" w:rsidRDefault="00C37A94">
      <w:pPr>
        <w:pStyle w:val="CommentText"/>
      </w:pPr>
      <w:r>
        <w:rPr>
          <w:rStyle w:val="CommentReference"/>
        </w:rPr>
        <w:annotationRef/>
      </w:r>
      <w:r>
        <w:t>Undefined – unless you have the table.</w:t>
      </w:r>
    </w:p>
  </w:comment>
  <w:comment w:id="84" w:author="Roger Nisbet" w:date="2023-03-31T14:53:00Z" w:initials="RN">
    <w:p w14:paraId="06E269B2" w14:textId="77777777" w:rsidR="00C37A94" w:rsidRDefault="00C37A94">
      <w:pPr>
        <w:pStyle w:val="CommentText"/>
      </w:pPr>
      <w:r>
        <w:rPr>
          <w:rStyle w:val="CommentReference"/>
        </w:rPr>
        <w:annotationRef/>
      </w:r>
      <w:r>
        <w:t xml:space="preserve">NO.  A differential equation would be </w:t>
      </w:r>
    </w:p>
    <w:p w14:paraId="38061AF3" w14:textId="77777777" w:rsidR="00C37A94" w:rsidRDefault="00C37A94">
      <w:pPr>
        <w:pStyle w:val="CommentText"/>
      </w:pPr>
    </w:p>
    <w:p w14:paraId="6E9E57B4" w14:textId="4D23E05D" w:rsidR="00C37A94" w:rsidRDefault="00C37A94">
      <w:pPr>
        <w:pStyle w:val="CommentText"/>
      </w:pPr>
      <w:proofErr w:type="spellStart"/>
      <w:r>
        <w:t>dWV</w:t>
      </w:r>
      <w:proofErr w:type="spellEnd"/>
      <w:r>
        <w:t>/dt = JV</w:t>
      </w:r>
      <w:r w:rsidR="002D4A66">
        <w:t xml:space="preserve">  (must be derivative = something)</w:t>
      </w:r>
    </w:p>
    <w:p w14:paraId="1193D850" w14:textId="77777777" w:rsidR="00C37A94" w:rsidRDefault="00C37A94">
      <w:pPr>
        <w:pStyle w:val="CommentText"/>
      </w:pPr>
    </w:p>
    <w:p w14:paraId="218B5E8D" w14:textId="74633ADB" w:rsidR="00C37A94" w:rsidRDefault="00C37A94">
      <w:pPr>
        <w:pStyle w:val="CommentText"/>
      </w:pPr>
      <w:r>
        <w:t>or something similar, depending on your final choice of notation.  Perhaps easily resolved if you have a table.</w:t>
      </w:r>
    </w:p>
  </w:comment>
  <w:comment w:id="86" w:author="Roger Nisbet" w:date="2023-03-31T14:57:00Z" w:initials="RN">
    <w:p w14:paraId="7A9D50F7" w14:textId="5710E4F2" w:rsidR="00C37A94" w:rsidRDefault="00C37A94">
      <w:pPr>
        <w:pStyle w:val="CommentText"/>
      </w:pPr>
      <w:r>
        <w:rPr>
          <w:rStyle w:val="CommentReference"/>
        </w:rPr>
        <w:annotationRef/>
      </w:r>
      <w:r>
        <w:t xml:space="preserve">These are </w:t>
      </w:r>
      <w:proofErr w:type="spellStart"/>
      <w:r>
        <w:t>euations</w:t>
      </w:r>
      <w:proofErr w:type="spellEnd"/>
      <w:r>
        <w:t xml:space="preserve"> for reproduction, but the preceding text leaves me expecting an equation for maturity?</w:t>
      </w:r>
    </w:p>
  </w:comment>
  <w:comment w:id="87" w:author="Roger Nisbet" w:date="2023-03-31T14:58:00Z" w:initials="RN">
    <w:p w14:paraId="3E2BF414" w14:textId="36144990" w:rsidR="00C37A94" w:rsidRDefault="00C37A94">
      <w:pPr>
        <w:pStyle w:val="CommentText"/>
      </w:pPr>
      <w:r>
        <w:rPr>
          <w:rStyle w:val="CommentReference"/>
        </w:rPr>
        <w:annotationRef/>
      </w:r>
      <w:r>
        <w:t>See comment above.  If might help to number equations, or at least those referred to in the text.</w:t>
      </w:r>
      <w:r w:rsidR="002D4A66">
        <w:t xml:space="preserve">  But </w:t>
      </w:r>
      <w:proofErr w:type="gramStart"/>
      <w:r w:rsidR="002D4A66">
        <w:t>again</w:t>
      </w:r>
      <w:proofErr w:type="gramEnd"/>
      <w:r w:rsidR="002D4A66">
        <w:t xml:space="preserve"> depends on decision about a table</w:t>
      </w:r>
    </w:p>
  </w:comment>
  <w:comment w:id="88" w:author="Roger Nisbet" w:date="2023-03-31T14:59:00Z" w:initials="RN">
    <w:p w14:paraId="67B3C44B" w14:textId="55596126" w:rsidR="00C37A94" w:rsidRDefault="00C37A94">
      <w:pPr>
        <w:pStyle w:val="CommentText"/>
      </w:pPr>
      <w:r>
        <w:rPr>
          <w:rStyle w:val="CommentReference"/>
        </w:rPr>
        <w:annotationRef/>
      </w:r>
      <w:r w:rsidRPr="00ED7050">
        <w:rPr>
          <w:highlight w:val="yellow"/>
        </w:rPr>
        <w:t>I THINK THAT AT THE START OF THE SECTION YOU NEED TO DEFINE YOUR STATE VARIABLES.</w:t>
      </w:r>
      <w:r w:rsidR="002D4A66">
        <w:rPr>
          <w:highlight w:val="yellow"/>
        </w:rPr>
        <w:t xml:space="preserve">  </w:t>
      </w:r>
      <w:proofErr w:type="gramStart"/>
      <w:r w:rsidR="002D4A66">
        <w:rPr>
          <w:highlight w:val="yellow"/>
        </w:rPr>
        <w:t>Again</w:t>
      </w:r>
      <w:proofErr w:type="gramEnd"/>
      <w:r w:rsidR="002D4A66">
        <w:rPr>
          <w:highlight w:val="yellow"/>
        </w:rPr>
        <w:t xml:space="preserve"> in table?</w:t>
      </w:r>
    </w:p>
  </w:comment>
  <w:comment w:id="90" w:author="Roger Nisbet" w:date="2023-04-02T20:46:00Z" w:initials="RN">
    <w:p w14:paraId="60F0CC3D" w14:textId="746B4CF9" w:rsidR="002D4A66" w:rsidRDefault="002D4A66">
      <w:pPr>
        <w:pStyle w:val="CommentText"/>
      </w:pPr>
      <w:r>
        <w:rPr>
          <w:rStyle w:val="CommentReference"/>
        </w:rPr>
        <w:annotationRef/>
      </w:r>
      <w:r>
        <w:t>These are now probably also in the table.</w:t>
      </w:r>
    </w:p>
  </w:comment>
  <w:comment w:id="91" w:author="Roger Nisbet" w:date="2023-04-02T20:47:00Z" w:initials="RN">
    <w:p w14:paraId="6347D86A" w14:textId="77777777" w:rsidR="002D4A66" w:rsidRDefault="002D4A66">
      <w:pPr>
        <w:pStyle w:val="CommentText"/>
      </w:pPr>
      <w:r>
        <w:rPr>
          <w:rStyle w:val="CommentReference"/>
        </w:rPr>
        <w:annotationRef/>
      </w:r>
      <w:r>
        <w:t xml:space="preserve">Say this earlier when you first mention maturity.  The paragraph topic sentence is about number of </w:t>
      </w:r>
      <w:proofErr w:type="spellStart"/>
      <w:r>
        <w:t>paramters</w:t>
      </w:r>
      <w:proofErr w:type="spellEnd"/>
      <w:r>
        <w:t>.</w:t>
      </w:r>
    </w:p>
    <w:p w14:paraId="6340F33A" w14:textId="77777777" w:rsidR="002D4A66" w:rsidRDefault="002D4A66">
      <w:pPr>
        <w:pStyle w:val="CommentText"/>
      </w:pPr>
    </w:p>
    <w:p w14:paraId="5374ECF5" w14:textId="300C09F4" w:rsidR="002D4A66" w:rsidRDefault="002D4A66">
      <w:pPr>
        <w:pStyle w:val="CommentText"/>
      </w:pPr>
      <w:r>
        <w:t xml:space="preserve">On second thoughts, by not make the point about number of </w:t>
      </w:r>
      <w:proofErr w:type="spellStart"/>
      <w:r>
        <w:t>paramters</w:t>
      </w:r>
      <w:proofErr w:type="spellEnd"/>
      <w:r>
        <w:t xml:space="preserve"> right at the start as part of the justification of using </w:t>
      </w:r>
      <w:proofErr w:type="spellStart"/>
      <w:r>
        <w:t>DEBkiss</w:t>
      </w:r>
      <w:proofErr w:type="spellEnd"/>
    </w:p>
  </w:comment>
  <w:comment w:id="92" w:author="Roger Nisbet" w:date="2023-04-02T21:02:00Z" w:initials="RN">
    <w:p w14:paraId="4D5ADBC2" w14:textId="20176B98" w:rsidR="005102E9" w:rsidRDefault="005102E9">
      <w:pPr>
        <w:pStyle w:val="CommentText"/>
      </w:pPr>
      <w:r>
        <w:rPr>
          <w:rStyle w:val="CommentReference"/>
        </w:rPr>
        <w:annotationRef/>
      </w:r>
      <w:r>
        <w:t xml:space="preserve">Same as </w:t>
      </w:r>
      <w:proofErr w:type="spellStart"/>
      <w:r>
        <w:t>debkiss</w:t>
      </w:r>
      <w:proofErr w:type="spellEnd"/>
      <w:r>
        <w:t>?</w:t>
      </w:r>
    </w:p>
  </w:comment>
  <w:comment w:id="93" w:author="Roger Nisbet" w:date="2023-04-02T21:05:00Z" w:initials="RN">
    <w:p w14:paraId="2489A243" w14:textId="1A3C7B60" w:rsidR="005102E9" w:rsidRDefault="005102E9">
      <w:pPr>
        <w:pStyle w:val="CommentText"/>
      </w:pPr>
      <w:r>
        <w:rPr>
          <w:rStyle w:val="CommentReference"/>
        </w:rPr>
        <w:annotationRef/>
      </w:r>
      <w:r>
        <w:t>Define, the first time you use it.</w:t>
      </w:r>
    </w:p>
  </w:comment>
  <w:comment w:id="94" w:author="Roger Nisbet" w:date="2023-04-02T21:06:00Z" w:initials="RN">
    <w:p w14:paraId="1D55E1AD" w14:textId="10168562" w:rsidR="005102E9" w:rsidRDefault="005102E9">
      <w:pPr>
        <w:pStyle w:val="CommentText"/>
      </w:pPr>
      <w:r>
        <w:rPr>
          <w:rStyle w:val="CommentReference"/>
        </w:rPr>
        <w:annotationRef/>
      </w:r>
      <w:r>
        <w:t xml:space="preserve">I think one Important reason for the manual stuff is that the </w:t>
      </w:r>
      <w:proofErr w:type="spellStart"/>
      <w:r>
        <w:t>routiens</w:t>
      </w:r>
      <w:proofErr w:type="spellEnd"/>
      <w:r>
        <w:t xml:space="preserve"> can often detect LOCAL minima of RSS</w:t>
      </w:r>
    </w:p>
  </w:comment>
  <w:comment w:id="97" w:author="Roger Nisbet" w:date="2023-04-02T21:09:00Z" w:initials="RN">
    <w:p w14:paraId="13B37D75" w14:textId="336EA275" w:rsidR="005102E9" w:rsidRDefault="005102E9">
      <w:pPr>
        <w:pStyle w:val="CommentText"/>
      </w:pPr>
      <w:r>
        <w:rPr>
          <w:rStyle w:val="CommentReference"/>
        </w:rPr>
        <w:annotationRef/>
      </w:r>
      <w:r>
        <w:t>Be more specific.  Did you use the same data for both?</w:t>
      </w:r>
    </w:p>
  </w:comment>
  <w:comment w:id="98" w:author="Roger Nisbet" w:date="2023-04-02T21:11:00Z" w:initials="RN">
    <w:p w14:paraId="429A13D6" w14:textId="5E370A22" w:rsidR="005102E9" w:rsidRDefault="005102E9">
      <w:pPr>
        <w:pStyle w:val="CommentText"/>
      </w:pPr>
      <w:r>
        <w:rPr>
          <w:rStyle w:val="CommentReference"/>
        </w:rPr>
        <w:annotationRef/>
      </w:r>
      <w:r>
        <w:t xml:space="preserve">See above comment.  Did these </w:t>
      </w:r>
      <w:proofErr w:type="spellStart"/>
      <w:r>
        <w:t>paramters</w:t>
      </w:r>
      <w:proofErr w:type="spellEnd"/>
      <w:r>
        <w:t xml:space="preserve"> come from fitting complete life or early life</w:t>
      </w:r>
      <w:r w:rsidR="007130D3">
        <w:t>&gt;</w:t>
      </w:r>
    </w:p>
  </w:comment>
  <w:comment w:id="99" w:author="Roger Nisbet" w:date="2023-04-02T21:12:00Z" w:initials="RN">
    <w:p w14:paraId="008C9D56" w14:textId="3DE95C67" w:rsidR="007130D3" w:rsidRDefault="007130D3">
      <w:pPr>
        <w:pStyle w:val="CommentText"/>
      </w:pPr>
      <w:r>
        <w:rPr>
          <w:rStyle w:val="CommentReference"/>
        </w:rPr>
        <w:annotationRef/>
      </w:r>
      <w:r>
        <w:t xml:space="preserve">Don’t give to many “significant” figures? </w:t>
      </w:r>
    </w:p>
  </w:comment>
  <w:comment w:id="103" w:author="Roger Nisbet" w:date="2023-04-02T21:14:00Z" w:initials="RN">
    <w:p w14:paraId="09DA0EFC" w14:textId="6CC3E8AD" w:rsidR="007130D3" w:rsidRDefault="007130D3">
      <w:pPr>
        <w:pStyle w:val="CommentText"/>
      </w:pPr>
      <w:r>
        <w:rPr>
          <w:rStyle w:val="CommentReference"/>
        </w:rPr>
        <w:annotationRef/>
      </w:r>
      <w:r>
        <w:t>This is the information I’m suggesting might come earlier</w:t>
      </w:r>
    </w:p>
  </w:comment>
  <w:comment w:id="104" w:author="Roger Nisbet" w:date="2023-04-02T21:15:00Z" w:initials="RN">
    <w:p w14:paraId="32C2137C" w14:textId="2232492F" w:rsidR="007130D3" w:rsidRDefault="007130D3">
      <w:pPr>
        <w:pStyle w:val="CommentText"/>
      </w:pPr>
      <w:r>
        <w:rPr>
          <w:rStyle w:val="CommentReference"/>
        </w:rPr>
        <w:annotationRef/>
      </w:r>
      <w:r>
        <w:t>See main comment about needing to clearly explain aims and the role, of the correction factors.  From the second sentence on this para reads quite well</w:t>
      </w:r>
    </w:p>
  </w:comment>
  <w:comment w:id="106" w:author="Teresa G Schwemmer" w:date="2023-03-26T14:48:00Z" w:initials="TGS">
    <w:p w14:paraId="7FDB37AE" w14:textId="77777777" w:rsidR="00C37A94" w:rsidRDefault="00C37A94" w:rsidP="00997C32">
      <w:pPr>
        <w:pStyle w:val="CommentText"/>
      </w:pPr>
      <w:r>
        <w:rPr>
          <w:rStyle w:val="CommentReference"/>
        </w:rPr>
        <w:annotationRef/>
      </w:r>
      <w:r>
        <w:t>Because of the requirement that Akaike weights only be calculated for models where one is nested within the other, I did not include all of them in the table because there are multiple models that some of the others are nested within (</w:t>
      </w:r>
      <w:proofErr w:type="gramStart"/>
      <w:r>
        <w:t>e.g.</w:t>
      </w:r>
      <w:proofErr w:type="gramEnd"/>
      <w:r>
        <w:t xml:space="preserve"> Jvm + mu_emb + mu_lar is nested within two different models). </w:t>
      </w:r>
      <w:proofErr w:type="gramStart"/>
      <w:r>
        <w:t>Basically</w:t>
      </w:r>
      <w:proofErr w:type="gramEnd"/>
      <w:r>
        <w:t xml:space="preserve"> the table would get messy and need to be rearranged, which I can do if we think that is necessary. For </w:t>
      </w:r>
      <w:proofErr w:type="gramStart"/>
      <w:r>
        <w:t>now</w:t>
      </w:r>
      <w:proofErr w:type="gramEnd"/>
      <w:r>
        <w:t xml:space="preserve"> I just included the Akaike weight for the one I felt needed the most justification.  </w:t>
      </w:r>
    </w:p>
    <w:p w14:paraId="17F4007B" w14:textId="77777777" w:rsidR="00C37A94" w:rsidRDefault="00C37A94" w:rsidP="00997C32">
      <w:pPr>
        <w:pStyle w:val="CommentText"/>
      </w:pPr>
    </w:p>
    <w:p w14:paraId="68D16503" w14:textId="77777777" w:rsidR="00C37A94" w:rsidRDefault="00C37A94" w:rsidP="00997C32">
      <w:pPr>
        <w:pStyle w:val="CommentText"/>
      </w:pPr>
      <w:r>
        <w:t>Because of the nested requirement, I don’t think I can use Akaike weight to compare J</w:t>
      </w:r>
      <w:r>
        <w:rPr>
          <w:vertAlign w:val="superscript"/>
        </w:rPr>
        <w:t>a</w:t>
      </w:r>
      <w:r>
        <w:rPr>
          <w:vertAlign w:val="subscript"/>
        </w:rPr>
        <w:t>Am</w:t>
      </w:r>
      <w:r>
        <w:t>+mu_emb+mu_lar with y</w:t>
      </w:r>
      <w:r>
        <w:rPr>
          <w:vertAlign w:val="subscript"/>
        </w:rPr>
        <w:t>VA</w:t>
      </w:r>
      <w:r>
        <w:t xml:space="preserve">+mu_emb+mu_lar unfortunately, but I did include the delta AIC. </w:t>
      </w:r>
    </w:p>
    <w:p w14:paraId="285A58B8" w14:textId="77777777" w:rsidR="007130D3" w:rsidRDefault="007130D3" w:rsidP="00997C32">
      <w:pPr>
        <w:pStyle w:val="CommentText"/>
      </w:pPr>
    </w:p>
    <w:p w14:paraId="06C32250" w14:textId="5414E3C7" w:rsidR="007130D3" w:rsidRPr="00580093" w:rsidRDefault="007130D3" w:rsidP="00997C32">
      <w:pPr>
        <w:pStyle w:val="CommentText"/>
      </w:pPr>
      <w:r w:rsidRPr="00196320">
        <w:rPr>
          <w:highlight w:val="yellow"/>
        </w:rPr>
        <w:t>Where did you read that AIC can only ne used with nested models.  With nested models it is possible to compare models using likelihood ratios</w:t>
      </w:r>
      <w:r w:rsidR="00196320" w:rsidRPr="00196320">
        <w:rPr>
          <w:highlight w:val="yellow"/>
        </w:rPr>
        <w:t>.  I thought much of the value of AIC is that it isn’t restricted to AIC?  Or are you using a definition of “Akaike weights” that I don’t know?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9BDF99" w15:done="0"/>
  <w15:commentEx w15:paraId="5CA8607F" w15:done="0"/>
  <w15:commentEx w15:paraId="3CCF96FF" w15:done="0"/>
  <w15:commentEx w15:paraId="218B5E8D" w15:done="0"/>
  <w15:commentEx w15:paraId="7A9D50F7" w15:done="0"/>
  <w15:commentEx w15:paraId="3E2BF414" w15:done="0"/>
  <w15:commentEx w15:paraId="67B3C44B" w15:done="0"/>
  <w15:commentEx w15:paraId="60F0CC3D" w15:done="0"/>
  <w15:commentEx w15:paraId="5374ECF5" w15:done="0"/>
  <w15:commentEx w15:paraId="4D5ADBC2" w15:done="0"/>
  <w15:commentEx w15:paraId="2489A243" w15:done="0"/>
  <w15:commentEx w15:paraId="1D55E1AD" w15:done="0"/>
  <w15:commentEx w15:paraId="13B37D75" w15:done="0"/>
  <w15:commentEx w15:paraId="429A13D6" w15:done="0"/>
  <w15:commentEx w15:paraId="008C9D56" w15:done="0"/>
  <w15:commentEx w15:paraId="09DA0EFC" w15:done="0"/>
  <w15:commentEx w15:paraId="32C2137C" w15:done="0"/>
  <w15:commentEx w15:paraId="06C322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AD9A2" w16cex:dateUtc="2023-03-26T18: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9BDF99" w16cid:durableId="27CC8832"/>
  <w16cid:commentId w16cid:paraId="5CA8607F" w16cid:durableId="27CC8AA2"/>
  <w16cid:commentId w16cid:paraId="3CCF96FF" w16cid:durableId="27CC8B17"/>
  <w16cid:commentId w16cid:paraId="218B5E8D" w16cid:durableId="27D17283"/>
  <w16cid:commentId w16cid:paraId="7A9D50F7" w16cid:durableId="27D17345"/>
  <w16cid:commentId w16cid:paraId="3E2BF414" w16cid:durableId="27D1738E"/>
  <w16cid:commentId w16cid:paraId="67B3C44B" w16cid:durableId="27D173C5"/>
  <w16cid:commentId w16cid:paraId="60F0CC3D" w16cid:durableId="27D4680C"/>
  <w16cid:commentId w16cid:paraId="5374ECF5" w16cid:durableId="27D4684A"/>
  <w16cid:commentId w16cid:paraId="4D5ADBC2" w16cid:durableId="27D46BC9"/>
  <w16cid:commentId w16cid:paraId="2489A243" w16cid:durableId="27D46C8F"/>
  <w16cid:commentId w16cid:paraId="1D55E1AD" w16cid:durableId="27D46CC2"/>
  <w16cid:commentId w16cid:paraId="13B37D75" w16cid:durableId="27D46D7F"/>
  <w16cid:commentId w16cid:paraId="429A13D6" w16cid:durableId="27D46DFE"/>
  <w16cid:commentId w16cid:paraId="008C9D56" w16cid:durableId="27D46E2B"/>
  <w16cid:commentId w16cid:paraId="09DA0EFC" w16cid:durableId="27D46EA9"/>
  <w16cid:commentId w16cid:paraId="32C2137C" w16cid:durableId="27D46EEE"/>
  <w16cid:commentId w16cid:paraId="06C32250" w16cid:durableId="27CAD9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6211E"/>
    <w:multiLevelType w:val="hybridMultilevel"/>
    <w:tmpl w:val="89B2F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E37243"/>
    <w:multiLevelType w:val="hybridMultilevel"/>
    <w:tmpl w:val="64185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AD1535"/>
    <w:multiLevelType w:val="hybridMultilevel"/>
    <w:tmpl w:val="A456F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8769424">
    <w:abstractNumId w:val="2"/>
  </w:num>
  <w:num w:numId="2" w16cid:durableId="981080273">
    <w:abstractNumId w:val="0"/>
  </w:num>
  <w:num w:numId="3" w16cid:durableId="148578255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ger Nisbet">
    <w15:presenceInfo w15:providerId="AD" w15:userId="S-1-5-21-106859694-4272289320-593755808-2277"/>
  </w15:person>
  <w15:person w15:author="Teresa G Schwemmer">
    <w15:presenceInfo w15:providerId="None" w15:userId="Teresa G Schwem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C32"/>
    <w:rsid w:val="00072F46"/>
    <w:rsid w:val="00196320"/>
    <w:rsid w:val="001F4D7F"/>
    <w:rsid w:val="0026650A"/>
    <w:rsid w:val="002D4A66"/>
    <w:rsid w:val="003927AF"/>
    <w:rsid w:val="004A0A3F"/>
    <w:rsid w:val="004E0F71"/>
    <w:rsid w:val="005102E9"/>
    <w:rsid w:val="00552606"/>
    <w:rsid w:val="007130D3"/>
    <w:rsid w:val="008D1F5F"/>
    <w:rsid w:val="00983A09"/>
    <w:rsid w:val="00997C32"/>
    <w:rsid w:val="00A216FC"/>
    <w:rsid w:val="00C37A94"/>
    <w:rsid w:val="00C40FF2"/>
    <w:rsid w:val="00DA14A4"/>
    <w:rsid w:val="00DC793A"/>
    <w:rsid w:val="00ED7050"/>
    <w:rsid w:val="00FB3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5332B"/>
  <w15:chartTrackingRefBased/>
  <w15:docId w15:val="{6D0451BF-B299-4A4A-8355-EFD78DFB6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C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table" w:styleId="TableGrid">
    <w:name w:val="Table Grid"/>
    <w:basedOn w:val="TableNormal"/>
    <w:uiPriority w:val="39"/>
    <w:rsid w:val="00997C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97C32"/>
    <w:rPr>
      <w:sz w:val="16"/>
      <w:szCs w:val="16"/>
    </w:rPr>
  </w:style>
  <w:style w:type="paragraph" w:styleId="CommentText">
    <w:name w:val="annotation text"/>
    <w:basedOn w:val="Normal"/>
    <w:link w:val="CommentTextChar"/>
    <w:uiPriority w:val="99"/>
    <w:semiHidden/>
    <w:unhideWhenUsed/>
    <w:rsid w:val="00997C32"/>
    <w:pPr>
      <w:spacing w:line="240" w:lineRule="auto"/>
    </w:pPr>
    <w:rPr>
      <w:sz w:val="20"/>
      <w:szCs w:val="20"/>
    </w:rPr>
  </w:style>
  <w:style w:type="character" w:customStyle="1" w:styleId="CommentTextChar">
    <w:name w:val="Comment Text Char"/>
    <w:basedOn w:val="DefaultParagraphFont"/>
    <w:link w:val="CommentText"/>
    <w:uiPriority w:val="99"/>
    <w:semiHidden/>
    <w:rsid w:val="00997C32"/>
    <w:rPr>
      <w:sz w:val="20"/>
      <w:szCs w:val="20"/>
    </w:rPr>
  </w:style>
  <w:style w:type="paragraph" w:styleId="CommentSubject">
    <w:name w:val="annotation subject"/>
    <w:basedOn w:val="CommentText"/>
    <w:next w:val="CommentText"/>
    <w:link w:val="CommentSubjectChar"/>
    <w:uiPriority w:val="99"/>
    <w:semiHidden/>
    <w:unhideWhenUsed/>
    <w:rsid w:val="00997C32"/>
    <w:rPr>
      <w:b/>
      <w:bCs/>
    </w:rPr>
  </w:style>
  <w:style w:type="character" w:customStyle="1" w:styleId="CommentSubjectChar">
    <w:name w:val="Comment Subject Char"/>
    <w:basedOn w:val="CommentTextChar"/>
    <w:link w:val="CommentSubject"/>
    <w:uiPriority w:val="99"/>
    <w:semiHidden/>
    <w:rsid w:val="00997C32"/>
    <w:rPr>
      <w:b/>
      <w:bCs/>
      <w:sz w:val="20"/>
      <w:szCs w:val="20"/>
    </w:rPr>
  </w:style>
  <w:style w:type="character" w:styleId="PlaceholderText">
    <w:name w:val="Placeholder Text"/>
    <w:basedOn w:val="DefaultParagraphFont"/>
    <w:uiPriority w:val="99"/>
    <w:semiHidden/>
    <w:rsid w:val="00997C32"/>
    <w:rPr>
      <w:color w:val="808080"/>
    </w:rPr>
  </w:style>
  <w:style w:type="character" w:styleId="Hyperlink">
    <w:name w:val="Hyperlink"/>
    <w:basedOn w:val="DefaultParagraphFont"/>
    <w:uiPriority w:val="99"/>
    <w:unhideWhenUsed/>
    <w:rsid w:val="00997C32"/>
    <w:rPr>
      <w:color w:val="0563C1" w:themeColor="hyperlink"/>
      <w:u w:val="single"/>
    </w:rPr>
  </w:style>
  <w:style w:type="character" w:customStyle="1" w:styleId="UnresolvedMention1">
    <w:name w:val="Unresolved Mention1"/>
    <w:basedOn w:val="DefaultParagraphFont"/>
    <w:uiPriority w:val="99"/>
    <w:semiHidden/>
    <w:unhideWhenUsed/>
    <w:rsid w:val="00997C32"/>
    <w:rPr>
      <w:color w:val="605E5C"/>
      <w:shd w:val="clear" w:color="auto" w:fill="E1DFDD"/>
    </w:rPr>
  </w:style>
  <w:style w:type="paragraph" w:styleId="BalloonText">
    <w:name w:val="Balloon Text"/>
    <w:basedOn w:val="Normal"/>
    <w:link w:val="BalloonTextChar"/>
    <w:uiPriority w:val="99"/>
    <w:semiHidden/>
    <w:unhideWhenUsed/>
    <w:rsid w:val="00997C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7C32"/>
    <w:rPr>
      <w:rFonts w:ascii="Segoe UI" w:hAnsi="Segoe UI" w:cs="Segoe UI"/>
      <w:sz w:val="18"/>
      <w:szCs w:val="18"/>
    </w:rPr>
  </w:style>
  <w:style w:type="paragraph" w:styleId="Revision">
    <w:name w:val="Revision"/>
    <w:hidden/>
    <w:uiPriority w:val="99"/>
    <w:semiHidden/>
    <w:rsid w:val="00997C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eg"/><Relationship Id="rId3" Type="http://schemas.openxmlformats.org/officeDocument/2006/relationships/settings" Target="settings.xml"/><Relationship Id="rId7" Type="http://schemas.microsoft.com/office/2016/09/relationships/commentsIds" Target="commentsIds.xml"/><Relationship Id="rId12"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jpe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4004</Words>
  <Characters>22826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2</cp:revision>
  <dcterms:created xsi:type="dcterms:W3CDTF">2023-04-03T22:37:00Z</dcterms:created>
  <dcterms:modified xsi:type="dcterms:W3CDTF">2023-04-03T22:37:00Z</dcterms:modified>
</cp:coreProperties>
</file>