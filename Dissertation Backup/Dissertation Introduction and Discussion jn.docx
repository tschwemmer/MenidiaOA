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CB41" w14:textId="2CAE96D8" w:rsidR="00B60EE8" w:rsidRDefault="00B60EE8" w:rsidP="008173C2">
      <w:pPr>
        <w:pStyle w:val="TS"/>
        <w:spacing w:line="480" w:lineRule="auto"/>
      </w:pPr>
      <w:r>
        <w:t>Dissertation Introduction and Discussion</w:t>
      </w:r>
    </w:p>
    <w:p w14:paraId="713C6D35" w14:textId="77777777" w:rsidR="00B60EE8" w:rsidRDefault="00B60EE8" w:rsidP="008173C2">
      <w:pPr>
        <w:pStyle w:val="TS"/>
      </w:pPr>
    </w:p>
    <w:p w14:paraId="64762751" w14:textId="40DD956A" w:rsidR="00B60EE8" w:rsidRDefault="00B60EE8" w:rsidP="000C08FF">
      <w:pPr>
        <w:pStyle w:val="TS"/>
        <w:spacing w:line="480" w:lineRule="auto"/>
      </w:pPr>
      <w:r w:rsidRPr="00B60EE8">
        <w:rPr>
          <w:b/>
          <w:bCs/>
        </w:rPr>
        <w:t>Background</w:t>
      </w:r>
      <w:r>
        <w:rPr>
          <w:b/>
          <w:bCs/>
        </w:rPr>
        <w:t xml:space="preserve"> and Motivation</w:t>
      </w:r>
    </w:p>
    <w:p w14:paraId="6BE9A93F" w14:textId="1C50E279" w:rsidR="000833B9" w:rsidDel="00A775FF" w:rsidRDefault="000833B9" w:rsidP="000C08FF">
      <w:pPr>
        <w:pStyle w:val="TS"/>
        <w:spacing w:line="480" w:lineRule="auto"/>
        <w:rPr>
          <w:del w:id="0" w:author="Nye, Janet Ashley" w:date="2023-03-30T15:49:00Z"/>
        </w:rPr>
      </w:pPr>
      <w:r>
        <w:tab/>
      </w:r>
      <w:commentRangeStart w:id="1"/>
      <w:del w:id="2" w:author="Nye, Janet Ashley" w:date="2023-03-30T15:44:00Z">
        <w:r w:rsidDel="003C0879">
          <w:delText>As modest steps are made towards limiting greenhouse gas emissions and we come closer to finding out if humanity will succeed in limiting global warming to the critical level of 1.5</w:delText>
        </w:r>
        <w:r w:rsidDel="003C0879">
          <w:rPr>
            <w:rFonts w:cs="Times New Roman"/>
          </w:rPr>
          <w:delText>°</w:delText>
        </w:r>
        <w:r w:rsidDel="003C0879">
          <w:delText xml:space="preserve">C (IPCC, 2022), it becomes ever more important to gather the information we will need to adapt to the environmental changes that have already been set in motion. </w:delText>
        </w:r>
      </w:del>
      <w:moveFromRangeStart w:id="3" w:author="Nye, Janet Ashley" w:date="2023-03-30T15:48:00Z" w:name="move131083744"/>
      <w:moveFrom w:id="4" w:author="Nye, Janet Ashley" w:date="2023-03-30T15:48:00Z">
        <w:r w:rsidR="00C60A3E" w:rsidDel="00A775FF">
          <w:t>Assess</w:t>
        </w:r>
        <w:r w:rsidR="008F5D3F" w:rsidDel="00A775FF">
          <w:t>ing</w:t>
        </w:r>
        <w:commentRangeEnd w:id="1"/>
        <w:r w:rsidR="00A775FF" w:rsidDel="00A775FF">
          <w:rPr>
            <w:rStyle w:val="CommentReference"/>
            <w:rFonts w:asciiTheme="minorHAnsi" w:hAnsiTheme="minorHAnsi"/>
          </w:rPr>
          <w:commentReference w:id="1"/>
        </w:r>
        <w:r w:rsidR="00C60A3E" w:rsidDel="00A775FF">
          <w:t xml:space="preserve"> species’ biological sensitivity is one piece of the puzzle </w:t>
        </w:r>
        <w:r w:rsidR="008F5D3F" w:rsidDel="00A775FF">
          <w:t>in the greater effort to conserve marine resources, ecosystems, and biodiversity.</w:t>
        </w:r>
        <w:r w:rsidR="00C60A3E" w:rsidDel="00A775FF">
          <w:t xml:space="preserve"> A challenge to quantifying biological sensitivity </w:t>
        </w:r>
        <w:r w:rsidR="008F5D3F" w:rsidDel="00A775FF">
          <w:t>is the potential for non-additive interactions between multiple stressors that can be experienced simultaneously in nature, which include warming, acidification, hypoxia, contaminants, food availability, fishing pressure, and noise</w:t>
        </w:r>
        <w:r w:rsidR="00B80C33" w:rsidDel="00A775FF">
          <w:t xml:space="preserve"> (</w:t>
        </w:r>
        <w:r w:rsidR="003B5D8A" w:rsidDel="00A775FF">
          <w:t>Crain et al., 2008)</w:t>
        </w:r>
        <w:r w:rsidR="008F5D3F" w:rsidDel="00A775FF">
          <w:t xml:space="preserve">. </w:t>
        </w:r>
        <w:r w:rsidR="003B5D8A" w:rsidDel="00A775FF">
          <w:t xml:space="preserve">Multistressor studies of </w:t>
        </w:r>
        <w:r w:rsidR="00CF0FAF" w:rsidDel="00A775FF">
          <w:t xml:space="preserve">biological </w:t>
        </w:r>
        <w:r w:rsidR="003B5D8A" w:rsidDel="00A775FF">
          <w:t>responses provide information that can help predict not only a species’ sensitivity but also its ability to acclimate or adapt</w:t>
        </w:r>
        <w:r w:rsidR="00CF0FAF" w:rsidDel="00A775FF">
          <w:t xml:space="preserve"> (Foo and Byrne, 2016; Orr et al., 2020)</w:t>
        </w:r>
        <w:r w:rsidR="003B5D8A" w:rsidDel="00A775FF">
          <w:t xml:space="preserve"> and even, when steps are taken to bridge individuals to the population and ecosystem levels, the </w:t>
        </w:r>
        <w:r w:rsidR="00DC6058" w:rsidDel="00A775FF">
          <w:t>secondary impacts on humans and other species</w:t>
        </w:r>
        <w:r w:rsidR="003B5D8A" w:rsidDel="00A775FF">
          <w:t xml:space="preserve">. </w:t>
        </w:r>
      </w:moveFrom>
      <w:moveFromRangeEnd w:id="3"/>
    </w:p>
    <w:p w14:paraId="3D8D78F7" w14:textId="1DB7F821" w:rsidR="00CA0347" w:rsidRDefault="00CA0347" w:rsidP="000C08FF">
      <w:pPr>
        <w:pStyle w:val="TS"/>
        <w:spacing w:line="480" w:lineRule="auto"/>
      </w:pPr>
      <w:del w:id="5" w:author="Nye, Janet Ashley" w:date="2023-03-30T15:49:00Z">
        <w:r w:rsidDel="00A775FF">
          <w:tab/>
        </w:r>
      </w:del>
      <w:r w:rsidR="00DA3759">
        <w:t xml:space="preserve">Ocean warming, acidification, and deoxygenation are concurrently affecting the coastal waters </w:t>
      </w:r>
      <w:del w:id="6" w:author="Nye, Janet Ashley" w:date="2023-03-30T15:44:00Z">
        <w:r w:rsidR="00DA3759" w:rsidDel="00A775FF">
          <w:delText>of the</w:delText>
        </w:r>
      </w:del>
      <w:ins w:id="7" w:author="Nye, Janet Ashley" w:date="2023-03-30T15:44:00Z">
        <w:r w:rsidR="00A775FF">
          <w:t>globally and especially in the</w:t>
        </w:r>
      </w:ins>
      <w:r w:rsidR="00DA3759">
        <w:t xml:space="preserve"> Northeast United States (</w:t>
      </w:r>
      <w:r w:rsidR="00AF3AFC">
        <w:t>Wallace et al., 2014;</w:t>
      </w:r>
      <w:r w:rsidR="001D359A">
        <w:t xml:space="preserve"> Gledhill et al., 2015;</w:t>
      </w:r>
      <w:r w:rsidR="00AF3AFC">
        <w:t xml:space="preserve"> </w:t>
      </w:r>
      <w:r w:rsidR="00DA3759">
        <w:t>Saba et al., 2016</w:t>
      </w:r>
      <w:r w:rsidR="00AF3AFC">
        <w:t xml:space="preserve">; </w:t>
      </w:r>
      <w:proofErr w:type="spellStart"/>
      <w:r w:rsidR="00AF3AFC">
        <w:t>Breitburg</w:t>
      </w:r>
      <w:proofErr w:type="spellEnd"/>
      <w:r w:rsidR="00AF3AFC">
        <w:t xml:space="preserve"> et al., 2018)</w:t>
      </w:r>
      <w:r w:rsidR="00DA3759">
        <w:t xml:space="preserve">. </w:t>
      </w:r>
      <w:r w:rsidR="001051DB">
        <w:t xml:space="preserve">The </w:t>
      </w:r>
      <w:del w:id="8" w:author="Nye, Janet Ashley" w:date="2023-03-30T15:45:00Z">
        <w:r w:rsidR="001051DB" w:rsidDel="00A775FF">
          <w:delText>global climate</w:delText>
        </w:r>
      </w:del>
      <w:ins w:id="9" w:author="Nye, Janet Ashley" w:date="2023-03-30T15:45:00Z">
        <w:r w:rsidR="00A775FF">
          <w:t>Earth’s atmosphere</w:t>
        </w:r>
      </w:ins>
      <w:r w:rsidR="001051DB">
        <w:t xml:space="preserve"> is warming </w:t>
      </w:r>
      <w:del w:id="10" w:author="Nye, Janet Ashley" w:date="2023-03-30T21:00:00Z">
        <w:r w:rsidR="001051DB" w:rsidDel="00882B8A">
          <w:delText xml:space="preserve">because </w:delText>
        </w:r>
      </w:del>
      <w:ins w:id="11" w:author="Nye, Janet Ashley" w:date="2023-03-30T21:00:00Z">
        <w:r w:rsidR="00882B8A">
          <w:t xml:space="preserve">as </w:t>
        </w:r>
      </w:ins>
      <w:r w:rsidR="001051DB">
        <w:t xml:space="preserve">greenhouse gases from anthropogenic emissions </w:t>
      </w:r>
      <w:del w:id="12" w:author="Nye, Janet Ashley" w:date="2023-03-30T21:00:00Z">
        <w:r w:rsidR="001051DB" w:rsidDel="00882B8A">
          <w:delText>are accumulating</w:delText>
        </w:r>
      </w:del>
      <w:ins w:id="13" w:author="Nye, Janet Ashley" w:date="2023-03-30T21:00:00Z">
        <w:r w:rsidR="00882B8A">
          <w:t>accumulate</w:t>
        </w:r>
      </w:ins>
      <w:r w:rsidR="001051DB">
        <w:t xml:space="preserve"> and increasingly trap</w:t>
      </w:r>
      <w:del w:id="14" w:author="Nye, Janet Ashley" w:date="2023-03-30T21:00:00Z">
        <w:r w:rsidR="001051DB" w:rsidDel="00882B8A">
          <w:delText>ping</w:delText>
        </w:r>
      </w:del>
      <w:r w:rsidR="001051DB">
        <w:t xml:space="preserve"> heat from solar radiation near the Earth’s surface (IPCC, 2022). The oceans take up </w:t>
      </w:r>
      <w:ins w:id="15" w:author="Nye, Janet Ashley" w:date="2023-03-30T15:45:00Z">
        <w:r w:rsidR="00A775FF">
          <w:t xml:space="preserve">most of the </w:t>
        </w:r>
      </w:ins>
      <w:r w:rsidR="001051DB">
        <w:t xml:space="preserve">heat from the atmosphere, resulting in gradually rising temperatures in addition to increasing frequency </w:t>
      </w:r>
      <w:ins w:id="16" w:author="Nye, Janet Ashley" w:date="2023-03-30T15:45:00Z">
        <w:r w:rsidR="00A775FF">
          <w:t xml:space="preserve">and intensity </w:t>
        </w:r>
      </w:ins>
      <w:r w:rsidR="001051DB">
        <w:t xml:space="preserve">of marine heatwaves (Scannell et al., 2016). </w:t>
      </w:r>
      <w:proofErr w:type="spellStart"/>
      <w:ins w:id="17" w:author="Nye, Janet Ashley" w:date="2023-03-30T15:46:00Z">
        <w:r w:rsidR="00A775FF">
          <w:t>Similary</w:t>
        </w:r>
        <w:proofErr w:type="spellEnd"/>
        <w:r w:rsidR="00A775FF">
          <w:t>, the carbon dioxide (CO</w:t>
        </w:r>
        <w:r w:rsidR="00A775FF">
          <w:rPr>
            <w:vertAlign w:val="subscript"/>
          </w:rPr>
          <w:t>2</w:t>
        </w:r>
        <w:r w:rsidR="00A775FF">
          <w:t xml:space="preserve">) from the atmosphere </w:t>
        </w:r>
        <w:r w:rsidR="00A775FF">
          <w:lastRenderedPageBreak/>
          <w:t xml:space="preserve">dissolves into seawater and changes ocean chemistry </w:t>
        </w:r>
      </w:ins>
      <w:ins w:id="18" w:author="Nye, Janet Ashley" w:date="2023-03-30T15:47:00Z">
        <w:r w:rsidR="00A775FF">
          <w:t>including the gradual decline in ocean pH, a process called</w:t>
        </w:r>
      </w:ins>
      <w:ins w:id="19" w:author="Nye, Janet Ashley" w:date="2023-03-30T15:46:00Z">
        <w:r w:rsidR="00A775FF">
          <w:t xml:space="preserve"> </w:t>
        </w:r>
      </w:ins>
      <w:del w:id="20" w:author="Nye, Janet Ashley" w:date="2023-03-30T15:46:00Z">
        <w:r w:rsidR="001051DB" w:rsidDel="00A775FF">
          <w:delText>O</w:delText>
        </w:r>
      </w:del>
      <w:ins w:id="21" w:author="Nye, Janet Ashley" w:date="2023-03-30T15:46:00Z">
        <w:r w:rsidR="00A775FF">
          <w:t>o</w:t>
        </w:r>
      </w:ins>
      <w:r w:rsidR="001051DB">
        <w:t xml:space="preserve">cean acidification </w:t>
      </w:r>
      <w:del w:id="22" w:author="Nye, Janet Ashley" w:date="2023-03-30T15:47:00Z">
        <w:r w:rsidR="001051DB" w:rsidDel="00A775FF">
          <w:delText xml:space="preserve">is the gradual decline in ocean pH as </w:delText>
        </w:r>
      </w:del>
      <w:del w:id="23" w:author="Nye, Janet Ashley" w:date="2023-03-30T15:46:00Z">
        <w:r w:rsidR="001051DB" w:rsidDel="00A775FF">
          <w:delText>carbon dioxide (CO</w:delText>
        </w:r>
        <w:r w:rsidR="001051DB" w:rsidDel="00A775FF">
          <w:rPr>
            <w:vertAlign w:val="subscript"/>
          </w:rPr>
          <w:delText>2</w:delText>
        </w:r>
        <w:r w:rsidR="001051DB" w:rsidDel="00A775FF">
          <w:delText xml:space="preserve">) from the atmosphere dissolves into seawater and changes ocean chemistry </w:delText>
        </w:r>
      </w:del>
      <w:r w:rsidR="001051DB">
        <w:t xml:space="preserve">(Feely et al., 2004; </w:t>
      </w:r>
      <w:proofErr w:type="spellStart"/>
      <w:r w:rsidR="001051DB">
        <w:t>Doney</w:t>
      </w:r>
      <w:proofErr w:type="spellEnd"/>
      <w:r w:rsidR="001051DB">
        <w:t xml:space="preserve"> et al., 2009). </w:t>
      </w:r>
      <w:r w:rsidR="00B8296E">
        <w:t>While anthropogenic CO</w:t>
      </w:r>
      <w:r w:rsidR="00B8296E">
        <w:rPr>
          <w:vertAlign w:val="subscript"/>
        </w:rPr>
        <w:t>2</w:t>
      </w:r>
      <w:r w:rsidR="00B8296E">
        <w:t xml:space="preserve"> emissions are driving global trends, community respiration in shallow coastal waters and estuaries leads to coastal acidification, more extreme high CO</w:t>
      </w:r>
      <w:r w:rsidR="00B8296E">
        <w:rPr>
          <w:vertAlign w:val="subscript"/>
        </w:rPr>
        <w:t>2</w:t>
      </w:r>
      <w:r w:rsidR="00B8296E">
        <w:t xml:space="preserve"> levels that fluctuate on diel to seasonal time scales (Cai et al., 2011). This results from a combination of natural stratification and upwelling patterns, freshwater input, and densely aggregated marine life in shallower waters relative to the open ocean, but is also caused by eutrophication from high nutrient inputs by humans (Cai et al., 2021). </w:t>
      </w:r>
    </w:p>
    <w:p w14:paraId="2DEDB9C2" w14:textId="0305F240" w:rsidR="0079398F" w:rsidRDefault="0079398F" w:rsidP="000C08FF">
      <w:pPr>
        <w:pStyle w:val="TS"/>
        <w:spacing w:line="480" w:lineRule="auto"/>
      </w:pPr>
      <w:r>
        <w:tab/>
      </w:r>
      <w:r w:rsidR="00B46202">
        <w:t>Reduced levels of dissolved oxygen (DO) occur in combination with both warming and acidification. Warmer water can hold less DO and hence global warming is thought to be the primary cause of ocean deoxygenation worldwide (</w:t>
      </w:r>
      <w:r w:rsidR="00FF03DE">
        <w:t xml:space="preserve">Diaz and Rosenberg, 2008; </w:t>
      </w:r>
      <w:proofErr w:type="spellStart"/>
      <w:r w:rsidR="00B46202">
        <w:t>Breitburg</w:t>
      </w:r>
      <w:proofErr w:type="spellEnd"/>
      <w:r w:rsidR="00B46202">
        <w:t xml:space="preserve"> et al., 2018). Climate change is also causing increased precipitation in many regions, and the freshwater input along with nutrient pollution causes eutrophication. During the day, algal blooms caused by the excess nutrients can take up CO</w:t>
      </w:r>
      <w:r w:rsidR="00B46202">
        <w:rPr>
          <w:vertAlign w:val="subscript"/>
        </w:rPr>
        <w:t>2</w:t>
      </w:r>
      <w:r w:rsidR="00B46202">
        <w:t xml:space="preserve"> and release oxygen but at night or in shaded subsurface waters, respiration overtakes photosynthesis and depletes oxygen – particularly when stratification, which is also intensified by climate change, traps layers of water from oxygen at the surface</w:t>
      </w:r>
      <w:r w:rsidR="00FF03DE">
        <w:t xml:space="preserve"> (</w:t>
      </w:r>
      <w:proofErr w:type="spellStart"/>
      <w:r w:rsidR="00FF03DE">
        <w:t>Breitburg</w:t>
      </w:r>
      <w:proofErr w:type="spellEnd"/>
      <w:r w:rsidR="00FF03DE">
        <w:t xml:space="preserve"> et al., 2018). </w:t>
      </w:r>
    </w:p>
    <w:p w14:paraId="4AE722F9" w14:textId="2E4E6C62" w:rsidR="00A775FF" w:rsidRDefault="007A03B9" w:rsidP="000C08FF">
      <w:pPr>
        <w:pStyle w:val="TS"/>
        <w:spacing w:line="480" w:lineRule="auto"/>
        <w:rPr>
          <w:ins w:id="24" w:author="Nye, Janet Ashley" w:date="2023-03-30T15:48:00Z"/>
        </w:rPr>
      </w:pPr>
      <w:r>
        <w:tab/>
      </w:r>
      <w:moveToRangeStart w:id="25" w:author="Nye, Janet Ashley" w:date="2023-03-30T15:48:00Z" w:name="move131083744"/>
      <w:moveTo w:id="26" w:author="Nye, Janet Ashley" w:date="2023-03-30T15:48:00Z">
        <w:r w:rsidR="00A775FF">
          <w:t xml:space="preserve">Assessing species’ biological sensitivity </w:t>
        </w:r>
        <w:del w:id="27" w:author="Nye, Janet Ashley" w:date="2023-03-30T21:01:00Z">
          <w:r w:rsidR="00A775FF" w:rsidDel="00882B8A">
            <w:delText>is one piece of the puzzle</w:delText>
          </w:r>
        </w:del>
      </w:moveTo>
      <w:ins w:id="28" w:author="Nye, Janet Ashley" w:date="2023-03-30T21:01:00Z">
        <w:r w:rsidR="00882B8A">
          <w:t>is necessary to determine</w:t>
        </w:r>
      </w:ins>
      <w:ins w:id="29" w:author="Nye, Janet Ashley" w:date="2023-03-30T21:02:00Z">
        <w:r w:rsidR="00882B8A">
          <w:t xml:space="preserve"> vulnerability to these concurrent stressors and </w:t>
        </w:r>
      </w:ins>
      <w:moveTo w:id="30" w:author="Nye, Janet Ashley" w:date="2023-03-30T15:48:00Z">
        <w:del w:id="31" w:author="Nye, Janet Ashley" w:date="2023-03-30T21:02:00Z">
          <w:r w:rsidR="00A775FF" w:rsidDel="00882B8A">
            <w:delText xml:space="preserve"> in the greater effort </w:delText>
          </w:r>
        </w:del>
        <w:r w:rsidR="00A775FF">
          <w:t xml:space="preserve">to conserve marine resources, ecosystems, and biodiversity. A challenge to quantifying biological sensitivity is the potential for non-additive interactions between multiple stressors that can be experienced simultaneously in nature, which include warming, acidification, hypoxia, contaminants, food </w:t>
        </w:r>
        <w:r w:rsidR="00A775FF">
          <w:lastRenderedPageBreak/>
          <w:t xml:space="preserve">availability, fishing pressure, and noise (Crain et al., 2008). </w:t>
        </w:r>
        <w:proofErr w:type="spellStart"/>
        <w:r w:rsidR="00A775FF">
          <w:t>Multistressor</w:t>
        </w:r>
        <w:proofErr w:type="spellEnd"/>
        <w:r w:rsidR="00A775FF">
          <w:t xml:space="preserve"> studies of biological responses provide information that can help predict not only a species’ sensitivity but also its ability to acclimate or adapt (Foo and Byrne, 2016; Orr et al., 2020) and even, when steps are taken to bridge individuals to the population and ecosystem levels, the secondary impacts on humans and other species. </w:t>
        </w:r>
      </w:moveTo>
      <w:moveToRangeEnd w:id="25"/>
    </w:p>
    <w:p w14:paraId="162B2332" w14:textId="313EA25A" w:rsidR="007A03B9" w:rsidRDefault="002F2948">
      <w:pPr>
        <w:pStyle w:val="TS"/>
        <w:spacing w:line="480" w:lineRule="auto"/>
        <w:ind w:firstLine="720"/>
        <w:pPrChange w:id="32" w:author="Nye, Janet Ashley" w:date="2023-03-30T15:48:00Z">
          <w:pPr>
            <w:pStyle w:val="TS"/>
            <w:spacing w:line="480" w:lineRule="auto"/>
          </w:pPr>
        </w:pPrChange>
      </w:pPr>
      <w:r>
        <w:t xml:space="preserve">Warming and hypoxia have well-studied, straightforward effects on </w:t>
      </w:r>
      <w:commentRangeStart w:id="33"/>
      <w:r>
        <w:t>fishes</w:t>
      </w:r>
      <w:commentRangeEnd w:id="33"/>
      <w:r w:rsidR="00882B8A">
        <w:rPr>
          <w:rStyle w:val="CommentReference"/>
          <w:rFonts w:asciiTheme="minorHAnsi" w:hAnsiTheme="minorHAnsi"/>
        </w:rPr>
        <w:commentReference w:id="33"/>
      </w:r>
      <w:r>
        <w:t>. Rates of physiological processes depend directly on temperature and fishes have ranges of temperatures between which they can function at optimal capacity as well as upper and lower thermal limits beyond which they cannot survive for long (</w:t>
      </w:r>
      <w:proofErr w:type="spellStart"/>
      <w:r>
        <w:t>P</w:t>
      </w:r>
      <w:r>
        <w:rPr>
          <w:rFonts w:cs="Times New Roman"/>
        </w:rPr>
        <w:t>ö</w:t>
      </w:r>
      <w:r>
        <w:t>rtner</w:t>
      </w:r>
      <w:proofErr w:type="spellEnd"/>
      <w:r>
        <w:t>, 2010). Oxygen is required for conversion</w:t>
      </w:r>
      <w:r w:rsidR="00854F72">
        <w:t xml:space="preserve"> </w:t>
      </w:r>
      <w:r>
        <w:t>of stored energy for activity, homeostasis, and growth</w:t>
      </w:r>
      <w:r w:rsidR="00854F72">
        <w:t xml:space="preserve">, and hypoxia occurs when the supply of oxygen in the water is exceeded by organismal or community demand (Diaz and </w:t>
      </w:r>
      <w:proofErr w:type="spellStart"/>
      <w:r w:rsidR="00586A79">
        <w:t>Breitbu</w:t>
      </w:r>
      <w:r w:rsidR="00854F72">
        <w:t>rg</w:t>
      </w:r>
      <w:proofErr w:type="spellEnd"/>
      <w:r w:rsidR="00854F72">
        <w:t>, 2009)</w:t>
      </w:r>
      <w:r>
        <w:t>.</w:t>
      </w:r>
      <w:r w:rsidR="00854F72">
        <w:t xml:space="preserve"> </w:t>
      </w:r>
      <w:r w:rsidR="00593B00">
        <w:t xml:space="preserve">Hypoxia elicits temporary metabolic suppression to reduce oxygen demand, increased ventilation and heart rate to maximize oxygen uptake, and swimming to search for more oxygenated </w:t>
      </w:r>
      <w:commentRangeStart w:id="34"/>
      <w:r w:rsidR="00593B00">
        <w:t>water</w:t>
      </w:r>
      <w:commentRangeEnd w:id="34"/>
      <w:r w:rsidR="000A7DFC">
        <w:rPr>
          <w:rStyle w:val="CommentReference"/>
          <w:rFonts w:asciiTheme="minorHAnsi" w:hAnsiTheme="minorHAnsi"/>
        </w:rPr>
        <w:commentReference w:id="34"/>
      </w:r>
      <w:r w:rsidR="00593B00">
        <w:t xml:space="preserve">. Larvae are generally the most sensitive stage, with oxygen demand very low in embryos and </w:t>
      </w:r>
      <w:r w:rsidR="00374080">
        <w:t>coping mechanisms better developed in juveniles and adults (</w:t>
      </w:r>
      <w:proofErr w:type="spellStart"/>
      <w:r w:rsidR="00374080">
        <w:t>Rombough</w:t>
      </w:r>
      <w:proofErr w:type="spellEnd"/>
      <w:r w:rsidR="00374080">
        <w:t>, 1988).</w:t>
      </w:r>
    </w:p>
    <w:p w14:paraId="7E03078A" w14:textId="079C92BB" w:rsidR="00CE2EA3" w:rsidRDefault="00374080" w:rsidP="000C08FF">
      <w:pPr>
        <w:pStyle w:val="TS"/>
        <w:spacing w:line="480" w:lineRule="auto"/>
      </w:pPr>
      <w:r>
        <w:tab/>
        <w:t xml:space="preserve">Ocean acidification, however, has only been studied recently, with the number of studies rapidly increasing in the past 20 </w:t>
      </w:r>
      <w:commentRangeStart w:id="35"/>
      <w:r>
        <w:t>years</w:t>
      </w:r>
      <w:commentRangeEnd w:id="35"/>
      <w:r w:rsidR="00882B8A">
        <w:rPr>
          <w:rStyle w:val="CommentReference"/>
          <w:rFonts w:asciiTheme="minorHAnsi" w:hAnsiTheme="minorHAnsi"/>
        </w:rPr>
        <w:commentReference w:id="35"/>
      </w:r>
      <w:r>
        <w:t xml:space="preserve"> and no widely applicable pattern of negatively or positively affecting fish (</w:t>
      </w:r>
      <w:commentRangeStart w:id="36"/>
      <w:r>
        <w:t>Heuer</w:t>
      </w:r>
      <w:commentRangeEnd w:id="36"/>
      <w:r w:rsidR="000A7DFC">
        <w:rPr>
          <w:rStyle w:val="CommentReference"/>
          <w:rFonts w:asciiTheme="minorHAnsi" w:hAnsiTheme="minorHAnsi"/>
        </w:rPr>
        <w:commentReference w:id="36"/>
      </w:r>
      <w:r>
        <w:t xml:space="preserve"> and </w:t>
      </w:r>
      <w:proofErr w:type="spellStart"/>
      <w:r>
        <w:t>Grosell</w:t>
      </w:r>
      <w:proofErr w:type="spellEnd"/>
      <w:r>
        <w:t xml:space="preserve">, 2014; Clements et al., 2022). </w:t>
      </w:r>
      <w:r w:rsidR="001D359A">
        <w:t>High CO</w:t>
      </w:r>
      <w:r w:rsidR="001D359A">
        <w:rPr>
          <w:vertAlign w:val="subscript"/>
        </w:rPr>
        <w:t>2</w:t>
      </w:r>
      <w:r w:rsidR="001D359A">
        <w:t xml:space="preserve"> reduces blood pH, and fish can remove CO</w:t>
      </w:r>
      <w:r w:rsidR="001D359A">
        <w:rPr>
          <w:vertAlign w:val="subscript"/>
        </w:rPr>
        <w:t>2</w:t>
      </w:r>
      <w:r w:rsidR="001D359A">
        <w:t xml:space="preserve"> from their blood to regulate internal pH by increasing ventilation as long as external partial pressure of CO</w:t>
      </w:r>
      <w:r w:rsidR="001D359A">
        <w:rPr>
          <w:vertAlign w:val="subscript"/>
        </w:rPr>
        <w:t>2</w:t>
      </w:r>
      <w:r w:rsidR="001D359A">
        <w:t xml:space="preserve"> (pCO</w:t>
      </w:r>
      <w:r w:rsidR="001D359A">
        <w:rPr>
          <w:vertAlign w:val="subscript"/>
        </w:rPr>
        <w:t>2</w:t>
      </w:r>
      <w:r w:rsidR="001D359A">
        <w:t xml:space="preserve">) does not exceed internal. Fish can rapidly correct small changes to internal </w:t>
      </w:r>
      <w:r w:rsidR="003935A7">
        <w:t>pH with buffers in the blood and use active and passive transport in the gill and kidney cells to remove hydrogen ions and increase pH (</w:t>
      </w:r>
      <w:proofErr w:type="spellStart"/>
      <w:r w:rsidR="003935A7">
        <w:t>Deigweiher</w:t>
      </w:r>
      <w:proofErr w:type="spellEnd"/>
      <w:r w:rsidR="003935A7">
        <w:t xml:space="preserve"> et al., 2008; </w:t>
      </w:r>
      <w:proofErr w:type="spellStart"/>
      <w:r w:rsidR="003935A7">
        <w:t>Brauner</w:t>
      </w:r>
      <w:proofErr w:type="spellEnd"/>
      <w:r w:rsidR="003935A7">
        <w:t xml:space="preserve"> et al., 2019).</w:t>
      </w:r>
      <w:r w:rsidR="001D359A">
        <w:t xml:space="preserve"> What is less well-</w:t>
      </w:r>
      <w:r w:rsidR="003935A7">
        <w:t>understood</w:t>
      </w:r>
      <w:r w:rsidR="001D359A">
        <w:t xml:space="preserve"> in fishes is how the energetic and </w:t>
      </w:r>
      <w:r w:rsidR="001D359A">
        <w:lastRenderedPageBreak/>
        <w:t xml:space="preserve">biochemical costs of acid-base regulation impact traits that relate to fitness and population status, such as growth, survival, </w:t>
      </w:r>
      <w:r w:rsidR="003935A7">
        <w:t xml:space="preserve">behavior, </w:t>
      </w:r>
      <w:r w:rsidR="001D359A">
        <w:t xml:space="preserve">and reproduction. </w:t>
      </w:r>
      <w:r w:rsidR="003935A7">
        <w:t xml:space="preserve">This is a research priority for anticipating acidification impacts on fished populations and ecosystem health. </w:t>
      </w:r>
    </w:p>
    <w:p w14:paraId="210F62D1" w14:textId="6134EFAA" w:rsidR="009F013A" w:rsidRDefault="002F2948" w:rsidP="000C08FF">
      <w:pPr>
        <w:pStyle w:val="TS"/>
        <w:spacing w:line="480" w:lineRule="auto"/>
      </w:pPr>
      <w:r>
        <w:tab/>
        <w:t xml:space="preserve">The Atlantic silverside, </w:t>
      </w:r>
      <w:r>
        <w:rPr>
          <w:i/>
          <w:iCs/>
        </w:rPr>
        <w:t xml:space="preserve">Menidia </w:t>
      </w:r>
      <w:proofErr w:type="spellStart"/>
      <w:r>
        <w:rPr>
          <w:i/>
          <w:iCs/>
        </w:rPr>
        <w:t>menidia</w:t>
      </w:r>
      <w:proofErr w:type="spellEnd"/>
      <w:r>
        <w:t>, is an ecologically important forage fish that</w:t>
      </w:r>
      <w:r w:rsidR="00CE2EA3">
        <w:t xml:space="preserve"> has frequently been used as a model species to study impacts of environmental stressors (</w:t>
      </w:r>
      <w:r w:rsidR="00CE2EA3" w:rsidRPr="008E03DA">
        <w:rPr>
          <w:rFonts w:cs="Times New Roman"/>
          <w:szCs w:val="24"/>
        </w:rPr>
        <w:t>Bengtson et al., 1987; Schultz et al., 1998; Dixon et al., 2017; Baumann et al., 2018</w:t>
      </w:r>
      <w:r w:rsidR="00CE2EA3">
        <w:rPr>
          <w:rFonts w:cs="Times New Roman"/>
          <w:szCs w:val="24"/>
        </w:rPr>
        <w:t xml:space="preserve">). Its annual life cycle, small size, and nearshore abundance make it an ideal species for laboratory experiments (Middaugh et al., 1987). </w:t>
      </w:r>
      <w:r w:rsidR="00CE2EA3">
        <w:rPr>
          <w:rFonts w:cs="Times New Roman"/>
          <w:i/>
          <w:iCs/>
          <w:szCs w:val="24"/>
        </w:rPr>
        <w:t>M. menidia</w:t>
      </w:r>
      <w:r>
        <w:t xml:space="preserve"> lives in the coastal and estuarine waters of eastern North America</w:t>
      </w:r>
      <w:r w:rsidR="00CE2EA3">
        <w:t>, including in Long Island Sound, NY, USA, and the smaller bays and estuaries attached to it</w:t>
      </w:r>
      <w:r>
        <w:t>.</w:t>
      </w:r>
      <w:r w:rsidR="00CE2EA3">
        <w:t xml:space="preserve"> Long Island Sound is located within one of the most rapidly warming regions of the global oceans and </w:t>
      </w:r>
      <w:r w:rsidR="00B235EB">
        <w:t>near densely populated urban areas</w:t>
      </w:r>
      <w:r w:rsidR="00296CA7">
        <w:t>, but</w:t>
      </w:r>
      <w:r w:rsidR="00B235EB">
        <w:t xml:space="preserve"> the coastal waters have improved in water quality over the last few decades, with nutrient input and hypoxic extent steadily decreasing (Gledhill et al., 2015; Whitney and Vlahos, 2021).</w:t>
      </w:r>
      <w:r>
        <w:t xml:space="preserve"> </w:t>
      </w:r>
      <w:r w:rsidR="00296CA7">
        <w:t xml:space="preserve">The smaller more enclosed bays where </w:t>
      </w:r>
      <w:r w:rsidR="00296CA7">
        <w:rPr>
          <w:i/>
          <w:iCs/>
        </w:rPr>
        <w:t>M. menidia</w:t>
      </w:r>
      <w:r w:rsidR="00296CA7">
        <w:t xml:space="preserve"> spawn have more extreme conditions, and the spawning season from April to early July results in larvae experiencing some of the most severe fluctuations </w:t>
      </w:r>
      <w:r w:rsidR="009F013A">
        <w:t>in temperature, DO, and pCO</w:t>
      </w:r>
      <w:r w:rsidR="009F013A">
        <w:rPr>
          <w:vertAlign w:val="subscript"/>
        </w:rPr>
        <w:t>2</w:t>
      </w:r>
      <w:r w:rsidR="009F013A">
        <w:t xml:space="preserve"> (Murray et al., 2014; Baumann et al., 2015). </w:t>
      </w:r>
    </w:p>
    <w:p w14:paraId="46DB3E93" w14:textId="742812CD" w:rsidR="009F013A" w:rsidRPr="00A0306E" w:rsidRDefault="009F013A" w:rsidP="000C08FF">
      <w:pPr>
        <w:pStyle w:val="TS"/>
        <w:spacing w:line="480" w:lineRule="auto"/>
      </w:pPr>
      <w:r>
        <w:tab/>
      </w:r>
      <w:commentRangeStart w:id="37"/>
      <w:r w:rsidR="00C52826">
        <w:t>Experiments</w:t>
      </w:r>
      <w:commentRangeEnd w:id="37"/>
      <w:r w:rsidR="00A371F2">
        <w:rPr>
          <w:rStyle w:val="CommentReference"/>
          <w:rFonts w:asciiTheme="minorHAnsi" w:hAnsiTheme="minorHAnsi"/>
        </w:rPr>
        <w:commentReference w:id="37"/>
      </w:r>
      <w:r w:rsidR="00C52826">
        <w:t xml:space="preserve"> </w:t>
      </w:r>
      <w:r w:rsidR="00C52826">
        <w:rPr>
          <w:i/>
          <w:iCs/>
        </w:rPr>
        <w:t>M. menidia</w:t>
      </w:r>
      <w:r w:rsidR="00C52826">
        <w:t xml:space="preserve"> offspring reared in different levels of pCO</w:t>
      </w:r>
      <w:r w:rsidR="00C52826">
        <w:rPr>
          <w:vertAlign w:val="subscript"/>
        </w:rPr>
        <w:t>2</w:t>
      </w:r>
      <w:r w:rsidR="00C52826">
        <w:t xml:space="preserve"> found reduced early life growth and survival more in the earliest and latest times in the spawning season, potentially due to transgenerational effects based on the conditions wild parents experienced (Murray et al., 2014; Baumann et al., 2018). </w:t>
      </w:r>
      <w:r w:rsidR="002E3521">
        <w:rPr>
          <w:i/>
          <w:iCs/>
        </w:rPr>
        <w:t>M. menidia</w:t>
      </w:r>
      <w:r w:rsidR="002E3521">
        <w:t xml:space="preserve"> has remarkably high natural variability in sensitivity to acidification, though. W</w:t>
      </w:r>
      <w:r w:rsidR="00C52826">
        <w:t>hen pCO</w:t>
      </w:r>
      <w:r w:rsidR="00C52826">
        <w:rPr>
          <w:vertAlign w:val="subscript"/>
        </w:rPr>
        <w:t>2</w:t>
      </w:r>
      <w:r w:rsidR="00C52826">
        <w:t xml:space="preserve"> and temperature treatments were combined to test for interactive effects, pCO</w:t>
      </w:r>
      <w:r w:rsidR="00C52826">
        <w:rPr>
          <w:vertAlign w:val="subscript"/>
        </w:rPr>
        <w:t>2</w:t>
      </w:r>
      <w:r w:rsidR="00C52826">
        <w:t xml:space="preserve"> had no effect on larval growth and survival and few interacting effects with temperature on hatch length</w:t>
      </w:r>
      <w:r w:rsidR="002E3521">
        <w:t xml:space="preserve"> and survival</w:t>
      </w:r>
      <w:r w:rsidR="00C52826">
        <w:t xml:space="preserve"> (Murray et al., 2018). </w:t>
      </w:r>
      <w:r w:rsidR="00E1315F">
        <w:t xml:space="preserve">Similarly, in an experiment </w:t>
      </w:r>
      <w:r w:rsidR="00E1315F">
        <w:lastRenderedPageBreak/>
        <w:t>crossing pCO</w:t>
      </w:r>
      <w:r w:rsidR="00E1315F">
        <w:rPr>
          <w:vertAlign w:val="subscript"/>
        </w:rPr>
        <w:t>2</w:t>
      </w:r>
      <w:r w:rsidR="00E1315F">
        <w:t xml:space="preserve"> and DO treatments, </w:t>
      </w:r>
      <w:r w:rsidR="002E3521">
        <w:t xml:space="preserve">high </w:t>
      </w:r>
      <w:r w:rsidR="00E1315F">
        <w:t>pCO</w:t>
      </w:r>
      <w:r w:rsidR="00E1315F">
        <w:rPr>
          <w:vertAlign w:val="subscript"/>
        </w:rPr>
        <w:t>2</w:t>
      </w:r>
      <w:r w:rsidR="00E1315F">
        <w:t xml:space="preserve"> had no </w:t>
      </w:r>
      <w:r w:rsidR="002E3521">
        <w:t>isolated</w:t>
      </w:r>
      <w:r w:rsidR="00E1315F">
        <w:t xml:space="preserve"> effect on early life response variables but</w:t>
      </w:r>
      <w:r w:rsidR="002E3521">
        <w:t xml:space="preserve"> synergistically</w:t>
      </w:r>
      <w:r w:rsidR="00E1315F">
        <w:t xml:space="preserve"> interacted with DO to </w:t>
      </w:r>
      <w:r w:rsidR="002E3521">
        <w:t>reduce hatch survival at 3 mg L</w:t>
      </w:r>
      <w:r w:rsidR="002E3521">
        <w:rPr>
          <w:vertAlign w:val="superscript"/>
        </w:rPr>
        <w:t>-1</w:t>
      </w:r>
      <w:r w:rsidR="002E3521">
        <w:t xml:space="preserve"> DO (Cross et al., 2019). In contrast, </w:t>
      </w:r>
      <w:r w:rsidR="00305D4A">
        <w:rPr>
          <w:i/>
          <w:iCs/>
        </w:rPr>
        <w:t>M. menidia</w:t>
      </w:r>
      <w:r w:rsidR="00305D4A">
        <w:t xml:space="preserve"> in another pCO</w:t>
      </w:r>
      <w:r w:rsidR="00305D4A">
        <w:rPr>
          <w:vertAlign w:val="subscript"/>
        </w:rPr>
        <w:t>2</w:t>
      </w:r>
      <w:r w:rsidR="00305D4A">
        <w:t xml:space="preserve"> </w:t>
      </w:r>
      <w:r w:rsidR="00305D4A">
        <w:rPr>
          <w:rFonts w:cs="Times New Roman"/>
        </w:rPr>
        <w:t>×</w:t>
      </w:r>
      <w:r w:rsidR="00305D4A">
        <w:t xml:space="preserve"> DO experiment had significantly reduced post-hatch survival under high pCO</w:t>
      </w:r>
      <w:r w:rsidR="00305D4A">
        <w:rPr>
          <w:vertAlign w:val="subscript"/>
        </w:rPr>
        <w:t>2</w:t>
      </w:r>
      <w:r w:rsidR="00305D4A">
        <w:t xml:space="preserve"> (Morrell and Gobler, 2020). Implementing diel cycling of these variables to imitate natural fluctuations has either improved (Cross et al., 2019) or exacerbated the impacts (Morrell and Gobler, 2020). </w:t>
      </w:r>
      <w:r w:rsidR="00A0306E">
        <w:t>Another response that has previously been quantified is reproduction, with high CO</w:t>
      </w:r>
      <w:r w:rsidR="00A0306E">
        <w:rPr>
          <w:vertAlign w:val="subscript"/>
        </w:rPr>
        <w:t>2</w:t>
      </w:r>
      <w:r w:rsidR="00A0306E">
        <w:t xml:space="preserve"> significantly reducing fecundity at 24</w:t>
      </w:r>
      <w:r w:rsidR="00A0306E">
        <w:rPr>
          <w:rFonts w:cs="Times New Roman"/>
        </w:rPr>
        <w:t>°</w:t>
      </w:r>
      <w:r w:rsidR="00A0306E">
        <w:t>C but slightly increasing it at 17</w:t>
      </w:r>
      <w:r w:rsidR="00A0306E">
        <w:rPr>
          <w:rFonts w:cs="Times New Roman"/>
        </w:rPr>
        <w:t>°</w:t>
      </w:r>
      <w:r w:rsidR="00A0306E">
        <w:t xml:space="preserve">C (Concannon et al., 2021). </w:t>
      </w:r>
    </w:p>
    <w:p w14:paraId="4EDD1884" w14:textId="2308981B" w:rsidR="008F70CA" w:rsidRDefault="002F2948" w:rsidP="000C08FF">
      <w:pPr>
        <w:pStyle w:val="TS"/>
        <w:spacing w:line="480" w:lineRule="auto"/>
      </w:pPr>
      <w:r>
        <w:tab/>
      </w:r>
      <w:r w:rsidR="00A0306E">
        <w:t xml:space="preserve">High natural variability in sensitivity to three co-occurring stressors </w:t>
      </w:r>
      <w:del w:id="38" w:author="Nye, Janet Ashley" w:date="2023-03-30T15:51:00Z">
        <w:r w:rsidR="00A0306E" w:rsidDel="00A775FF">
          <w:delText>doesn’t paint a particularly clear picture for</w:delText>
        </w:r>
      </w:del>
      <w:ins w:id="39" w:author="Nye, Janet Ashley" w:date="2023-03-30T15:51:00Z">
        <w:r w:rsidR="00A775FF">
          <w:t>makes</w:t>
        </w:r>
      </w:ins>
      <w:r w:rsidR="00A0306E">
        <w:t xml:space="preserve"> predicting broader consequences of </w:t>
      </w:r>
      <w:r w:rsidR="00A0306E">
        <w:rPr>
          <w:i/>
          <w:iCs/>
        </w:rPr>
        <w:t>M. menidia</w:t>
      </w:r>
      <w:r w:rsidR="00A0306E">
        <w:t xml:space="preserve"> responses</w:t>
      </w:r>
      <w:ins w:id="40" w:author="Nye, Janet Ashley" w:date="2023-03-30T15:51:00Z">
        <w:r w:rsidR="00A775FF">
          <w:t xml:space="preserve"> challenging</w:t>
        </w:r>
      </w:ins>
      <w:r w:rsidR="00A0306E">
        <w:t xml:space="preserve">, but </w:t>
      </w:r>
      <w:del w:id="41" w:author="Nye, Janet Ashley" w:date="2023-03-30T15:51:00Z">
        <w:r w:rsidR="00A0306E" w:rsidDel="00A775FF">
          <w:delText xml:space="preserve">studying </w:delText>
        </w:r>
      </w:del>
      <w:ins w:id="42" w:author="Nye, Janet Ashley" w:date="2023-03-30T15:51:00Z">
        <w:r w:rsidR="00A775FF">
          <w:t xml:space="preserve">revealing </w:t>
        </w:r>
      </w:ins>
      <w:r w:rsidR="00A0306E">
        <w:t xml:space="preserve">the underlying physiological and energetic mechanisms can </w:t>
      </w:r>
      <w:del w:id="43" w:author="Nye, Janet Ashley" w:date="2023-03-30T15:52:00Z">
        <w:r w:rsidR="00A0306E" w:rsidDel="00A775FF">
          <w:delText>enhance previous</w:delText>
        </w:r>
      </w:del>
      <w:ins w:id="44" w:author="Nye, Janet Ashley" w:date="2023-03-30T15:52:00Z">
        <w:r w:rsidR="00A775FF">
          <w:t>improve</w:t>
        </w:r>
      </w:ins>
      <w:r w:rsidR="00A0306E">
        <w:t xml:space="preserve"> results. Mechanisms of response are </w:t>
      </w:r>
      <w:ins w:id="45" w:author="Nye, Janet Ashley" w:date="2023-03-30T15:52:00Z">
        <w:r w:rsidR="00A775FF">
          <w:t xml:space="preserve">also </w:t>
        </w:r>
      </w:ins>
      <w:r w:rsidR="00A0306E">
        <w:t xml:space="preserve">important for understanding the capacity for acclimation because some changes in physiology across different levels of a stressor </w:t>
      </w:r>
      <w:commentRangeStart w:id="46"/>
      <w:r w:rsidR="00A0306E">
        <w:t xml:space="preserve">lead other observable responses </w:t>
      </w:r>
      <w:commentRangeEnd w:id="46"/>
      <w:r w:rsidR="000A7DFC">
        <w:rPr>
          <w:rStyle w:val="CommentReference"/>
          <w:rFonts w:asciiTheme="minorHAnsi" w:hAnsiTheme="minorHAnsi"/>
        </w:rPr>
        <w:commentReference w:id="46"/>
      </w:r>
      <w:r w:rsidR="00A0306E">
        <w:t xml:space="preserve">unchanged in a process called phenotypic buffering (Sunday et al., 2014). </w:t>
      </w:r>
      <w:commentRangeStart w:id="47"/>
      <w:r w:rsidR="00A0306E">
        <w:t>In this way a lack of effects in experiments</w:t>
      </w:r>
      <w:commentRangeEnd w:id="47"/>
      <w:r w:rsidR="000A7DFC">
        <w:rPr>
          <w:rStyle w:val="CommentReference"/>
          <w:rFonts w:asciiTheme="minorHAnsi" w:hAnsiTheme="minorHAnsi"/>
        </w:rPr>
        <w:commentReference w:id="47"/>
      </w:r>
      <w:r w:rsidR="00A0306E">
        <w:t xml:space="preserve"> do not necessarily mean there are no energetic costs or tradeoffs that may affect fitness and population growth. </w:t>
      </w:r>
      <w:ins w:id="48" w:author="Nye, Janet Ashley" w:date="2023-03-30T15:53:00Z">
        <w:r w:rsidR="00A775FF">
          <w:t xml:space="preserve">Even small changes in growth and survival can have </w:t>
        </w:r>
      </w:ins>
      <w:ins w:id="49" w:author="Nye, Janet Ashley" w:date="2023-03-30T15:54:00Z">
        <w:r w:rsidR="007947C0">
          <w:t>strong effects on recruitment (</w:t>
        </w:r>
        <w:proofErr w:type="spellStart"/>
        <w:r w:rsidR="007947C0">
          <w:t>Houde</w:t>
        </w:r>
        <w:proofErr w:type="spellEnd"/>
        <w:r w:rsidR="007947C0">
          <w:t xml:space="preserve"> 1989-Subtleties and episodes). </w:t>
        </w:r>
      </w:ins>
      <w:r w:rsidR="00A0306E">
        <w:t xml:space="preserve">Quantifying the mechanisms </w:t>
      </w:r>
      <w:del w:id="50" w:author="Nye, Janet Ashley" w:date="2023-03-30T15:55:00Z">
        <w:r w:rsidR="00A0306E" w:rsidDel="007947C0">
          <w:delText xml:space="preserve">responsible for significant changes that have been observed </w:delText>
        </w:r>
      </w:del>
      <w:ins w:id="51" w:author="Nye, Janet Ashley" w:date="2023-03-30T15:55:00Z">
        <w:r w:rsidR="007947C0">
          <w:t>underlying indivi</w:t>
        </w:r>
      </w:ins>
      <w:ins w:id="52" w:author="Nye, Janet Ashley" w:date="2023-03-30T15:56:00Z">
        <w:r w:rsidR="007947C0">
          <w:t xml:space="preserve">dual-level responses </w:t>
        </w:r>
      </w:ins>
      <w:r w:rsidR="00A0306E">
        <w:t xml:space="preserve">can improve understanding of </w:t>
      </w:r>
      <w:r w:rsidR="00F940F9">
        <w:t>ways in which stressors interact</w:t>
      </w:r>
      <w:del w:id="53" w:author="Nye, Janet Ashley" w:date="2023-03-30T15:53:00Z">
        <w:r w:rsidR="00F940F9" w:rsidDel="00A775FF">
          <w:delText>, for example the Bohr and Root effects in which low blood pH may increase hypoxia-sensitivity by reducing hemoglobin-oxygen binding affinity and capacity, respectively</w:delText>
        </w:r>
      </w:del>
      <w:r w:rsidR="00F940F9">
        <w:t xml:space="preserve"> (</w:t>
      </w:r>
      <w:proofErr w:type="spellStart"/>
      <w:r w:rsidR="00F940F9">
        <w:t>Brauner</w:t>
      </w:r>
      <w:proofErr w:type="spellEnd"/>
      <w:r w:rsidR="00F940F9">
        <w:t xml:space="preserve"> and Randall, 1996; Wells, 2009).</w:t>
      </w:r>
      <w:r w:rsidR="00A0306E">
        <w:t xml:space="preserve"> </w:t>
      </w:r>
      <w:r w:rsidR="0026568C">
        <w:t xml:space="preserve">Establishing mechanisms of response throughout the life cycle can also help </w:t>
      </w:r>
      <w:r w:rsidR="00A0306E">
        <w:t xml:space="preserve">connect individual responses to population-level consequences (Nisbet et </w:t>
      </w:r>
      <w:r w:rsidR="00A0306E">
        <w:lastRenderedPageBreak/>
        <w:t>al., 2000</w:t>
      </w:r>
      <w:r w:rsidR="0026568C">
        <w:t xml:space="preserve">; </w:t>
      </w:r>
      <w:r w:rsidR="00BD7D65">
        <w:t>National Research Council, 2005; Watson et al., 2020</w:t>
      </w:r>
      <w:r w:rsidR="00A0306E">
        <w:t>)</w:t>
      </w:r>
      <w:r w:rsidR="0026568C">
        <w:t xml:space="preserve">. Characterizing the full </w:t>
      </w:r>
      <w:r w:rsidR="00BD7D65">
        <w:t>distribution</w:t>
      </w:r>
      <w:r w:rsidR="0026568C">
        <w:t xml:space="preserve"> of responses to global change stressors through multiple replicated studies</w:t>
      </w:r>
      <w:r w:rsidR="00BD7D65">
        <w:t xml:space="preserve"> can reveal whether a great enough proportion of a given species is substantially impacted enough to affect population size and, subsequently, the species that consume or are preyed upon by that species (Wittman and </w:t>
      </w:r>
      <w:proofErr w:type="spellStart"/>
      <w:r w:rsidR="00BD7D65">
        <w:t>P</w:t>
      </w:r>
      <w:r w:rsidR="00BD7D65">
        <w:rPr>
          <w:rFonts w:cs="Times New Roman"/>
        </w:rPr>
        <w:t>ö</w:t>
      </w:r>
      <w:r w:rsidR="00BD7D65">
        <w:t>rtner</w:t>
      </w:r>
      <w:proofErr w:type="spellEnd"/>
      <w:r w:rsidR="00BD7D65">
        <w:t xml:space="preserve">, 2013; Baumann et al., 2019). This dissertation addresses these needs by quantifying mechanistic responses of </w:t>
      </w:r>
      <w:r w:rsidR="00BD7D65">
        <w:rPr>
          <w:i/>
          <w:iCs/>
        </w:rPr>
        <w:t>M. menidia</w:t>
      </w:r>
      <w:r w:rsidR="00BD7D65">
        <w:t xml:space="preserve"> to acidification, temperature, and hypoxia and </w:t>
      </w:r>
      <w:commentRangeStart w:id="54"/>
      <w:r w:rsidR="00BD7D65">
        <w:t>modeling</w:t>
      </w:r>
      <w:commentRangeEnd w:id="54"/>
      <w:r w:rsidR="00A371F2">
        <w:rPr>
          <w:rStyle w:val="CommentReference"/>
          <w:rFonts w:asciiTheme="minorHAnsi" w:hAnsiTheme="minorHAnsi"/>
        </w:rPr>
        <w:commentReference w:id="54"/>
      </w:r>
      <w:r w:rsidR="00BD7D65">
        <w:t xml:space="preserve"> the energetic processes responsible for whole-organism hypoxia effects. </w:t>
      </w:r>
    </w:p>
    <w:p w14:paraId="6F5B8702" w14:textId="2557565B" w:rsidR="00B60EE8" w:rsidRDefault="00B60EE8" w:rsidP="000C08FF">
      <w:pPr>
        <w:pStyle w:val="TS"/>
        <w:spacing w:line="480" w:lineRule="auto"/>
      </w:pPr>
    </w:p>
    <w:p w14:paraId="2298BA00" w14:textId="073088CA" w:rsidR="00B60EE8" w:rsidRDefault="00B60EE8" w:rsidP="000C08FF">
      <w:pPr>
        <w:pStyle w:val="TS"/>
        <w:spacing w:line="480" w:lineRule="auto"/>
      </w:pPr>
      <w:r>
        <w:rPr>
          <w:b/>
          <w:bCs/>
        </w:rPr>
        <w:t>Objectives</w:t>
      </w:r>
    </w:p>
    <w:p w14:paraId="3843DD2B" w14:textId="24C6A646" w:rsidR="00B60EE8" w:rsidRDefault="006A7EBC" w:rsidP="000C08FF">
      <w:pPr>
        <w:pStyle w:val="TS"/>
        <w:numPr>
          <w:ilvl w:val="0"/>
          <w:numId w:val="1"/>
        </w:numPr>
        <w:spacing w:line="480" w:lineRule="auto"/>
      </w:pPr>
      <w:r>
        <w:t xml:space="preserve">Chapter 1 quantifies the </w:t>
      </w:r>
      <w:r w:rsidR="00C72242">
        <w:t xml:space="preserve">routine metabolic rates of </w:t>
      </w:r>
      <w:r w:rsidR="00C72242">
        <w:rPr>
          <w:i/>
          <w:iCs/>
        </w:rPr>
        <w:t>M. menidia</w:t>
      </w:r>
      <w:r w:rsidR="00C72242">
        <w:t xml:space="preserve"> embryos and larvae reared in factorial combinations of pCO</w:t>
      </w:r>
      <w:r w:rsidR="00C72242">
        <w:rPr>
          <w:vertAlign w:val="subscript"/>
        </w:rPr>
        <w:t>2</w:t>
      </w:r>
      <w:r w:rsidR="00C72242">
        <w:t xml:space="preserve"> and temperature, and pCO</w:t>
      </w:r>
      <w:r w:rsidR="00C72242">
        <w:rPr>
          <w:vertAlign w:val="subscript"/>
        </w:rPr>
        <w:t>2</w:t>
      </w:r>
      <w:r w:rsidR="00C72242">
        <w:t xml:space="preserve"> and oxygen. This work was driven by previously observed declines in growth and survival under high pCO</w:t>
      </w:r>
      <w:r w:rsidR="00C72242">
        <w:rPr>
          <w:vertAlign w:val="subscript"/>
        </w:rPr>
        <w:t>2</w:t>
      </w:r>
      <w:r w:rsidR="00C72242">
        <w:t xml:space="preserve">, and the desire to understand the physiological mechanisms responsible as well as how these may vary across temperature and DO levels periodically experienced in the early life environment of this species. </w:t>
      </w:r>
    </w:p>
    <w:p w14:paraId="5DC35024" w14:textId="28E6525E" w:rsidR="00B60EE8" w:rsidRDefault="00B60EE8" w:rsidP="000C08FF">
      <w:pPr>
        <w:pStyle w:val="TS"/>
        <w:spacing w:line="480" w:lineRule="auto"/>
      </w:pPr>
    </w:p>
    <w:p w14:paraId="26F29919" w14:textId="73E583FF" w:rsidR="00B60EE8" w:rsidRDefault="006A7EBC" w:rsidP="000C08FF">
      <w:pPr>
        <w:pStyle w:val="TS"/>
        <w:numPr>
          <w:ilvl w:val="0"/>
          <w:numId w:val="1"/>
        </w:numPr>
        <w:spacing w:line="480" w:lineRule="auto"/>
      </w:pPr>
      <w:r>
        <w:t xml:space="preserve">Chapter 2 characterizes the relationship between ambient oxygen and routine metabolism in </w:t>
      </w:r>
      <w:r>
        <w:rPr>
          <w:i/>
          <w:iCs/>
        </w:rPr>
        <w:t>M. menidia</w:t>
      </w:r>
      <w:r>
        <w:t xml:space="preserve"> embryos and larvae</w:t>
      </w:r>
      <w:r w:rsidR="00C72242">
        <w:t>, and how that relationship is impacted by high pCO</w:t>
      </w:r>
      <w:r w:rsidR="00C72242">
        <w:rPr>
          <w:vertAlign w:val="subscript"/>
        </w:rPr>
        <w:t>2</w:t>
      </w:r>
      <w:r w:rsidR="00C72242">
        <w:t>. The objective was to refine understanding of metabolic interactions between DO and pCO</w:t>
      </w:r>
      <w:r w:rsidR="00C72242">
        <w:rPr>
          <w:vertAlign w:val="subscript"/>
        </w:rPr>
        <w:t>2</w:t>
      </w:r>
      <w:r w:rsidR="00C72242">
        <w:t xml:space="preserve"> observed in Chapter 1. </w:t>
      </w:r>
      <w:commentRangeStart w:id="55"/>
      <w:r w:rsidR="00C72242">
        <w:t xml:space="preserve">To build on previous work, we conducted </w:t>
      </w:r>
      <w:proofErr w:type="spellStart"/>
      <w:r w:rsidR="00C72242">
        <w:t>microrespirometry</w:t>
      </w:r>
      <w:proofErr w:type="spellEnd"/>
      <w:r w:rsidR="00C72242">
        <w:t xml:space="preserve"> on offspring reared in the same target pCO</w:t>
      </w:r>
      <w:r w:rsidR="00C72242">
        <w:rPr>
          <w:vertAlign w:val="subscript"/>
        </w:rPr>
        <w:t>2</w:t>
      </w:r>
      <w:r w:rsidR="00C72242">
        <w:t xml:space="preserve"> levels from Chapter 1, but in these trials we let the fish deplete oxygen fully to observe how oxygen consumption patterns change under acute hypoxia. </w:t>
      </w:r>
      <w:commentRangeEnd w:id="55"/>
      <w:r w:rsidR="000A7DFC">
        <w:rPr>
          <w:rStyle w:val="CommentReference"/>
          <w:rFonts w:asciiTheme="minorHAnsi" w:hAnsiTheme="minorHAnsi"/>
        </w:rPr>
        <w:commentReference w:id="55"/>
      </w:r>
    </w:p>
    <w:p w14:paraId="48289646" w14:textId="77777777" w:rsidR="00B60EE8" w:rsidRDefault="00B60EE8" w:rsidP="000C08FF">
      <w:pPr>
        <w:pStyle w:val="ListParagraph"/>
        <w:spacing w:line="480" w:lineRule="auto"/>
      </w:pPr>
    </w:p>
    <w:p w14:paraId="3EB1E39B" w14:textId="7E686692" w:rsidR="00B60EE8" w:rsidRDefault="00C72242" w:rsidP="000C08FF">
      <w:pPr>
        <w:pStyle w:val="TS"/>
        <w:numPr>
          <w:ilvl w:val="0"/>
          <w:numId w:val="1"/>
        </w:numPr>
        <w:spacing w:line="480" w:lineRule="auto"/>
      </w:pPr>
      <w:r>
        <w:t>In Chapter 3</w:t>
      </w:r>
      <w:ins w:id="56" w:author="Nye, Janet Ashley" w:date="2023-03-30T15:32:00Z">
        <w:r w:rsidR="000A7DFC">
          <w:t>,</w:t>
        </w:r>
      </w:ins>
      <w:r>
        <w:t xml:space="preserve"> </w:t>
      </w:r>
      <w:del w:id="57" w:author="Nye, Janet Ashley" w:date="2023-03-30T15:32:00Z">
        <w:r w:rsidDel="000A7DFC">
          <w:delText xml:space="preserve">we </w:delText>
        </w:r>
      </w:del>
      <w:ins w:id="58" w:author="Nye, Janet Ashley" w:date="2023-03-30T15:32:00Z">
        <w:r w:rsidR="000A7DFC">
          <w:t xml:space="preserve">I </w:t>
        </w:r>
      </w:ins>
      <w:r>
        <w:t xml:space="preserve">aimed to quantify </w:t>
      </w:r>
      <w:del w:id="59" w:author="Nye, Janet Ashley" w:date="2023-03-30T15:32:00Z">
        <w:r w:rsidDel="000A7DFC">
          <w:delText xml:space="preserve">a </w:delText>
        </w:r>
      </w:del>
      <w:ins w:id="60" w:author="Nye, Janet Ashley" w:date="2023-03-30T15:32:00Z">
        <w:r w:rsidR="000A7DFC">
          <w:t xml:space="preserve">the relationship </w:t>
        </w:r>
      </w:ins>
      <w:ins w:id="61" w:author="Nye, Janet Ashley" w:date="2023-03-30T15:33:00Z">
        <w:r w:rsidR="000A7DFC">
          <w:t xml:space="preserve">between exposure </w:t>
        </w:r>
        <w:r w:rsidR="003C0879">
          <w:t xml:space="preserve">to temperature and CO2 on </w:t>
        </w:r>
      </w:ins>
      <w:del w:id="62" w:author="Nye, Janet Ashley" w:date="2023-03-30T15:33:00Z">
        <w:r w:rsidR="00BD0669" w:rsidDel="003C0879">
          <w:delText xml:space="preserve">site </w:delText>
        </w:r>
        <w:r w:rsidDel="003C0879">
          <w:delText>of</w:delText>
        </w:r>
      </w:del>
      <w:ins w:id="63" w:author="Nye, Janet Ashley" w:date="2023-03-30T15:34:00Z">
        <w:r w:rsidR="003C0879">
          <w:t>the structures that largely control</w:t>
        </w:r>
      </w:ins>
      <w:r>
        <w:t xml:space="preserve"> acid-base balance in fishes, the </w:t>
      </w:r>
      <w:del w:id="64" w:author="Nye, Janet Ashley" w:date="2023-03-30T15:34:00Z">
        <w:r w:rsidDel="003C0879">
          <w:delText>ionocytes, and how the density of these cells varies with temperature, pCO</w:delText>
        </w:r>
        <w:r w:rsidDel="003C0879">
          <w:rPr>
            <w:vertAlign w:val="subscript"/>
          </w:rPr>
          <w:delText>2</w:delText>
        </w:r>
        <w:r w:rsidDel="003C0879">
          <w:delText>, and</w:delText>
        </w:r>
      </w:del>
      <w:ins w:id="65" w:author="Nye, Janet Ashley" w:date="2023-03-30T15:34:00Z">
        <w:r w:rsidR="003C0879">
          <w:t>as a function of</w:t>
        </w:r>
      </w:ins>
      <w:r>
        <w:t xml:space="preserve"> age</w:t>
      </w:r>
      <w:r w:rsidR="00BD0669">
        <w:t xml:space="preserve"> in </w:t>
      </w:r>
      <w:r w:rsidR="00BD0669">
        <w:rPr>
          <w:i/>
          <w:iCs/>
        </w:rPr>
        <w:t>M. menidia</w:t>
      </w:r>
      <w:r>
        <w:t xml:space="preserve">. </w:t>
      </w:r>
      <w:del w:id="66" w:author="Nye, Janet Ashley" w:date="2023-03-30T15:34:00Z">
        <w:r w:rsidDel="003C0879">
          <w:delText xml:space="preserve">We stained and counted the number of ionocytes per unit of skin surface area in embryos, newly hatched larvae, and mature larvae. </w:delText>
        </w:r>
      </w:del>
      <w:r>
        <w:t xml:space="preserve">This chapter </w:t>
      </w:r>
      <w:r w:rsidR="00BD0669">
        <w:t xml:space="preserve">sought to elucidate a cellular mechanism underlying other responses to acidification and the role developmental stage, which is influenced by temperature, plays in </w:t>
      </w:r>
      <w:proofErr w:type="spellStart"/>
      <w:r w:rsidR="00BD0669">
        <w:t>ionoregulatory</w:t>
      </w:r>
      <w:proofErr w:type="spellEnd"/>
      <w:r w:rsidR="00BD0669">
        <w:t xml:space="preserve"> capacity. </w:t>
      </w:r>
    </w:p>
    <w:p w14:paraId="49759364" w14:textId="77777777" w:rsidR="00B60EE8" w:rsidRDefault="00B60EE8" w:rsidP="000C08FF">
      <w:pPr>
        <w:pStyle w:val="ListParagraph"/>
        <w:spacing w:line="480" w:lineRule="auto"/>
      </w:pPr>
    </w:p>
    <w:p w14:paraId="55C1573F" w14:textId="33339A6D" w:rsidR="00E9631E" w:rsidRDefault="00BD0669" w:rsidP="000C08FF">
      <w:pPr>
        <w:pStyle w:val="TS"/>
        <w:numPr>
          <w:ilvl w:val="0"/>
          <w:numId w:val="1"/>
        </w:numPr>
        <w:spacing w:line="480" w:lineRule="auto"/>
      </w:pPr>
      <w:r>
        <w:t>Chapter 4 u</w:t>
      </w:r>
      <w:r w:rsidR="00B60EE8">
        <w:t>se</w:t>
      </w:r>
      <w:r>
        <w:t>d</w:t>
      </w:r>
      <w:r w:rsidR="00B60EE8">
        <w:t xml:space="preserve"> hypoxia as a case study in enhancing utility and understanding of experimental effects by identifying </w:t>
      </w:r>
      <w:r>
        <w:t xml:space="preserve">the </w:t>
      </w:r>
      <w:r w:rsidR="00B60EE8">
        <w:t xml:space="preserve">energetic mechanisms </w:t>
      </w:r>
      <w:r>
        <w:t xml:space="preserve">responsible for impacts in </w:t>
      </w:r>
      <w:r>
        <w:rPr>
          <w:i/>
          <w:iCs/>
        </w:rPr>
        <w:t>M. menidia</w:t>
      </w:r>
      <w:r>
        <w:t xml:space="preserve"> early life stages. U</w:t>
      </w:r>
      <w:r w:rsidR="00B60EE8">
        <w:t xml:space="preserve">sing </w:t>
      </w:r>
      <w:r>
        <w:t>Dynamic Energy Budget (DEB) theory, which</w:t>
      </w:r>
      <w:r w:rsidR="00B60EE8">
        <w:t xml:space="preserve"> can ultimately connect physiology and life history to populations</w:t>
      </w:r>
      <w:r>
        <w:t xml:space="preserve">, we applied oxygen-based correction factors to energetic parameters and evaluated which parameters best accounted for differences in three variables due to hypoxia: total length over time, time to hatching, and survival rates. </w:t>
      </w:r>
    </w:p>
    <w:p w14:paraId="7AB12553" w14:textId="77777777" w:rsidR="00586A79" w:rsidRDefault="00586A79" w:rsidP="000C08FF">
      <w:pPr>
        <w:pStyle w:val="TS"/>
        <w:spacing w:line="480" w:lineRule="auto"/>
        <w:rPr>
          <w:b/>
          <w:bCs/>
        </w:rPr>
      </w:pPr>
    </w:p>
    <w:p w14:paraId="0D5C6000" w14:textId="5DB81958" w:rsidR="00B60EE8" w:rsidRDefault="00C60A3E" w:rsidP="000C08FF">
      <w:pPr>
        <w:pStyle w:val="TS"/>
        <w:spacing w:line="480" w:lineRule="auto"/>
      </w:pPr>
      <w:r>
        <w:rPr>
          <w:b/>
          <w:bCs/>
        </w:rPr>
        <w:t>References</w:t>
      </w:r>
    </w:p>
    <w:p w14:paraId="4737CA33" w14:textId="52CF296C" w:rsidR="00936933" w:rsidRDefault="00936933" w:rsidP="00936933">
      <w:pPr>
        <w:pStyle w:val="TS"/>
        <w:spacing w:line="480" w:lineRule="auto"/>
        <w:ind w:left="720" w:hanging="720"/>
      </w:pPr>
      <w:r>
        <w:t xml:space="preserve">Baumann, H., Wallace, R. B., </w:t>
      </w:r>
      <w:proofErr w:type="spellStart"/>
      <w:r>
        <w:t>Tagliaferri</w:t>
      </w:r>
      <w:proofErr w:type="spellEnd"/>
      <w:r>
        <w:t>, T., and Gobler, C. J. 2015. Large Natural pH, CO</w:t>
      </w:r>
      <w:r>
        <w:rPr>
          <w:vertAlign w:val="subscript"/>
        </w:rPr>
        <w:t>2</w:t>
      </w:r>
      <w:r>
        <w:t xml:space="preserve"> and O</w:t>
      </w:r>
      <w:r>
        <w:rPr>
          <w:vertAlign w:val="subscript"/>
        </w:rPr>
        <w:t>2</w:t>
      </w:r>
      <w:r>
        <w:t xml:space="preserve"> Fluctuations in a Temperate Tidal Salt Marsh on Diel, Seasonal, and Interannual Time Scales. </w:t>
      </w:r>
      <w:r>
        <w:rPr>
          <w:i/>
          <w:iCs/>
        </w:rPr>
        <w:t>Estuaries Coasts</w:t>
      </w:r>
      <w:r>
        <w:t xml:space="preserve">, 38: 220-231. </w:t>
      </w:r>
      <w:proofErr w:type="spellStart"/>
      <w:r>
        <w:t>doi</w:t>
      </w:r>
      <w:proofErr w:type="spellEnd"/>
      <w:r>
        <w:t xml:space="preserve">: 10.1007/s12237-014-9800-y </w:t>
      </w:r>
    </w:p>
    <w:p w14:paraId="294E6308" w14:textId="1C71723A" w:rsidR="00936933" w:rsidRDefault="00936933" w:rsidP="00936933">
      <w:pPr>
        <w:pStyle w:val="TS"/>
        <w:spacing w:line="480" w:lineRule="auto"/>
        <w:ind w:left="720" w:hanging="720"/>
      </w:pPr>
      <w:r w:rsidRPr="00936933">
        <w:lastRenderedPageBreak/>
        <w:t>Baumann, H., Cross, E. L., and Murray, C. S. 2018. Robust quantification of fish early life CO</w:t>
      </w:r>
      <w:r w:rsidRPr="00936933">
        <w:rPr>
          <w:vertAlign w:val="subscript"/>
        </w:rPr>
        <w:t>2</w:t>
      </w:r>
      <w:r w:rsidRPr="00936933">
        <w:t xml:space="preserve"> sensitivities via serial experimentation. </w:t>
      </w:r>
      <w:r w:rsidRPr="00936933">
        <w:rPr>
          <w:i/>
          <w:iCs/>
        </w:rPr>
        <w:t>Biol. Lett.</w:t>
      </w:r>
      <w:r w:rsidRPr="00936933">
        <w:t xml:space="preserve"> 14: 20180408. doi:10.1098/rsbl.2018.0408</w:t>
      </w:r>
    </w:p>
    <w:p w14:paraId="1C90E000" w14:textId="77777777" w:rsidR="00DA6D8A" w:rsidRDefault="00B27D6A" w:rsidP="00DA6D8A">
      <w:pPr>
        <w:pStyle w:val="TS"/>
        <w:spacing w:line="480" w:lineRule="auto"/>
        <w:ind w:left="720" w:hanging="720"/>
      </w:pPr>
      <w:r w:rsidRPr="00B27D6A">
        <w:t xml:space="preserve">Bengtson, D. A., </w:t>
      </w:r>
      <w:proofErr w:type="spellStart"/>
      <w:r w:rsidRPr="00B27D6A">
        <w:t>Barkman</w:t>
      </w:r>
      <w:proofErr w:type="spellEnd"/>
      <w:r w:rsidRPr="00B27D6A">
        <w:t xml:space="preserve">, R. C., and Berry, W. J., 1987. Relationships between maternal size, egg diameter, time of spawning season, temperature, and length at hatch of Atlantic silverside, </w:t>
      </w:r>
      <w:r w:rsidRPr="00B27D6A">
        <w:rPr>
          <w:i/>
          <w:iCs/>
        </w:rPr>
        <w:t xml:space="preserve">Menidia </w:t>
      </w:r>
      <w:proofErr w:type="spellStart"/>
      <w:r w:rsidRPr="00B27D6A">
        <w:rPr>
          <w:i/>
          <w:iCs/>
        </w:rPr>
        <w:t>menidia</w:t>
      </w:r>
      <w:proofErr w:type="spellEnd"/>
      <w:r w:rsidRPr="00B27D6A">
        <w:t xml:space="preserve">. </w:t>
      </w:r>
      <w:r w:rsidRPr="00B27D6A">
        <w:rPr>
          <w:i/>
          <w:iCs/>
        </w:rPr>
        <w:t>J. Fish. Biol.</w:t>
      </w:r>
      <w:r w:rsidRPr="00B27D6A">
        <w:t>, 31: 697-704. </w:t>
      </w:r>
    </w:p>
    <w:p w14:paraId="787A14FC" w14:textId="43E0A7C4" w:rsidR="00DA6D8A" w:rsidRPr="00DA6D8A" w:rsidRDefault="00DA6D8A" w:rsidP="00DA6D8A">
      <w:pPr>
        <w:pStyle w:val="TS"/>
        <w:spacing w:line="480" w:lineRule="auto"/>
        <w:ind w:left="720" w:hanging="720"/>
      </w:pPr>
      <w:proofErr w:type="spellStart"/>
      <w:r w:rsidRPr="0004312E">
        <w:rPr>
          <w:rFonts w:cs="Times New Roman"/>
          <w:szCs w:val="24"/>
        </w:rPr>
        <w:t>Brauner</w:t>
      </w:r>
      <w:proofErr w:type="spellEnd"/>
      <w:r w:rsidRPr="0004312E">
        <w:rPr>
          <w:rFonts w:cs="Times New Roman"/>
          <w:szCs w:val="24"/>
        </w:rPr>
        <w:t xml:space="preserve">, C. J. and Randall, D. J. 1996. The interaction between oxygen and carbon dioxide movements in fishes. </w:t>
      </w:r>
      <w:r w:rsidRPr="0004312E">
        <w:rPr>
          <w:rFonts w:cs="Times New Roman"/>
          <w:i/>
          <w:iCs/>
          <w:szCs w:val="24"/>
        </w:rPr>
        <w:t xml:space="preserve">Comp. </w:t>
      </w:r>
      <w:proofErr w:type="spellStart"/>
      <w:r w:rsidRPr="0004312E">
        <w:rPr>
          <w:rFonts w:cs="Times New Roman"/>
          <w:i/>
          <w:iCs/>
          <w:szCs w:val="24"/>
        </w:rPr>
        <w:t>Biochem</w:t>
      </w:r>
      <w:proofErr w:type="spellEnd"/>
      <w:r w:rsidRPr="0004312E">
        <w:rPr>
          <w:rFonts w:cs="Times New Roman"/>
          <w:i/>
          <w:iCs/>
          <w:szCs w:val="24"/>
        </w:rPr>
        <w:t>. Physiol.</w:t>
      </w:r>
      <w:r w:rsidRPr="0004312E">
        <w:rPr>
          <w:rFonts w:cs="Times New Roman"/>
          <w:szCs w:val="24"/>
        </w:rPr>
        <w:t xml:space="preserve">, 113A: 83-90. </w:t>
      </w:r>
      <w:proofErr w:type="spellStart"/>
      <w:r w:rsidRPr="0004312E">
        <w:rPr>
          <w:rFonts w:cs="Times New Roman"/>
          <w:szCs w:val="24"/>
        </w:rPr>
        <w:t>doi</w:t>
      </w:r>
      <w:proofErr w:type="spellEnd"/>
      <w:r w:rsidRPr="0004312E">
        <w:rPr>
          <w:rFonts w:cs="Times New Roman"/>
          <w:szCs w:val="24"/>
        </w:rPr>
        <w:t xml:space="preserve">: 10.1016/0300-9629(95)02062-4 </w:t>
      </w:r>
    </w:p>
    <w:p w14:paraId="1D048520" w14:textId="2BC6C188" w:rsidR="0079555B" w:rsidRPr="0079555B" w:rsidRDefault="0079555B" w:rsidP="0079555B">
      <w:pPr>
        <w:pStyle w:val="TS"/>
        <w:spacing w:line="480" w:lineRule="auto"/>
        <w:ind w:left="720" w:hanging="720"/>
      </w:pPr>
      <w:proofErr w:type="spellStart"/>
      <w:r w:rsidRPr="0079555B">
        <w:t>Brauner</w:t>
      </w:r>
      <w:proofErr w:type="spellEnd"/>
      <w:r w:rsidRPr="0079555B">
        <w:t xml:space="preserve">, C. J., </w:t>
      </w:r>
      <w:proofErr w:type="spellStart"/>
      <w:r w:rsidRPr="0079555B">
        <w:t>Shartau</w:t>
      </w:r>
      <w:proofErr w:type="spellEnd"/>
      <w:r w:rsidRPr="0079555B">
        <w:t xml:space="preserve">, R. B., </w:t>
      </w:r>
      <w:proofErr w:type="spellStart"/>
      <w:r w:rsidRPr="0079555B">
        <w:t>Damsgaard</w:t>
      </w:r>
      <w:proofErr w:type="spellEnd"/>
      <w:r w:rsidRPr="0079555B">
        <w:t xml:space="preserve">, C., </w:t>
      </w:r>
      <w:proofErr w:type="spellStart"/>
      <w:r w:rsidRPr="0079555B">
        <w:t>Esbaugh</w:t>
      </w:r>
      <w:proofErr w:type="spellEnd"/>
      <w:r w:rsidRPr="0079555B">
        <w:t xml:space="preserve">, A. J., Wilson, R. W., and </w:t>
      </w:r>
      <w:proofErr w:type="spellStart"/>
      <w:r w:rsidRPr="0079555B">
        <w:t>Grosell</w:t>
      </w:r>
      <w:proofErr w:type="spellEnd"/>
      <w:r w:rsidRPr="0079555B">
        <w:t>, M. 2019. Acid-base physiology and CO</w:t>
      </w:r>
      <w:r w:rsidRPr="0079555B">
        <w:rPr>
          <w:vertAlign w:val="subscript"/>
        </w:rPr>
        <w:t>2</w:t>
      </w:r>
      <w:r w:rsidRPr="0079555B">
        <w:t xml:space="preserve"> homeostasis: Regulation and compensation in response to elevated environmental CO</w:t>
      </w:r>
      <w:r w:rsidRPr="0079555B">
        <w:rPr>
          <w:vertAlign w:val="subscript"/>
        </w:rPr>
        <w:t>2</w:t>
      </w:r>
      <w:r w:rsidRPr="0079555B">
        <w:t xml:space="preserve">. </w:t>
      </w:r>
      <w:r w:rsidRPr="0079555B">
        <w:rPr>
          <w:i/>
          <w:iCs/>
        </w:rPr>
        <w:t>In: Fish Physiology, Vol. 37: Carbon Dioxide</w:t>
      </w:r>
      <w:r w:rsidRPr="0079555B">
        <w:t xml:space="preserve"> (ed. A. P. Farrell and C. J. </w:t>
      </w:r>
      <w:proofErr w:type="spellStart"/>
      <w:r w:rsidRPr="0079555B">
        <w:t>Brauner</w:t>
      </w:r>
      <w:proofErr w:type="spellEnd"/>
      <w:r w:rsidRPr="0079555B">
        <w:t xml:space="preserve">), pp. 69-132. San Diego: Academic Press. </w:t>
      </w:r>
    </w:p>
    <w:p w14:paraId="2574CA71" w14:textId="2C95956C" w:rsidR="004D12E1" w:rsidRDefault="004D12E1" w:rsidP="00C337B1">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019218B2" w14:textId="4FCF470F" w:rsidR="00AC766E" w:rsidRDefault="00AC766E" w:rsidP="00C337B1">
      <w:pPr>
        <w:pStyle w:val="TS"/>
        <w:spacing w:line="480" w:lineRule="auto"/>
        <w:ind w:left="720" w:hanging="720"/>
      </w:pPr>
      <w:r>
        <w:t xml:space="preserve">Cai, W.-J., Hu, X., Huang, W.-J., Murrell, M. C., </w:t>
      </w:r>
      <w:proofErr w:type="spellStart"/>
      <w:r>
        <w:t>Lehrter</w:t>
      </w:r>
      <w:proofErr w:type="spellEnd"/>
      <w:r>
        <w:t xml:space="preserve">, J. C., et al. 2011. Acidification of subsurface coastal waters enhanced by eutrophication. </w:t>
      </w:r>
      <w:r>
        <w:rPr>
          <w:i/>
          <w:iCs/>
        </w:rPr>
        <w:t xml:space="preserve">Nat. </w:t>
      </w:r>
      <w:proofErr w:type="spellStart"/>
      <w:r>
        <w:rPr>
          <w:i/>
          <w:iCs/>
        </w:rPr>
        <w:t>Geosci</w:t>
      </w:r>
      <w:proofErr w:type="spellEnd"/>
      <w:r>
        <w:rPr>
          <w:i/>
          <w:iCs/>
        </w:rPr>
        <w:t>.</w:t>
      </w:r>
      <w:r>
        <w:t xml:space="preserve">, 4: 766-770. </w:t>
      </w:r>
    </w:p>
    <w:p w14:paraId="5DE5D9CC" w14:textId="4AD83580" w:rsidR="00C03A7F" w:rsidRDefault="00C03A7F" w:rsidP="00C337B1">
      <w:pPr>
        <w:pStyle w:val="TS"/>
        <w:spacing w:line="480" w:lineRule="auto"/>
        <w:ind w:left="720" w:hanging="720"/>
      </w:pPr>
      <w:r>
        <w:t xml:space="preserve">Cai, W.-J., Feely, R. A., Testa, J. M., Li, M., Evans, W., et al. 2021. Natural and Anthropogenic Drivers of Acidification in Large Estuaries. </w:t>
      </w:r>
      <w:r>
        <w:rPr>
          <w:i/>
          <w:iCs/>
        </w:rPr>
        <w:t>Annu. Rev. Mar. Sci.</w:t>
      </w:r>
      <w:r>
        <w:t xml:space="preserve">, 13: 23-55. </w:t>
      </w:r>
    </w:p>
    <w:p w14:paraId="63894331" w14:textId="3543562D" w:rsidR="005E2FEA" w:rsidRDefault="005E2FEA" w:rsidP="00C337B1">
      <w:pPr>
        <w:pStyle w:val="TS"/>
        <w:spacing w:line="480" w:lineRule="auto"/>
        <w:ind w:left="720" w:hanging="720"/>
      </w:pPr>
      <w:r>
        <w:t xml:space="preserve">Clements, J. C., </w:t>
      </w:r>
      <w:proofErr w:type="spellStart"/>
      <w:r>
        <w:t>Sundin</w:t>
      </w:r>
      <w:proofErr w:type="spellEnd"/>
      <w:r>
        <w:t xml:space="preserve">, J., Clark, T. D., and </w:t>
      </w:r>
      <w:proofErr w:type="spellStart"/>
      <w:r>
        <w:t>Jutfelt</w:t>
      </w:r>
      <w:proofErr w:type="spellEnd"/>
      <w:r>
        <w:t xml:space="preserve">, F. 2022. Meta-analysis reveals an extreme “decline effect” in the impacts of ocean acidification on fish behavior. </w:t>
      </w:r>
      <w:proofErr w:type="spellStart"/>
      <w:r>
        <w:rPr>
          <w:i/>
          <w:iCs/>
        </w:rPr>
        <w:t>PLoS</w:t>
      </w:r>
      <w:proofErr w:type="spellEnd"/>
      <w:r>
        <w:rPr>
          <w:i/>
          <w:iCs/>
        </w:rPr>
        <w:t xml:space="preserve"> Biol.</w:t>
      </w:r>
      <w:r>
        <w:t xml:space="preserve">, 20(2): e3001511. </w:t>
      </w:r>
      <w:hyperlink r:id="rId9" w:history="1">
        <w:r w:rsidR="008E7DD4" w:rsidRPr="00690844">
          <w:rPr>
            <w:rStyle w:val="Hyperlink"/>
          </w:rPr>
          <w:t>https://doi.org/10.1371/journal.pbio.3001511</w:t>
        </w:r>
      </w:hyperlink>
    </w:p>
    <w:p w14:paraId="52BF58D5" w14:textId="7BDABD3D" w:rsidR="008E7DD4" w:rsidRPr="005E2FEA" w:rsidRDefault="008E7DD4" w:rsidP="008E7DD4">
      <w:pPr>
        <w:pStyle w:val="TS"/>
        <w:spacing w:line="480" w:lineRule="auto"/>
        <w:ind w:left="720" w:hanging="720"/>
      </w:pPr>
      <w:r>
        <w:lastRenderedPageBreak/>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622D0BE2" w14:textId="77777777" w:rsidR="00460001" w:rsidRDefault="00FA110E" w:rsidP="00460001">
      <w:pPr>
        <w:pStyle w:val="TS"/>
        <w:spacing w:line="480" w:lineRule="auto"/>
        <w:ind w:left="720" w:hanging="720"/>
      </w:pPr>
      <w:r>
        <w:t xml:space="preserve">Crain, C. M., </w:t>
      </w:r>
      <w:proofErr w:type="spellStart"/>
      <w:r>
        <w:t>Kroeker</w:t>
      </w:r>
      <w:proofErr w:type="spellEnd"/>
      <w:r>
        <w:t xml:space="preserve">, K., and Halpern, B. S. 2008. Interactive and cumulative effects of multiple human stressors in marine systems. </w:t>
      </w:r>
      <w:r>
        <w:rPr>
          <w:i/>
          <w:iCs/>
        </w:rPr>
        <w:t>Ecol. Lett.</w:t>
      </w:r>
      <w:r>
        <w:t xml:space="preserve">, 11: 1304-1315. </w:t>
      </w:r>
    </w:p>
    <w:p w14:paraId="583504D4" w14:textId="752DCDCA" w:rsidR="00460001" w:rsidRDefault="00460001" w:rsidP="00460001">
      <w:pPr>
        <w:pStyle w:val="TS"/>
        <w:spacing w:line="480" w:lineRule="auto"/>
        <w:ind w:left="720" w:hanging="720"/>
      </w:pPr>
      <w:proofErr w:type="spellStart"/>
      <w:r w:rsidRPr="00460001">
        <w:t>Deigweiher</w:t>
      </w:r>
      <w:proofErr w:type="spellEnd"/>
      <w:r w:rsidRPr="00460001">
        <w:t xml:space="preserve">, K., N. </w:t>
      </w:r>
      <w:proofErr w:type="spellStart"/>
      <w:r w:rsidRPr="00460001">
        <w:t>Koschnick</w:t>
      </w:r>
      <w:proofErr w:type="spellEnd"/>
      <w:r w:rsidRPr="00460001">
        <w:t xml:space="preserve">, H.-O. </w:t>
      </w:r>
      <w:proofErr w:type="spellStart"/>
      <w:r w:rsidRPr="00460001">
        <w:t>Pörtner</w:t>
      </w:r>
      <w:proofErr w:type="spellEnd"/>
      <w:r w:rsidRPr="00460001">
        <w:t xml:space="preserve">, M. Lucassen. 2008. Acclimation of ion regulatory capacities in gills of marine fish under environmental hypercapnia. </w:t>
      </w:r>
      <w:r w:rsidRPr="00460001">
        <w:rPr>
          <w:i/>
          <w:iCs/>
        </w:rPr>
        <w:t xml:space="preserve">Am. J. Physiol. </w:t>
      </w:r>
      <w:proofErr w:type="spellStart"/>
      <w:r w:rsidRPr="00460001">
        <w:rPr>
          <w:i/>
          <w:iCs/>
        </w:rPr>
        <w:t>Regul</w:t>
      </w:r>
      <w:proofErr w:type="spellEnd"/>
      <w:r w:rsidRPr="00460001">
        <w:rPr>
          <w:i/>
          <w:iCs/>
        </w:rPr>
        <w:t xml:space="preserve">. </w:t>
      </w:r>
      <w:proofErr w:type="spellStart"/>
      <w:r w:rsidRPr="00460001">
        <w:rPr>
          <w:i/>
          <w:iCs/>
        </w:rPr>
        <w:t>Integr</w:t>
      </w:r>
      <w:proofErr w:type="spellEnd"/>
      <w:r w:rsidRPr="00460001">
        <w:rPr>
          <w:i/>
          <w:iCs/>
        </w:rPr>
        <w:t xml:space="preserve">. Comp. Physiol. </w:t>
      </w:r>
      <w:r w:rsidRPr="00460001">
        <w:t>295: R1660-R1670.</w:t>
      </w:r>
    </w:p>
    <w:p w14:paraId="02153FCD" w14:textId="78F1D19E" w:rsidR="001B2B67" w:rsidRDefault="001B2B67" w:rsidP="00C337B1">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4AEC0132" w14:textId="77777777" w:rsidR="00936933" w:rsidRDefault="00586A79" w:rsidP="00936933">
      <w:pPr>
        <w:pStyle w:val="TS"/>
        <w:spacing w:line="480" w:lineRule="auto"/>
        <w:ind w:left="720" w:hanging="720"/>
      </w:pPr>
      <w:r>
        <w:t xml:space="preserve">Diaz, R. J. and </w:t>
      </w:r>
      <w:proofErr w:type="spellStart"/>
      <w:r>
        <w:t>Breitburg</w:t>
      </w:r>
      <w:proofErr w:type="spellEnd"/>
      <w:r>
        <w:t xml:space="preserve">, D. L. 2009. The Hypoxic Environment. </w:t>
      </w:r>
      <w:r w:rsidRPr="00586A79">
        <w:rPr>
          <w:i/>
          <w:iCs/>
        </w:rPr>
        <w:t>In: Fish Physiology, Vol. 27: Hypoxia.</w:t>
      </w:r>
      <w:r>
        <w:t xml:space="preserve"> (ed. Anthony P. Farrell and Colin J. </w:t>
      </w:r>
      <w:proofErr w:type="spellStart"/>
      <w:r>
        <w:t>Brauner</w:t>
      </w:r>
      <w:proofErr w:type="spellEnd"/>
      <w:r>
        <w:t xml:space="preserve">), pp. 1-23. San Diego: Academic Press. </w:t>
      </w:r>
    </w:p>
    <w:p w14:paraId="3EFBB9AE" w14:textId="77030BE3" w:rsidR="00936933" w:rsidRPr="00936933" w:rsidRDefault="00936933" w:rsidP="00936933">
      <w:pPr>
        <w:pStyle w:val="TS"/>
        <w:spacing w:line="480" w:lineRule="auto"/>
        <w:ind w:left="720" w:hanging="720"/>
      </w:pPr>
      <w:r w:rsidRPr="0004312E">
        <w:rPr>
          <w:rFonts w:cs="Times New Roman"/>
          <w:szCs w:val="24"/>
        </w:rPr>
        <w:t xml:space="preserve">Dixon, R. L., </w:t>
      </w:r>
      <w:proofErr w:type="spellStart"/>
      <w:r w:rsidRPr="0004312E">
        <w:rPr>
          <w:rFonts w:cs="Times New Roman"/>
          <w:szCs w:val="24"/>
        </w:rPr>
        <w:t>Grecay</w:t>
      </w:r>
      <w:proofErr w:type="spellEnd"/>
      <w:r w:rsidRPr="0004312E">
        <w:rPr>
          <w:rFonts w:cs="Times New Roman"/>
          <w:szCs w:val="24"/>
        </w:rPr>
        <w:t xml:space="preserve">, P. A., and Targett, T. E. 2017. Responses of juvenile Atlantic silverside, striped killifish, mummichog, and striped bass to acute hypoxia and acidification: Aquatic surface respiration and survival. </w:t>
      </w:r>
      <w:r w:rsidRPr="0004312E">
        <w:rPr>
          <w:rFonts w:cs="Times New Roman"/>
          <w:i/>
          <w:iCs/>
          <w:szCs w:val="24"/>
        </w:rPr>
        <w:t>J. Exp. Mar. Biol. Ecol.</w:t>
      </w:r>
      <w:r w:rsidRPr="0004312E">
        <w:rPr>
          <w:rFonts w:cs="Times New Roman"/>
          <w:szCs w:val="24"/>
        </w:rPr>
        <w:t>, 493: 20-30. </w:t>
      </w:r>
    </w:p>
    <w:p w14:paraId="265BC3E2" w14:textId="4117643A" w:rsidR="008B1B9A" w:rsidRPr="008B1B9A" w:rsidRDefault="008B1B9A" w:rsidP="00C337B1">
      <w:pPr>
        <w:pStyle w:val="TS"/>
        <w:spacing w:line="480" w:lineRule="auto"/>
        <w:ind w:left="720" w:hanging="720"/>
      </w:pPr>
      <w:proofErr w:type="spellStart"/>
      <w:r>
        <w:t>Doney</w:t>
      </w:r>
      <w:proofErr w:type="spellEnd"/>
      <w:r>
        <w:t xml:space="preserve">, S. C., Fabry, V. J., Feely, R. A., and </w:t>
      </w:r>
      <w:proofErr w:type="spellStart"/>
      <w:r>
        <w:t>Kleypas</w:t>
      </w:r>
      <w:proofErr w:type="spellEnd"/>
      <w:r>
        <w:t>, J. A. 2009. Ocean Acidification: The Other CO</w:t>
      </w:r>
      <w:r>
        <w:rPr>
          <w:vertAlign w:val="subscript"/>
        </w:rPr>
        <w:t>2</w:t>
      </w:r>
      <w:r>
        <w:t xml:space="preserve"> Problem. </w:t>
      </w:r>
      <w:r>
        <w:rPr>
          <w:i/>
          <w:iCs/>
        </w:rPr>
        <w:t>Annu. Rev. Mar. Sci.</w:t>
      </w:r>
      <w:r>
        <w:t xml:space="preserve">, 1: 169-192. </w:t>
      </w:r>
    </w:p>
    <w:p w14:paraId="7BF4C3D5" w14:textId="4F62B1A5" w:rsidR="00D2645C" w:rsidRDefault="000543CB" w:rsidP="00D2645C">
      <w:pPr>
        <w:pStyle w:val="TS"/>
        <w:spacing w:line="480" w:lineRule="auto"/>
        <w:ind w:left="720" w:hanging="720"/>
      </w:pPr>
      <w:r>
        <w:t xml:space="preserve">Feely, R. A., Sabine, C. L., Lee, K., </w:t>
      </w:r>
      <w:proofErr w:type="spellStart"/>
      <w:r>
        <w:t>Berelson</w:t>
      </w:r>
      <w:proofErr w:type="spellEnd"/>
      <w:r>
        <w:t xml:space="preserve">, W., </w:t>
      </w:r>
      <w:proofErr w:type="spellStart"/>
      <w:r>
        <w:t>Kleypas</w:t>
      </w:r>
      <w:proofErr w:type="spellEnd"/>
      <w:r>
        <w:t xml:space="preserve">, J., Fabry, V. J., and </w:t>
      </w:r>
      <w:proofErr w:type="spellStart"/>
      <w:r>
        <w:t>Millero</w:t>
      </w:r>
      <w:proofErr w:type="spellEnd"/>
      <w:r>
        <w:t>, F. J. 2004. Impact of Anthropogenic CO</w:t>
      </w:r>
      <w:r>
        <w:rPr>
          <w:vertAlign w:val="subscript"/>
        </w:rPr>
        <w:t>2</w:t>
      </w:r>
      <w:r>
        <w:t xml:space="preserve"> on the CaCO</w:t>
      </w:r>
      <w:r>
        <w:rPr>
          <w:vertAlign w:val="subscript"/>
        </w:rPr>
        <w:t>3</w:t>
      </w:r>
      <w:r>
        <w:t xml:space="preserve"> System in the Oceans. </w:t>
      </w:r>
      <w:r>
        <w:rPr>
          <w:i/>
          <w:iCs/>
        </w:rPr>
        <w:t>Science</w:t>
      </w:r>
      <w:r>
        <w:t xml:space="preserve">, 305: 362-366. </w:t>
      </w:r>
    </w:p>
    <w:p w14:paraId="1845E760" w14:textId="09ED252C" w:rsidR="00936933" w:rsidRPr="00936933" w:rsidRDefault="00936933" w:rsidP="00D2645C">
      <w:pPr>
        <w:pStyle w:val="TS"/>
        <w:spacing w:line="480" w:lineRule="auto"/>
        <w:ind w:left="720" w:hanging="720"/>
      </w:pPr>
      <w:r>
        <w:lastRenderedPageBreak/>
        <w:t xml:space="preserve">Gledhill, D. K., White, M. M., Salisbury, J., Thomas, H., </w:t>
      </w:r>
      <w:proofErr w:type="spellStart"/>
      <w:r>
        <w:t>Misna</w:t>
      </w:r>
      <w:proofErr w:type="spellEnd"/>
      <w:r>
        <w:t xml:space="preserve">, I., et al. 2015. Ocean and Coastal Acidification off New England and Nova Scotia. </w:t>
      </w:r>
      <w:proofErr w:type="spellStart"/>
      <w:r>
        <w:rPr>
          <w:i/>
          <w:iCs/>
        </w:rPr>
        <w:t>Oceanogr</w:t>
      </w:r>
      <w:proofErr w:type="spellEnd"/>
      <w:r>
        <w:rPr>
          <w:i/>
          <w:iCs/>
        </w:rPr>
        <w:t>.</w:t>
      </w:r>
      <w:r>
        <w:t xml:space="preserve">, 28(2), Special Issue on Emerging Themes in Ocean Acidification Science: 182-197. </w:t>
      </w:r>
    </w:p>
    <w:p w14:paraId="41D2A347" w14:textId="7074E42E" w:rsidR="00D2645C" w:rsidRPr="000543CB" w:rsidRDefault="00D2645C" w:rsidP="00936933">
      <w:pPr>
        <w:pStyle w:val="TS"/>
        <w:spacing w:line="480" w:lineRule="auto"/>
        <w:ind w:left="720" w:hanging="720"/>
      </w:pPr>
      <w:r w:rsidRPr="00D2645C">
        <w:t xml:space="preserve">Heuer, R. M and </w:t>
      </w:r>
      <w:proofErr w:type="spellStart"/>
      <w:r w:rsidRPr="00D2645C">
        <w:t>Grosell</w:t>
      </w:r>
      <w:proofErr w:type="spellEnd"/>
      <w:r w:rsidRPr="00D2645C">
        <w:t xml:space="preserve">, M. 2014. Physiological impacts of elevated carbon dioxide and ocean acidification on fish. </w:t>
      </w:r>
      <w:r w:rsidRPr="00D2645C">
        <w:rPr>
          <w:i/>
          <w:iCs/>
        </w:rPr>
        <w:t xml:space="preserve">Am. J. Physiol. </w:t>
      </w:r>
      <w:proofErr w:type="spellStart"/>
      <w:r w:rsidRPr="00D2645C">
        <w:rPr>
          <w:i/>
          <w:iCs/>
        </w:rPr>
        <w:t>Regul</w:t>
      </w:r>
      <w:proofErr w:type="spellEnd"/>
      <w:r w:rsidRPr="00D2645C">
        <w:rPr>
          <w:i/>
          <w:iCs/>
        </w:rPr>
        <w:t xml:space="preserve">. </w:t>
      </w:r>
      <w:proofErr w:type="spellStart"/>
      <w:r w:rsidRPr="00D2645C">
        <w:rPr>
          <w:i/>
          <w:iCs/>
        </w:rPr>
        <w:t>Integr</w:t>
      </w:r>
      <w:proofErr w:type="spellEnd"/>
      <w:r w:rsidRPr="00D2645C">
        <w:rPr>
          <w:i/>
          <w:iCs/>
        </w:rPr>
        <w:t>. Comp. Physiol.</w:t>
      </w:r>
      <w:r w:rsidRPr="00D2645C">
        <w:t xml:space="preserve">, 307: R1061-R1084. </w:t>
      </w:r>
      <w:proofErr w:type="spellStart"/>
      <w:r w:rsidRPr="00D2645C">
        <w:t>doi</w:t>
      </w:r>
      <w:proofErr w:type="spellEnd"/>
      <w:r w:rsidRPr="00D2645C">
        <w:t>: 10.1152/apjregu.00064.2014</w:t>
      </w:r>
    </w:p>
    <w:p w14:paraId="4BC37524" w14:textId="3C0D8581" w:rsidR="00E9631E" w:rsidRDefault="00FA110E" w:rsidP="00C337B1">
      <w:pPr>
        <w:pStyle w:val="TS"/>
        <w:spacing w:line="480" w:lineRule="auto"/>
        <w:ind w:left="720" w:hanging="720"/>
      </w:pPr>
      <w:r>
        <w:t xml:space="preserve">Intergovernmental Panel on Climate Change. 2022. Climate Change 2022: Impacts, Adaptation and Vulnerability. Contribution of Working Group II to the Sixth Assessment Report of the Intergovernmental Panel on Climate Change. [H.-O. </w:t>
      </w:r>
      <w:proofErr w:type="spellStart"/>
      <w:r>
        <w:t>P</w:t>
      </w:r>
      <w:r>
        <w:rPr>
          <w:rFonts w:cs="Times New Roman"/>
        </w:rPr>
        <w:t>ö</w:t>
      </w:r>
      <w:r>
        <w:t>rtner</w:t>
      </w:r>
      <w:proofErr w:type="spellEnd"/>
      <w:r>
        <w:t xml:space="preserve">, D. C. Roberts, M. </w:t>
      </w:r>
      <w:proofErr w:type="spellStart"/>
      <w:r>
        <w:t>Tignor</w:t>
      </w:r>
      <w:proofErr w:type="spellEnd"/>
      <w:r>
        <w:t xml:space="preserve">, E. S. </w:t>
      </w:r>
      <w:proofErr w:type="spellStart"/>
      <w:r>
        <w:t>Poloczanska</w:t>
      </w:r>
      <w:proofErr w:type="spellEnd"/>
      <w:r>
        <w:t xml:space="preserve">, K. </w:t>
      </w:r>
      <w:proofErr w:type="spellStart"/>
      <w:r>
        <w:t>Mintenbeck</w:t>
      </w:r>
      <w:proofErr w:type="spellEnd"/>
      <w:r>
        <w:t xml:space="preserve">, A. </w:t>
      </w:r>
      <w:proofErr w:type="spellStart"/>
      <w:r>
        <w:t>Alegr</w:t>
      </w:r>
      <w:r>
        <w:rPr>
          <w:rFonts w:cs="Times New Roman"/>
        </w:rPr>
        <w:t>í</w:t>
      </w:r>
      <w:r>
        <w:t>a</w:t>
      </w:r>
      <w:proofErr w:type="spellEnd"/>
      <w:r>
        <w:t xml:space="preserve">, M. Craig, S. </w:t>
      </w:r>
      <w:proofErr w:type="spellStart"/>
      <w:r>
        <w:t>Langsdorf</w:t>
      </w:r>
      <w:proofErr w:type="spellEnd"/>
      <w:r>
        <w:t xml:space="preserve">, S. </w:t>
      </w:r>
      <w:proofErr w:type="spellStart"/>
      <w:r>
        <w:t>L</w:t>
      </w:r>
      <w:r>
        <w:rPr>
          <w:rFonts w:cs="Times New Roman"/>
        </w:rPr>
        <w:t>ö</w:t>
      </w:r>
      <w:r>
        <w:t>schke</w:t>
      </w:r>
      <w:proofErr w:type="spellEnd"/>
      <w:r>
        <w:t xml:space="preserve">, V. </w:t>
      </w:r>
      <w:proofErr w:type="spellStart"/>
      <w:r>
        <w:t>M</w:t>
      </w:r>
      <w:r>
        <w:rPr>
          <w:rFonts w:cs="Times New Roman"/>
        </w:rPr>
        <w:t>ö</w:t>
      </w:r>
      <w:r>
        <w:t>ller</w:t>
      </w:r>
      <w:proofErr w:type="spellEnd"/>
      <w:r>
        <w:t xml:space="preserve">, A. </w:t>
      </w:r>
      <w:proofErr w:type="spellStart"/>
      <w:r>
        <w:t>Okem</w:t>
      </w:r>
      <w:proofErr w:type="spellEnd"/>
      <w:r>
        <w:t xml:space="preserve">, B. Rama, eds.]. Cambridge University Press, Cambridge, UK and New York, NY, USA, 3056 pp., doi:10.1017/9781009325844. </w:t>
      </w:r>
    </w:p>
    <w:p w14:paraId="6DC777E8" w14:textId="688B14F8" w:rsidR="00F91950" w:rsidRDefault="00F91950" w:rsidP="00F91950">
      <w:pPr>
        <w:pStyle w:val="TS"/>
        <w:spacing w:line="480" w:lineRule="auto"/>
        <w:ind w:left="720" w:hanging="720"/>
      </w:pPr>
      <w:r>
        <w:t xml:space="preserve">Murray, C. S., Malvezzi, A., Gobler, C. J., and Baumann, H. 2014. Offspring sensitivity to ocean acidification changes seasonally in a coastal marine fish. </w:t>
      </w:r>
      <w:r>
        <w:rPr>
          <w:i/>
          <w:iCs/>
        </w:rPr>
        <w:t>Mar. Ecol. Prog. Ser.</w:t>
      </w:r>
      <w:r>
        <w:t xml:space="preserve">, 504: 1-11. </w:t>
      </w:r>
      <w:proofErr w:type="spellStart"/>
      <w:r>
        <w:t>doi</w:t>
      </w:r>
      <w:proofErr w:type="spellEnd"/>
      <w:r>
        <w:t xml:space="preserve">: 10.3354/meps10791 </w:t>
      </w:r>
    </w:p>
    <w:p w14:paraId="3CA606B6" w14:textId="41F89A30" w:rsidR="00802CC5" w:rsidRDefault="00802CC5" w:rsidP="00802CC5">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w:t>
      </w:r>
      <w:proofErr w:type="spellStart"/>
      <w:r>
        <w:t>doi</w:t>
      </w:r>
      <w:proofErr w:type="spellEnd"/>
      <w:r>
        <w:t xml:space="preserve">: 10.3390/d10030069 </w:t>
      </w:r>
    </w:p>
    <w:p w14:paraId="793FF8DA" w14:textId="37CE6D26" w:rsidR="002657BE" w:rsidRDefault="002657BE" w:rsidP="002657BE">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 Anim. Ecol.</w:t>
      </w:r>
      <w:r>
        <w:t xml:space="preserve">, 69: 913-926. </w:t>
      </w:r>
    </w:p>
    <w:p w14:paraId="48BFCC4B" w14:textId="4DAB3F80" w:rsidR="008535F6" w:rsidRDefault="008535F6" w:rsidP="00C337B1">
      <w:pPr>
        <w:pStyle w:val="TS"/>
        <w:spacing w:line="480" w:lineRule="auto"/>
        <w:ind w:left="720" w:hanging="720"/>
      </w:pPr>
      <w:r>
        <w:t xml:space="preserve">Orr, J. A., </w:t>
      </w:r>
      <w:proofErr w:type="spellStart"/>
      <w:r>
        <w:t>Vinebrooke</w:t>
      </w:r>
      <w:proofErr w:type="spellEnd"/>
      <w:r>
        <w:t xml:space="preserve">, R. D., Jackson, M. C., </w:t>
      </w:r>
      <w:proofErr w:type="spellStart"/>
      <w:r>
        <w:t>Kroeker</w:t>
      </w:r>
      <w:proofErr w:type="spellEnd"/>
      <w:r>
        <w:t xml:space="preserve">, K. J., </w:t>
      </w:r>
      <w:proofErr w:type="spellStart"/>
      <w:r>
        <w:t>Kordas</w:t>
      </w:r>
      <w:proofErr w:type="spellEnd"/>
      <w:r>
        <w:t xml:space="preserve">, R. L., et al. 2020. Towards a unified study of multiple stressors: divisions and common goals across research disciplines. </w:t>
      </w:r>
      <w:r>
        <w:rPr>
          <w:i/>
          <w:iCs/>
        </w:rPr>
        <w:t>Proc. R. Soc. B</w:t>
      </w:r>
      <w:r>
        <w:t xml:space="preserve">, 287: 20200421. http://dx.doi.org/10.1098/rspb.2020.0421 </w:t>
      </w:r>
    </w:p>
    <w:p w14:paraId="3DAFFB99" w14:textId="3B17E572" w:rsidR="001B2B67" w:rsidRDefault="001B2B67" w:rsidP="00C337B1">
      <w:pPr>
        <w:pStyle w:val="TS"/>
        <w:spacing w:line="480" w:lineRule="auto"/>
        <w:ind w:left="720" w:hanging="720"/>
      </w:pPr>
      <w:proofErr w:type="spellStart"/>
      <w:r>
        <w:lastRenderedPageBreak/>
        <w:t>P</w:t>
      </w:r>
      <w:r>
        <w:rPr>
          <w:rFonts w:cs="Times New Roman"/>
        </w:rPr>
        <w:t>ö</w:t>
      </w:r>
      <w:r>
        <w:t>rtner</w:t>
      </w:r>
      <w:proofErr w:type="spellEnd"/>
      <w:r>
        <w:t xml:space="preserve">, H.-O. 2010. Oxygen- and capacity-limitation of thermal tolerance: a matrix for integrating climate-related stressor effects in marine ecosystems. </w:t>
      </w:r>
      <w:r>
        <w:rPr>
          <w:i/>
          <w:iCs/>
        </w:rPr>
        <w:t>J. Exp. Biol.</w:t>
      </w:r>
      <w:r>
        <w:t xml:space="preserve">, 213: 881-893. </w:t>
      </w:r>
    </w:p>
    <w:p w14:paraId="1ECA1551" w14:textId="274C4FE0" w:rsidR="0090639B" w:rsidRPr="001B2B67" w:rsidRDefault="0090639B" w:rsidP="0090639B">
      <w:pPr>
        <w:pStyle w:val="TS"/>
        <w:spacing w:line="480" w:lineRule="auto"/>
        <w:ind w:left="720" w:hanging="720"/>
      </w:pPr>
      <w:proofErr w:type="spellStart"/>
      <w:r>
        <w:t>Rombough</w:t>
      </w:r>
      <w:proofErr w:type="spellEnd"/>
      <w:r>
        <w:t xml:space="preserve">, P. J. 1988. Respiratory gas exchange, aerobic metabolism, and effects of hypoxia during early life. In: </w:t>
      </w:r>
      <w:r>
        <w:rPr>
          <w:i/>
          <w:iCs/>
        </w:rPr>
        <w:t>Fish Physiology, Vol. 11: The Physiology of Developing Fish, Part A: Eggs and Larvae</w:t>
      </w:r>
      <w:r>
        <w:t xml:space="preserve">. (ed. W. S. Hoar and D. J. Randall), pp. 59-162. San Diego: Academic Press. </w:t>
      </w:r>
    </w:p>
    <w:p w14:paraId="1622A59C" w14:textId="18E3A978" w:rsidR="008535F6" w:rsidRDefault="008535F6" w:rsidP="00C337B1">
      <w:pPr>
        <w:pStyle w:val="TS"/>
        <w:spacing w:line="480" w:lineRule="auto"/>
        <w:ind w:left="720" w:hanging="720"/>
      </w:pPr>
      <w:r>
        <w:t xml:space="preserve">Saba, V. S., </w:t>
      </w:r>
      <w:proofErr w:type="spellStart"/>
      <w:r>
        <w:t>Griffies</w:t>
      </w:r>
      <w:proofErr w:type="spellEnd"/>
      <w:r>
        <w:t xml:space="preserve">, S. M., Anderson, W. G., Winton, M., Alexander, M. A., et al. 2016. Enhanced warming of the Northwest Atlantic Ocean under climate change. </w:t>
      </w:r>
      <w:r>
        <w:rPr>
          <w:i/>
          <w:iCs/>
        </w:rPr>
        <w:t xml:space="preserve">J. </w:t>
      </w:r>
      <w:proofErr w:type="spellStart"/>
      <w:r>
        <w:rPr>
          <w:i/>
          <w:iCs/>
        </w:rPr>
        <w:t>Geophys</w:t>
      </w:r>
      <w:proofErr w:type="spellEnd"/>
      <w:r>
        <w:rPr>
          <w:i/>
          <w:iCs/>
        </w:rPr>
        <w:t>. Res. Oceans</w:t>
      </w:r>
      <w:r>
        <w:t xml:space="preserve">, 121: 118-132. </w:t>
      </w:r>
    </w:p>
    <w:p w14:paraId="108E31AD" w14:textId="77777777" w:rsidR="005D55AC" w:rsidRDefault="00635A5B" w:rsidP="005D55AC">
      <w:pPr>
        <w:pStyle w:val="TS"/>
        <w:spacing w:line="480" w:lineRule="auto"/>
        <w:ind w:left="720" w:hanging="720"/>
      </w:pPr>
      <w:r>
        <w:t xml:space="preserve">Scannell, J. A., Pershing, A. J., Alexander, M. A., Thomas, A. C., and Mills, K. E. 2016. Frequency of marine heatwaves in the North Atlantic and North Pacific since 1950. </w:t>
      </w:r>
      <w:proofErr w:type="spellStart"/>
      <w:r>
        <w:rPr>
          <w:i/>
          <w:iCs/>
        </w:rPr>
        <w:t>Geophys</w:t>
      </w:r>
      <w:proofErr w:type="spellEnd"/>
      <w:r>
        <w:rPr>
          <w:i/>
          <w:iCs/>
        </w:rPr>
        <w:t>. Res. Lett.</w:t>
      </w:r>
      <w:r>
        <w:t xml:space="preserve">, 43: 2069-2076. </w:t>
      </w:r>
    </w:p>
    <w:p w14:paraId="63F5F07C" w14:textId="5A275C46" w:rsidR="005D55AC" w:rsidRDefault="005D55AC" w:rsidP="005D55AC">
      <w:pPr>
        <w:pStyle w:val="TS"/>
        <w:spacing w:line="480" w:lineRule="auto"/>
        <w:ind w:left="720" w:hanging="720"/>
        <w:rPr>
          <w:rFonts w:cs="Times New Roman"/>
          <w:szCs w:val="24"/>
        </w:rPr>
      </w:pPr>
      <w:r w:rsidRPr="0004312E">
        <w:rPr>
          <w:rFonts w:cs="Times New Roman"/>
          <w:szCs w:val="24"/>
        </w:rPr>
        <w:t xml:space="preserve">Schultz, E. T., Conover, D. O., and Ehtisham, A. 1998. The dead of winter: size-dependent variation and genetic differences in seasonal mortality among Atlantic silverside (Atherinidae: </w:t>
      </w:r>
      <w:r w:rsidRPr="0004312E">
        <w:rPr>
          <w:rFonts w:cs="Times New Roman"/>
          <w:i/>
          <w:iCs/>
          <w:szCs w:val="24"/>
        </w:rPr>
        <w:t>Menidia menidia</w:t>
      </w:r>
      <w:r w:rsidRPr="0004312E">
        <w:rPr>
          <w:rFonts w:cs="Times New Roman"/>
          <w:szCs w:val="24"/>
        </w:rPr>
        <w:t xml:space="preserve">) from different latitudes. </w:t>
      </w:r>
      <w:r w:rsidRPr="0004312E">
        <w:rPr>
          <w:rFonts w:cs="Times New Roman"/>
          <w:i/>
          <w:iCs/>
          <w:szCs w:val="24"/>
        </w:rPr>
        <w:t>Can. J. Fish. Squat. Sci.</w:t>
      </w:r>
      <w:r w:rsidRPr="0004312E">
        <w:rPr>
          <w:rFonts w:cs="Times New Roman"/>
          <w:szCs w:val="24"/>
        </w:rPr>
        <w:t>, 55: 1149-1157. </w:t>
      </w:r>
    </w:p>
    <w:p w14:paraId="330BD0E8" w14:textId="08C51727" w:rsidR="002657BE" w:rsidRPr="005D55AC" w:rsidRDefault="002657BE" w:rsidP="002657BE">
      <w:pPr>
        <w:pStyle w:val="TS"/>
        <w:spacing w:line="480" w:lineRule="auto"/>
        <w:ind w:left="720" w:hanging="720"/>
      </w:pPr>
      <w:r>
        <w:t xml:space="preserve">Sunday, J. M., </w:t>
      </w:r>
      <w:proofErr w:type="spellStart"/>
      <w:r>
        <w:t>Calosi</w:t>
      </w:r>
      <w:proofErr w:type="spellEnd"/>
      <w:r>
        <w:t xml:space="preserve">, P., Dupont, S., Munday, P. L., Stillman, J. H., and </w:t>
      </w:r>
      <w:proofErr w:type="spellStart"/>
      <w:r>
        <w:t>Reusch</w:t>
      </w:r>
      <w:proofErr w:type="spellEnd"/>
      <w:r>
        <w:t xml:space="preserve">, T. B. H. 2014. Evolution in an acidifying ocean. </w:t>
      </w:r>
      <w:r>
        <w:rPr>
          <w:i/>
          <w:iCs/>
        </w:rPr>
        <w:t xml:space="preserve">Trends Ecol. </w:t>
      </w:r>
      <w:proofErr w:type="spellStart"/>
      <w:r>
        <w:rPr>
          <w:i/>
          <w:iCs/>
        </w:rPr>
        <w:t>Evol</w:t>
      </w:r>
      <w:proofErr w:type="spellEnd"/>
      <w:r>
        <w:rPr>
          <w:i/>
          <w:iCs/>
        </w:rPr>
        <w:t>.</w:t>
      </w:r>
      <w:r>
        <w:t xml:space="preserve">, 29(2): 117-125. </w:t>
      </w:r>
    </w:p>
    <w:p w14:paraId="016CAE31" w14:textId="2BE97757" w:rsidR="008535F6" w:rsidRDefault="008535F6" w:rsidP="00C337B1">
      <w:pPr>
        <w:pStyle w:val="TS"/>
        <w:spacing w:line="480" w:lineRule="auto"/>
        <w:ind w:left="720" w:hanging="720"/>
      </w:pPr>
      <w:r>
        <w:t xml:space="preserve">Wallace, R. B., Baumann, H., </w:t>
      </w:r>
      <w:proofErr w:type="spellStart"/>
      <w:r>
        <w:t>Grear</w:t>
      </w:r>
      <w:proofErr w:type="spellEnd"/>
      <w:r>
        <w:t xml:space="preserve">, J. S., Aller, R. C., and Gobler, C. J. 2014. Coastal ocean acidification: The other eutrophication problem. </w:t>
      </w:r>
      <w:proofErr w:type="spellStart"/>
      <w:r>
        <w:rPr>
          <w:i/>
          <w:iCs/>
        </w:rPr>
        <w:t>Estuar</w:t>
      </w:r>
      <w:proofErr w:type="spellEnd"/>
      <w:r>
        <w:rPr>
          <w:i/>
          <w:iCs/>
        </w:rPr>
        <w:t>. Coast. Shelf Sci.</w:t>
      </w:r>
      <w:r>
        <w:t xml:space="preserve">, 148: 1-13. </w:t>
      </w:r>
    </w:p>
    <w:p w14:paraId="36940BCA" w14:textId="4BB95D51" w:rsidR="00B6548F" w:rsidRDefault="00B6548F" w:rsidP="00B6548F">
      <w:pPr>
        <w:pStyle w:val="TS"/>
        <w:spacing w:line="480" w:lineRule="auto"/>
        <w:ind w:left="720" w:hanging="720"/>
      </w:pPr>
      <w:r>
        <w:lastRenderedPageBreak/>
        <w:t xml:space="preserve">Wells, R. M. G. 2009. Blood-gas transport and hemoglobin function: adaptations for functional and environmental hypoxia. In Fish Physiology, Vol. 27, Hypoxia (ed. J. G. Richards, A. P. Farrell and C. J. </w:t>
      </w:r>
      <w:proofErr w:type="spellStart"/>
      <w:r>
        <w:t>Brauner</w:t>
      </w:r>
      <w:proofErr w:type="spellEnd"/>
      <w:r>
        <w:t>), pp. 255-299. San Diego: Academic Press.</w:t>
      </w:r>
    </w:p>
    <w:p w14:paraId="0D029BD2" w14:textId="6EE3CD5D" w:rsidR="005E4304" w:rsidRPr="005E4304" w:rsidRDefault="005E4304" w:rsidP="00C337B1">
      <w:pPr>
        <w:pStyle w:val="TS"/>
        <w:spacing w:line="480" w:lineRule="auto"/>
        <w:ind w:left="720" w:hanging="720"/>
      </w:pPr>
      <w:r>
        <w:t xml:space="preserve">Whitney, M. M. and Vlahos, P. 2021. Reducing Hypoxia in an Urban Estuary Despite Climate Warming. </w:t>
      </w:r>
      <w:r>
        <w:rPr>
          <w:i/>
          <w:iCs/>
        </w:rPr>
        <w:t>Environ. Sci. Technol.</w:t>
      </w:r>
      <w:r>
        <w:t xml:space="preserve">, 55: 941-951. </w:t>
      </w:r>
    </w:p>
    <w:p w14:paraId="55DC59C5" w14:textId="77777777" w:rsidR="008535F6" w:rsidRPr="008535F6" w:rsidRDefault="008535F6" w:rsidP="00C337B1">
      <w:pPr>
        <w:pStyle w:val="TS"/>
        <w:spacing w:line="480" w:lineRule="auto"/>
        <w:ind w:left="720" w:hanging="720"/>
      </w:pPr>
    </w:p>
    <w:p w14:paraId="3BF8FF3E" w14:textId="77777777" w:rsidR="00E9631E" w:rsidRDefault="00E9631E" w:rsidP="00C337B1">
      <w:pPr>
        <w:pStyle w:val="TS"/>
        <w:spacing w:line="480" w:lineRule="auto"/>
      </w:pPr>
    </w:p>
    <w:p w14:paraId="6D25E066" w14:textId="611E8F1B" w:rsidR="001051DB" w:rsidRDefault="001051DB" w:rsidP="00C337B1">
      <w:pPr>
        <w:pStyle w:val="TS"/>
        <w:spacing w:line="480" w:lineRule="auto"/>
      </w:pPr>
    </w:p>
    <w:p w14:paraId="6C64E7EE" w14:textId="76228F97" w:rsidR="001051DB" w:rsidRDefault="001051DB" w:rsidP="00C337B1">
      <w:pPr>
        <w:pStyle w:val="TS"/>
        <w:spacing w:line="480" w:lineRule="auto"/>
      </w:pPr>
    </w:p>
    <w:p w14:paraId="26EB970F" w14:textId="370ED006" w:rsidR="001051DB" w:rsidRDefault="001051DB" w:rsidP="00C337B1">
      <w:pPr>
        <w:pStyle w:val="TS"/>
        <w:spacing w:line="480" w:lineRule="auto"/>
      </w:pPr>
    </w:p>
    <w:p w14:paraId="4E4F4B26" w14:textId="5302C9E5" w:rsidR="001051DB" w:rsidRDefault="001051DB" w:rsidP="00C337B1">
      <w:pPr>
        <w:pStyle w:val="TS"/>
        <w:spacing w:line="480" w:lineRule="auto"/>
      </w:pPr>
    </w:p>
    <w:p w14:paraId="2D082EE8" w14:textId="77777777" w:rsidR="001051DB" w:rsidRPr="00C60A3E" w:rsidRDefault="001051DB" w:rsidP="00C337B1">
      <w:pPr>
        <w:pStyle w:val="TS"/>
        <w:spacing w:line="480" w:lineRule="auto"/>
      </w:pPr>
    </w:p>
    <w:p w14:paraId="21F1DE47" w14:textId="56E9195E" w:rsidR="00B60EE8" w:rsidRDefault="00B60EE8" w:rsidP="00C337B1">
      <w:pPr>
        <w:pStyle w:val="TS"/>
        <w:spacing w:line="480" w:lineRule="auto"/>
      </w:pPr>
    </w:p>
    <w:p w14:paraId="5162098A" w14:textId="0D982212" w:rsidR="00B60EE8" w:rsidRDefault="00B60EE8" w:rsidP="00C337B1">
      <w:pPr>
        <w:pStyle w:val="TS"/>
        <w:spacing w:line="480" w:lineRule="auto"/>
      </w:pPr>
      <w:r>
        <w:rPr>
          <w:b/>
          <w:bCs/>
        </w:rPr>
        <w:t>Conclusions</w:t>
      </w:r>
      <w:r w:rsidR="00B00F00">
        <w:rPr>
          <w:b/>
          <w:bCs/>
        </w:rPr>
        <w:t xml:space="preserve"> </w:t>
      </w:r>
    </w:p>
    <w:p w14:paraId="220EAC19" w14:textId="3AD4EBF0" w:rsidR="005A6865" w:rsidRDefault="005A6865" w:rsidP="00C337B1">
      <w:pPr>
        <w:pStyle w:val="TS"/>
        <w:spacing w:line="480" w:lineRule="auto"/>
      </w:pPr>
      <w:r>
        <w:tab/>
        <w:t xml:space="preserve">In Chapters 1 through 3 </w:t>
      </w:r>
      <w:commentRangeStart w:id="67"/>
      <w:r>
        <w:t>we</w:t>
      </w:r>
      <w:commentRangeEnd w:id="67"/>
      <w:r w:rsidR="00772B87">
        <w:rPr>
          <w:rStyle w:val="CommentReference"/>
          <w:rFonts w:asciiTheme="minorHAnsi" w:hAnsiTheme="minorHAnsi"/>
        </w:rPr>
        <w:commentReference w:id="67"/>
      </w:r>
      <w:r>
        <w:t xml:space="preserve"> gained </w:t>
      </w:r>
      <w:ins w:id="68" w:author="Nye, Janet Ashley" w:date="2023-03-30T16:11:00Z">
        <w:r w:rsidR="00772B87">
          <w:t xml:space="preserve">an </w:t>
        </w:r>
      </w:ins>
      <w:r>
        <w:t xml:space="preserve">understanding of physiological mechanisms </w:t>
      </w:r>
      <w:del w:id="69" w:author="Nye, Janet Ashley" w:date="2023-03-30T16:12:00Z">
        <w:r w:rsidDel="00772B87">
          <w:delText xml:space="preserve">by which </w:delText>
        </w:r>
        <w:r w:rsidR="00C92DA4" w:rsidDel="00772B87">
          <w:rPr>
            <w:i/>
            <w:iCs/>
          </w:rPr>
          <w:delText>Menidia menidia</w:delText>
        </w:r>
        <w:r w:rsidDel="00772B87">
          <w:delText xml:space="preserve"> responds to elevated pCO</w:delText>
        </w:r>
        <w:r w:rsidDel="00772B87">
          <w:rPr>
            <w:vertAlign w:val="subscript"/>
          </w:rPr>
          <w:delText>2</w:delText>
        </w:r>
        <w:r w:rsidDel="00772B87">
          <w:delText>, whic</w:delText>
        </w:r>
      </w:del>
      <w:ins w:id="70" w:author="Nye, Janet Ashley" w:date="2023-03-30T16:12:00Z">
        <w:r w:rsidR="00772B87">
          <w:t>to explain why</w:t>
        </w:r>
      </w:ins>
      <w:del w:id="71" w:author="Nye, Janet Ashley" w:date="2023-03-30T16:12:00Z">
        <w:r w:rsidDel="00772B87">
          <w:delText>h</w:delText>
        </w:r>
      </w:del>
      <w:r>
        <w:t xml:space="preserve"> </w:t>
      </w:r>
      <w:ins w:id="72" w:author="Nye, Janet Ashley" w:date="2023-03-30T16:13:00Z">
        <w:r w:rsidR="00772B87">
          <w:t>early and late-spawned larvae</w:t>
        </w:r>
      </w:ins>
      <w:del w:id="73" w:author="Nye, Janet Ashley" w:date="2023-03-30T16:13:00Z">
        <w:r w:rsidDel="00772B87">
          <w:delText>previous studies had</w:delText>
        </w:r>
      </w:del>
      <w:r>
        <w:t xml:space="preserve"> </w:t>
      </w:r>
      <w:del w:id="74" w:author="Nye, Janet Ashley" w:date="2023-03-30T16:12:00Z">
        <w:r w:rsidDel="00772B87">
          <w:delText>shown to</w:delText>
        </w:r>
      </w:del>
      <w:ins w:id="75" w:author="Nye, Janet Ashley" w:date="2023-03-30T16:12:00Z">
        <w:r w:rsidR="00772B87">
          <w:t>exhibited</w:t>
        </w:r>
      </w:ins>
      <w:r>
        <w:t xml:space="preserve"> reduce</w:t>
      </w:r>
      <w:ins w:id="76" w:author="Nye, Janet Ashley" w:date="2023-03-30T16:12:00Z">
        <w:r w:rsidR="00772B87">
          <w:t>d</w:t>
        </w:r>
      </w:ins>
      <w:r>
        <w:t xml:space="preserve"> </w:t>
      </w:r>
      <w:commentRangeStart w:id="77"/>
      <w:r>
        <w:t>growth</w:t>
      </w:r>
      <w:commentRangeEnd w:id="77"/>
      <w:r w:rsidR="00980989">
        <w:rPr>
          <w:rStyle w:val="CommentReference"/>
          <w:rFonts w:asciiTheme="minorHAnsi" w:hAnsiTheme="minorHAnsi"/>
        </w:rPr>
        <w:commentReference w:id="77"/>
      </w:r>
      <w:ins w:id="78" w:author="Nye, Janet Ashley" w:date="2023-03-30T21:28:00Z">
        <w:r w:rsidR="00980989">
          <w:t xml:space="preserve"> when exposed to high CO2</w:t>
        </w:r>
      </w:ins>
      <w:ins w:id="79" w:author="Nye, Janet Ashley" w:date="2023-03-30T16:13:00Z">
        <w:r w:rsidR="00772B87">
          <w:t xml:space="preserve">, but not those spawned within the peak season </w:t>
        </w:r>
      </w:ins>
      <w:del w:id="80" w:author="Nye, Janet Ashley" w:date="2023-03-30T16:13:00Z">
        <w:r w:rsidDel="00772B87">
          <w:delText xml:space="preserve"> and survival </w:delText>
        </w:r>
      </w:del>
      <w:del w:id="81" w:author="Nye, Janet Ashley" w:date="2023-03-30T16:12:00Z">
        <w:r w:rsidDel="00772B87">
          <w:delText xml:space="preserve">more in the </w:delText>
        </w:r>
      </w:del>
      <w:del w:id="82" w:author="Nye, Janet Ashley" w:date="2023-03-30T16:13:00Z">
        <w:r w:rsidDel="00772B87">
          <w:delText xml:space="preserve">early and late spawning season than in the middle </w:delText>
        </w:r>
      </w:del>
      <w:r>
        <w:t xml:space="preserve">(Baumann et al., 2018). </w:t>
      </w:r>
      <w:r w:rsidR="003D6183">
        <w:t>Embryos reared at 17</w:t>
      </w:r>
      <w:r w:rsidR="003D6183">
        <w:rPr>
          <w:rFonts w:cs="Times New Roman"/>
        </w:rPr>
        <w:t>°</w:t>
      </w:r>
      <w:r w:rsidR="003D6183">
        <w:t>C</w:t>
      </w:r>
      <w:ins w:id="83" w:author="Nye, Janet Ashley" w:date="2023-03-30T16:14:00Z">
        <w:r w:rsidR="00136E29">
          <w:t>, the temperature experienced by early or late spawners,</w:t>
        </w:r>
      </w:ins>
      <w:r w:rsidR="003D6183">
        <w:t xml:space="preserve"> had significantly </w:t>
      </w:r>
      <w:r w:rsidR="00853BAF">
        <w:t>greater</w:t>
      </w:r>
      <w:r w:rsidR="003D6183">
        <w:t xml:space="preserve"> ionocyte density in elevated pCO</w:t>
      </w:r>
      <w:r w:rsidR="003D6183">
        <w:rPr>
          <w:vertAlign w:val="subscript"/>
        </w:rPr>
        <w:t>2</w:t>
      </w:r>
      <w:del w:id="84" w:author="Nye, Janet Ashley" w:date="2023-03-30T16:14:00Z">
        <w:r w:rsidR="003D6183" w:rsidDel="00136E29">
          <w:delText xml:space="preserve"> while those in other temperatures had little to no pCO</w:delText>
        </w:r>
        <w:r w:rsidR="003D6183" w:rsidDel="00136E29">
          <w:rPr>
            <w:vertAlign w:val="subscript"/>
          </w:rPr>
          <w:delText>2</w:delText>
        </w:r>
        <w:r w:rsidR="003D6183" w:rsidDel="00136E29">
          <w:delText xml:space="preserve"> effects, which could help explain the seasonal differences in sensitivity of growth and survival</w:delText>
        </w:r>
      </w:del>
      <w:r w:rsidR="003D6183">
        <w:t>. Early in the season when temperatures are lower</w:t>
      </w:r>
      <w:r w:rsidR="00853BAF">
        <w:t xml:space="preserve"> and hatching takes longer,</w:t>
      </w:r>
      <w:r w:rsidR="003D6183">
        <w:t xml:space="preserve"> embryos may </w:t>
      </w:r>
      <w:del w:id="85" w:author="Nye, Janet Ashley" w:date="2023-03-30T16:14:00Z">
        <w:r w:rsidR="003D6183" w:rsidDel="00136E29">
          <w:delText>be growing</w:delText>
        </w:r>
      </w:del>
      <w:ins w:id="86" w:author="Nye, Janet Ashley" w:date="2023-03-30T16:14:00Z">
        <w:r w:rsidR="00136E29">
          <w:t>produce</w:t>
        </w:r>
      </w:ins>
      <w:r w:rsidR="003D6183">
        <w:t xml:space="preserve"> additional </w:t>
      </w:r>
      <w:r w:rsidR="003D6183">
        <w:lastRenderedPageBreak/>
        <w:t>ionocytes as they acclimate to high pCO</w:t>
      </w:r>
      <w:r w:rsidR="003D6183">
        <w:rPr>
          <w:vertAlign w:val="subscript"/>
        </w:rPr>
        <w:t>2</w:t>
      </w:r>
      <w:r w:rsidR="003D6183">
        <w:t xml:space="preserve">, which could draw energy away from growth and, in some individuals, inhibit development of other systems needed to survive post-hatching. </w:t>
      </w:r>
      <w:r w:rsidR="00141297">
        <w:t xml:space="preserve">The elevated </w:t>
      </w:r>
      <w:r w:rsidR="001B605E">
        <w:t xml:space="preserve">embryonic </w:t>
      </w:r>
      <w:r w:rsidR="00141297">
        <w:t>metabolism in the high pCO</w:t>
      </w:r>
      <w:r w:rsidR="00141297">
        <w:rPr>
          <w:vertAlign w:val="subscript"/>
        </w:rPr>
        <w:t>2</w:t>
      </w:r>
      <w:r w:rsidR="00141297">
        <w:t xml:space="preserve"> treatments in Chapter</w:t>
      </w:r>
      <w:r w:rsidR="001B605E">
        <w:t>s</w:t>
      </w:r>
      <w:r w:rsidR="00141297">
        <w:t xml:space="preserve"> 1</w:t>
      </w:r>
      <w:r w:rsidR="001B605E">
        <w:t xml:space="preserve"> and 2</w:t>
      </w:r>
      <w:r w:rsidR="00141297">
        <w:t xml:space="preserve"> also suggest additional energy is being used </w:t>
      </w:r>
      <w:r w:rsidR="00853BAF">
        <w:t>for</w:t>
      </w:r>
      <w:r w:rsidR="00141297">
        <w:t xml:space="preserve"> acid-base balance, drawing it away from growth. </w:t>
      </w:r>
      <w:r w:rsidR="00853BAF">
        <w:t xml:space="preserve">Like previous results on </w:t>
      </w:r>
      <w:r w:rsidR="00853BAF">
        <w:rPr>
          <w:i/>
          <w:iCs/>
        </w:rPr>
        <w:t>M. menidia</w:t>
      </w:r>
      <w:r w:rsidR="00853BAF">
        <w:t xml:space="preserve">, Chapters 1 through 3 highlight </w:t>
      </w:r>
      <w:del w:id="87" w:author="Nye, Janet Ashley" w:date="2023-03-30T21:30:00Z">
        <w:r w:rsidR="00853BAF" w:rsidDel="00980989">
          <w:delText xml:space="preserve">how variable </w:delText>
        </w:r>
      </w:del>
      <w:ins w:id="88" w:author="Nye, Janet Ashley" w:date="2023-03-30T21:30:00Z">
        <w:r w:rsidR="00980989">
          <w:t xml:space="preserve">the incredible variability </w:t>
        </w:r>
      </w:ins>
      <w:del w:id="89" w:author="Nye, Janet Ashley" w:date="2023-03-30T21:30:00Z">
        <w:r w:rsidR="00853BAF" w:rsidDel="00980989">
          <w:delText xml:space="preserve">responses can be within and across experiments, with high variance </w:delText>
        </w:r>
      </w:del>
      <w:r w:rsidR="00853BAF">
        <w:t>in m</w:t>
      </w:r>
      <w:r w:rsidR="00141297">
        <w:t xml:space="preserve">etabolic rates and ionocyte densities </w:t>
      </w:r>
      <w:r w:rsidR="00853BAF">
        <w:t>overall and some experiments and age groups showing no pCO</w:t>
      </w:r>
      <w:r w:rsidR="00853BAF">
        <w:rPr>
          <w:vertAlign w:val="subscript"/>
        </w:rPr>
        <w:t>2</w:t>
      </w:r>
      <w:r w:rsidR="00853BAF">
        <w:t xml:space="preserve"> effects on metabolism.</w:t>
      </w:r>
      <w:r w:rsidR="00141297">
        <w:t xml:space="preserve"> These levels of natural variability highlight how tolerance may be facilitated by</w:t>
      </w:r>
      <w:r w:rsidR="00D66EE2">
        <w:t xml:space="preserve"> genetic</w:t>
      </w:r>
      <w:r w:rsidR="00141297">
        <w:t xml:space="preserve"> influences and a wide range of phenotypes (</w:t>
      </w:r>
      <w:r w:rsidR="00D66EE2">
        <w:t>Sunday et al., 2014; Foo and Byrne, 2016</w:t>
      </w:r>
      <w:r w:rsidR="00141297">
        <w:t xml:space="preserve">). </w:t>
      </w:r>
    </w:p>
    <w:p w14:paraId="5D8407B8" w14:textId="357C2D20" w:rsidR="00141297" w:rsidRPr="00CA5E47" w:rsidRDefault="00141297" w:rsidP="008173C2">
      <w:pPr>
        <w:pStyle w:val="TS"/>
        <w:spacing w:line="480" w:lineRule="auto"/>
      </w:pPr>
      <w:r>
        <w:tab/>
        <w:t xml:space="preserve"> </w:t>
      </w:r>
      <w:r w:rsidR="00C92DA4">
        <w:t>A common element of Chapters 1 through 3</w:t>
      </w:r>
      <w:r>
        <w:t xml:space="preserve"> </w:t>
      </w:r>
      <w:r w:rsidR="00C92DA4">
        <w:t>is that environmentally relevant levels of seawater</w:t>
      </w:r>
      <w:r>
        <w:t xml:space="preserve"> acidification primarily impact </w:t>
      </w:r>
      <w:r>
        <w:rPr>
          <w:i/>
          <w:iCs/>
        </w:rPr>
        <w:t>M</w:t>
      </w:r>
      <w:r w:rsidR="00C92DA4">
        <w:rPr>
          <w:i/>
          <w:iCs/>
        </w:rPr>
        <w:t>.</w:t>
      </w:r>
      <w:r>
        <w:rPr>
          <w:i/>
          <w:iCs/>
        </w:rPr>
        <w:t xml:space="preserve"> menidia</w:t>
      </w:r>
      <w:r>
        <w:t xml:space="preserve"> early life stages through interactions with hypoxia and temperature, rather than in isolation. </w:t>
      </w:r>
      <w:r w:rsidR="00C92DA4">
        <w:t xml:space="preserve">This is consistent with findings in </w:t>
      </w:r>
      <w:r w:rsidR="00CE1BF8">
        <w:t>a wide variety of</w:t>
      </w:r>
      <w:r w:rsidR="00C92DA4">
        <w:t xml:space="preserve"> species</w:t>
      </w:r>
      <w:r w:rsidR="00CE1BF8">
        <w:t xml:space="preserve"> (Harvey et al., 2013)</w:t>
      </w:r>
      <w:r w:rsidR="00151145">
        <w:t xml:space="preserve"> such as </w:t>
      </w:r>
      <w:r w:rsidR="00CE1BF8">
        <w:t>Atlantic cod (</w:t>
      </w:r>
      <w:proofErr w:type="spellStart"/>
      <w:r w:rsidR="00CE1BF8">
        <w:t>Stiasny</w:t>
      </w:r>
      <w:proofErr w:type="spellEnd"/>
      <w:r w:rsidR="00151145">
        <w:t xml:space="preserve"> et a</w:t>
      </w:r>
      <w:r w:rsidR="00CE1BF8">
        <w:t>l., 2019</w:t>
      </w:r>
      <w:r w:rsidR="00C92DA4">
        <w:t>)</w:t>
      </w:r>
      <w:r w:rsidR="00CE1BF8">
        <w:t xml:space="preserve">, </w:t>
      </w:r>
      <w:r w:rsidR="008E14BB">
        <w:t>mummichog (Targett et al., 201</w:t>
      </w:r>
      <w:r w:rsidR="00DF316D">
        <w:t>9</w:t>
      </w:r>
      <w:r w:rsidR="008E14BB">
        <w:t>), inland silverside, and sheepshead minnow (Gobler et al., 2018)</w:t>
      </w:r>
      <w:r w:rsidR="00C92DA4">
        <w:t xml:space="preserve">. Wild </w:t>
      </w:r>
      <w:r w:rsidR="00C92DA4">
        <w:rPr>
          <w:i/>
          <w:iCs/>
        </w:rPr>
        <w:t xml:space="preserve">M. menidia </w:t>
      </w:r>
      <w:r w:rsidR="00C92DA4">
        <w:t>have historically experienced pCO</w:t>
      </w:r>
      <w:r w:rsidR="00C92DA4">
        <w:rPr>
          <w:vertAlign w:val="subscript"/>
        </w:rPr>
        <w:t>2</w:t>
      </w:r>
      <w:r w:rsidR="00C92DA4">
        <w:t xml:space="preserve"> levels in parts of their range that are similar to predictions for global ocean pH at the end of the century and beyond (Baumann et al., 2014, Wallace et al., 2014; </w:t>
      </w:r>
      <w:r w:rsidR="008134AC">
        <w:t>Cooley et al., 2022</w:t>
      </w:r>
      <w:r w:rsidR="00C92DA4">
        <w:t>). As a result they must have the physiological capability to withstand at least short term exposure, and the results in this dissertation suggest they can tolerate long term acidification as well. However, warming waters and intensifying hypoxic zones may not only pose a greater threat</w:t>
      </w:r>
      <w:r w:rsidR="00747F1F">
        <w:t xml:space="preserve"> to fishes</w:t>
      </w:r>
      <w:r w:rsidR="00C92DA4">
        <w:t xml:space="preserve"> than high pCO</w:t>
      </w:r>
      <w:r w:rsidR="00C92DA4">
        <w:rPr>
          <w:vertAlign w:val="subscript"/>
        </w:rPr>
        <w:t>2</w:t>
      </w:r>
      <w:r w:rsidR="00C92DA4">
        <w:t xml:space="preserve"> – </w:t>
      </w:r>
      <w:r w:rsidR="00C92DA4">
        <w:rPr>
          <w:i/>
          <w:iCs/>
        </w:rPr>
        <w:t>M. menidia</w:t>
      </w:r>
      <w:r w:rsidR="00C92DA4">
        <w:t xml:space="preserve"> are clearly more sensitive to these variables – but also increase </w:t>
      </w:r>
      <w:r w:rsidR="00747F1F">
        <w:t xml:space="preserve">fish </w:t>
      </w:r>
      <w:r w:rsidR="00C92DA4">
        <w:t>vulnerability to high pCO</w:t>
      </w:r>
      <w:r w:rsidR="00C92DA4">
        <w:rPr>
          <w:vertAlign w:val="subscript"/>
        </w:rPr>
        <w:t>2</w:t>
      </w:r>
      <w:r w:rsidR="00C92DA4">
        <w:t xml:space="preserve"> through interactive effects</w:t>
      </w:r>
      <w:r w:rsidR="00747F1F">
        <w:t xml:space="preserve"> (</w:t>
      </w:r>
      <w:proofErr w:type="spellStart"/>
      <w:r w:rsidR="00651B36">
        <w:t>Depasquale</w:t>
      </w:r>
      <w:proofErr w:type="spellEnd"/>
      <w:r w:rsidR="00651B36">
        <w:t xml:space="preserve"> et al., 2015</w:t>
      </w:r>
      <w:r w:rsidR="00747F1F">
        <w:t>)</w:t>
      </w:r>
      <w:r w:rsidR="00C92DA4">
        <w:t xml:space="preserve">. </w:t>
      </w:r>
      <w:r w:rsidR="007A5812">
        <w:t xml:space="preserve">Warming increases metabolic rates in </w:t>
      </w:r>
      <w:r w:rsidR="007A5812">
        <w:rPr>
          <w:i/>
          <w:iCs/>
        </w:rPr>
        <w:t>M. menidia</w:t>
      </w:r>
      <w:r w:rsidR="007A5812">
        <w:t xml:space="preserve"> as well as most species and is expected to reduce average fish sizes worldwide (Cheung et al., 2013). Even </w:t>
      </w:r>
      <w:r w:rsidR="007A5812">
        <w:lastRenderedPageBreak/>
        <w:t>moderate</w:t>
      </w:r>
      <w:r w:rsidR="00651B36">
        <w:t xml:space="preserve"> but static</w:t>
      </w:r>
      <w:r w:rsidR="007A5812">
        <w:t xml:space="preserve"> reductions in oxygen can be detrimental to early life stages (</w:t>
      </w:r>
      <w:proofErr w:type="spellStart"/>
      <w:r w:rsidR="00651B36">
        <w:t>Depasquale</w:t>
      </w:r>
      <w:proofErr w:type="spellEnd"/>
      <w:r w:rsidR="00651B36">
        <w:t xml:space="preserve"> et al., 2015; </w:t>
      </w:r>
      <w:r w:rsidR="007A5812">
        <w:t>Cross et al., 2019) and alter behavior in ways that increase energy use and predation vulnerability (Miller et al., 2016). In Chapter 2, unexpectedly, w</w:t>
      </w:r>
      <w:r w:rsidR="001B605E">
        <w:t xml:space="preserve">e </w:t>
      </w:r>
      <w:r w:rsidR="007A5812">
        <w:t>did find an</w:t>
      </w:r>
      <w:r w:rsidR="001B605E">
        <w:t xml:space="preserve"> exception to the idea that combining stressors increases sensitivity</w:t>
      </w:r>
      <w:r w:rsidR="007A5812">
        <w:t>.</w:t>
      </w:r>
      <w:r w:rsidR="001B605E">
        <w:t xml:space="preserve"> At 2dph rearing </w:t>
      </w:r>
      <w:r w:rsidR="001B605E">
        <w:rPr>
          <w:i/>
          <w:iCs/>
        </w:rPr>
        <w:t>M. menidia</w:t>
      </w:r>
      <w:r w:rsidR="001B605E">
        <w:t xml:space="preserve"> in high pCO</w:t>
      </w:r>
      <w:r w:rsidR="001B605E">
        <w:rPr>
          <w:vertAlign w:val="subscript"/>
        </w:rPr>
        <w:t>2</w:t>
      </w:r>
      <w:r w:rsidR="001B605E">
        <w:t xml:space="preserve"> decreased the critical oxygen level of routine metabolism, contrary to what we hypothesized. This response has</w:t>
      </w:r>
      <w:r w:rsidR="00007F31">
        <w:t xml:space="preserve"> also</w:t>
      </w:r>
      <w:r w:rsidR="001B605E">
        <w:t xml:space="preserve"> been documented in </w:t>
      </w:r>
      <w:r w:rsidR="006E2C26">
        <w:t>European sea bass</w:t>
      </w:r>
      <w:r w:rsidR="00007F31">
        <w:t xml:space="preserve"> (</w:t>
      </w:r>
      <w:r w:rsidR="006E2C26">
        <w:t>Montgomery et al., 2019</w:t>
      </w:r>
      <w:r w:rsidR="00007F31">
        <w:t xml:space="preserve">) and may </w:t>
      </w:r>
      <w:r w:rsidR="007A5812">
        <w:t>indicate</w:t>
      </w:r>
      <w:r w:rsidR="00007F31">
        <w:t xml:space="preserve"> that using additional energy on maintaining homeostasis could lead to modifications that enhance oxygen uptake capacity in some way. </w:t>
      </w:r>
      <w:r w:rsidR="00CA5E47">
        <w:t xml:space="preserve">Compared to species that naturally occur in </w:t>
      </w:r>
      <w:r w:rsidR="00651B36">
        <w:t>habitat</w:t>
      </w:r>
      <w:r w:rsidR="00CA5E47">
        <w:t>s with relatively static conditions, the results of this dis</w:t>
      </w:r>
      <w:r w:rsidR="00651B36">
        <w:t>sertation</w:t>
      </w:r>
      <w:r w:rsidR="00CA5E47">
        <w:t xml:space="preserve"> suggest that </w:t>
      </w:r>
      <w:r w:rsidR="00CA5E47">
        <w:rPr>
          <w:i/>
          <w:iCs/>
        </w:rPr>
        <w:t>M. menidia</w:t>
      </w:r>
      <w:r w:rsidR="00CA5E47">
        <w:t xml:space="preserve"> has mechanisms to tolerate anticipated </w:t>
      </w:r>
      <w:proofErr w:type="spellStart"/>
      <w:r w:rsidR="00CA5E47">
        <w:t>multistressor</w:t>
      </w:r>
      <w:proofErr w:type="spellEnd"/>
      <w:r w:rsidR="00CA5E47">
        <w:t xml:space="preserve"> cha</w:t>
      </w:r>
      <w:r w:rsidR="00651B36">
        <w:t>llen</w:t>
      </w:r>
      <w:r w:rsidR="00CA5E47">
        <w:t xml:space="preserve">ges (Baumann et al., 2019). </w:t>
      </w:r>
    </w:p>
    <w:p w14:paraId="353080E8" w14:textId="635F464F" w:rsidR="007A5812" w:rsidRDefault="00576433" w:rsidP="008173C2">
      <w:pPr>
        <w:pStyle w:val="TS"/>
        <w:spacing w:line="480" w:lineRule="auto"/>
      </w:pPr>
      <w:r>
        <w:tab/>
      </w:r>
      <w:commentRangeStart w:id="90"/>
      <w:r>
        <w:t>In</w:t>
      </w:r>
      <w:commentRangeEnd w:id="90"/>
      <w:r w:rsidR="00980989">
        <w:rPr>
          <w:rStyle w:val="CommentReference"/>
          <w:rFonts w:asciiTheme="minorHAnsi" w:hAnsiTheme="minorHAnsi"/>
        </w:rPr>
        <w:commentReference w:id="90"/>
      </w:r>
      <w:r>
        <w:t xml:space="preserve"> Chapter 4</w:t>
      </w:r>
      <w:ins w:id="91" w:author="Nye, Janet Ashley" w:date="2023-03-30T21:33:00Z">
        <w:r w:rsidR="00980989">
          <w:t>,</w:t>
        </w:r>
      </w:ins>
      <w:r>
        <w:t xml:space="preserve"> </w:t>
      </w:r>
      <w:ins w:id="92" w:author="Nye, Janet Ashley" w:date="2023-03-30T21:33:00Z">
        <w:r w:rsidR="00980989">
          <w:t>I</w:t>
        </w:r>
      </w:ins>
      <w:del w:id="93" w:author="Nye, Janet Ashley" w:date="2023-03-30T21:33:00Z">
        <w:r w:rsidDel="00980989">
          <w:delText>we</w:delText>
        </w:r>
      </w:del>
      <w:r>
        <w:t xml:space="preserve"> </w:t>
      </w:r>
      <w:r w:rsidR="00EB2D5B">
        <w:t xml:space="preserve">modeled the effects of hypoxia on the Dynamic Energy Budget (DEB) of </w:t>
      </w:r>
      <w:r w:rsidR="00EB2D5B">
        <w:rPr>
          <w:i/>
          <w:iCs/>
        </w:rPr>
        <w:t>M. menidia</w:t>
      </w:r>
      <w:r w:rsidR="00EB2D5B">
        <w:t xml:space="preserve"> to identify the energetic mechanisms that best account for experimentally quantified responses. This model gave us an important step towards better understanding how acidification sensitivity by creating a foundation to investigate multiple stressors and by identifying processes impacted by hypoxia that may tie into internal pH regulation. Focusing on the early life stages, we found that the conversion efficiency of assimilates to structure and the maximum assimilation rate are the two DEB processes most likely responsible for delayed hatching, reduced growth, and low hatch survival under hypoxia.</w:t>
      </w:r>
      <w:r w:rsidR="00CC0CE5">
        <w:t xml:space="preserve"> Reduced conversion efficiency could be indicative of slower rates of differentiation in development, which could impair formation of ionocytes, gills, and organ systems that improve acid-base competency. </w:t>
      </w:r>
      <w:r w:rsidR="00EB2D5B">
        <w:t xml:space="preserve">Both of these processes </w:t>
      </w:r>
      <w:r w:rsidR="00CC5974">
        <w:t>c</w:t>
      </w:r>
      <w:r w:rsidR="006B53DD">
        <w:t xml:space="preserve">ould </w:t>
      </w:r>
      <w:r w:rsidR="00F17D1F">
        <w:t xml:space="preserve">also </w:t>
      </w:r>
      <w:r w:rsidR="006B53DD">
        <w:t xml:space="preserve">result in </w:t>
      </w:r>
      <w:r w:rsidR="00CC5974">
        <w:t xml:space="preserve">less energy for homeostasis. </w:t>
      </w:r>
      <w:r w:rsidR="00631402">
        <w:t xml:space="preserve">Maintenance is often considered to be the process most likely affected by acidification in DEB modeling (Jager et al., 2016; </w:t>
      </w:r>
      <w:r w:rsidR="00631402">
        <w:lastRenderedPageBreak/>
        <w:t>Moreira et al., 2022; Pousse et al., 2022). We</w:t>
      </w:r>
      <w:r w:rsidR="00CC5974">
        <w:t xml:space="preserve"> did not find </w:t>
      </w:r>
      <w:r w:rsidR="00631402">
        <w:t xml:space="preserve">elevated maintenance rates to be a primary source of hypoxia effects, which could bode well for </w:t>
      </w:r>
      <w:r w:rsidR="00631402">
        <w:rPr>
          <w:i/>
          <w:iCs/>
        </w:rPr>
        <w:t>M. menidia</w:t>
      </w:r>
      <w:r w:rsidR="00631402">
        <w:t xml:space="preserve"> in that both stressors would not be simultaneously demanding energy for maintenance. </w:t>
      </w:r>
    </w:p>
    <w:p w14:paraId="3B74051F" w14:textId="3970116D" w:rsidR="002501BF" w:rsidRPr="00DB6DEE" w:rsidRDefault="002501BF" w:rsidP="008173C2">
      <w:pPr>
        <w:pStyle w:val="TS"/>
        <w:spacing w:line="480" w:lineRule="auto"/>
      </w:pPr>
      <w:r>
        <w:tab/>
        <w:t xml:space="preserve">This dissertation </w:t>
      </w:r>
      <w:del w:id="94" w:author="Nye, Janet Ashley" w:date="2023-03-30T21:35:00Z">
        <w:r w:rsidDel="00980989">
          <w:delText>presents a valuable contribution in quantifying</w:delText>
        </w:r>
      </w:del>
      <w:ins w:id="95" w:author="Nye, Janet Ashley" w:date="2023-03-30T21:35:00Z">
        <w:r w:rsidR="00980989">
          <w:t>quantifies</w:t>
        </w:r>
      </w:ins>
      <w:r>
        <w:t xml:space="preserve"> the physiological and energetic mechanisms underlying observed tolerance and sensitivity to various combinations of pCO</w:t>
      </w:r>
      <w:r>
        <w:rPr>
          <w:vertAlign w:val="subscript"/>
        </w:rPr>
        <w:t>2</w:t>
      </w:r>
      <w:r>
        <w:t>, oxygen, and temperature</w:t>
      </w:r>
      <w:ins w:id="96" w:author="Nye, Janet Ashley" w:date="2023-03-30T21:35:00Z">
        <w:r w:rsidR="00980989">
          <w:t xml:space="preserve"> for M. menidia </w:t>
        </w:r>
      </w:ins>
      <w:del w:id="97" w:author="Nye, Janet Ashley" w:date="2023-03-30T21:35:00Z">
        <w:r w:rsidDel="00980989">
          <w:delText xml:space="preserve">. </w:delText>
        </w:r>
        <w:r w:rsidR="00F40EE4" w:rsidDel="00980989">
          <w:delText xml:space="preserve">It is important to examine multiple types of responses </w:delText>
        </w:r>
      </w:del>
      <w:r w:rsidR="00F40EE4">
        <w:t xml:space="preserve">to gain a fuller understanding of species sensitivity and capacity for </w:t>
      </w:r>
      <w:r w:rsidR="00DB6DEE">
        <w:t>acclimation</w:t>
      </w:r>
      <w:r w:rsidR="00F40EE4">
        <w:t xml:space="preserve">. </w:t>
      </w:r>
      <w:ins w:id="98" w:author="Nye, Janet Ashley" w:date="2023-03-30T21:35:00Z">
        <w:r w:rsidR="00980989">
          <w:t xml:space="preserve">While doing the same for all fishes is </w:t>
        </w:r>
      </w:ins>
      <w:ins w:id="99" w:author="Nye, Janet Ashley" w:date="2023-03-30T21:36:00Z">
        <w:r w:rsidR="00980989">
          <w:t xml:space="preserve">not possible, the mechanisms revealed in </w:t>
        </w:r>
      </w:ins>
      <w:ins w:id="100" w:author="Nye, Janet Ashley" w:date="2023-03-30T21:37:00Z">
        <w:r w:rsidR="00AA354B">
          <w:t xml:space="preserve">this study </w:t>
        </w:r>
        <w:r w:rsidR="00980989">
          <w:t xml:space="preserve">are broadly applicable to other species.  </w:t>
        </w:r>
        <w:r w:rsidR="00AA354B">
          <w:t xml:space="preserve">However, </w:t>
        </w:r>
      </w:ins>
      <w:ins w:id="101" w:author="Nye, Janet Ashley" w:date="2023-03-30T21:38:00Z">
        <w:r w:rsidR="00AA354B">
          <w:t>because M. menidia</w:t>
        </w:r>
      </w:ins>
      <w:ins w:id="102" w:author="Nye, Janet Ashley" w:date="2023-03-30T21:37:00Z">
        <w:r w:rsidR="00AA354B">
          <w:t xml:space="preserve"> has evolved in ecosystems with naturally varying hypoxia and acidification </w:t>
        </w:r>
      </w:ins>
      <w:ins w:id="103" w:author="Nye, Janet Ashley" w:date="2023-03-30T21:38:00Z">
        <w:r w:rsidR="00AA354B">
          <w:t xml:space="preserve">the adaptability demonstrated here might be seen as the upper limits of adaptability.  </w:t>
        </w:r>
      </w:ins>
      <w:commentRangeStart w:id="104"/>
      <w:r w:rsidR="00F40EE4">
        <w:t>Phenotypic</w:t>
      </w:r>
      <w:commentRangeEnd w:id="104"/>
      <w:r w:rsidR="00AA354B">
        <w:rPr>
          <w:rStyle w:val="CommentReference"/>
          <w:rFonts w:asciiTheme="minorHAnsi" w:hAnsiTheme="minorHAnsi"/>
        </w:rPr>
        <w:commentReference w:id="104"/>
      </w:r>
      <w:r w:rsidR="00F40EE4">
        <w:t xml:space="preserve"> buffering can allow some responses to </w:t>
      </w:r>
      <w:r w:rsidR="00DB6DEE">
        <w:t xml:space="preserve">remain constant across different levels of a stressor, as growth and survival sometimes do in </w:t>
      </w:r>
      <w:r w:rsidR="00DB6DEE">
        <w:rPr>
          <w:i/>
          <w:iCs/>
        </w:rPr>
        <w:t>M. menidia</w:t>
      </w:r>
      <w:r w:rsidR="00DB6DEE">
        <w:t xml:space="preserve"> exposed to low and high pCO</w:t>
      </w:r>
      <w:r w:rsidR="00DB6DEE">
        <w:rPr>
          <w:vertAlign w:val="subscript"/>
        </w:rPr>
        <w:t>2</w:t>
      </w:r>
      <w:r w:rsidR="00DB6DEE">
        <w:t xml:space="preserve">, because a physiological mechanism is changing instead and allowing other traits to maintain performance (Sunday et al., 2014). Identifying these mechanisms can help us understands the limits of acclimation and what tradeoffs they may incur. </w:t>
      </w:r>
      <w:r w:rsidR="00CC0CE5">
        <w:t>The wide variability in sensitivity of the responses we measured also highlights the high level of phenotypic variability in multiple processes, which increases the chances that at least some individuals will survive. For example, great positive skew in embryo ionocyte densities may have yielded a subset that went on to be measured as insensitive to high pCO</w:t>
      </w:r>
      <w:r w:rsidR="00CC0CE5">
        <w:rPr>
          <w:vertAlign w:val="subscript"/>
        </w:rPr>
        <w:t>2</w:t>
      </w:r>
      <w:r w:rsidR="00CC0CE5">
        <w:t xml:space="preserve"> after hatching. These survivors possibly pass on modes of transgenerational acclimation to offspring and their tolerance buys time for genetic adaptation to occur (Chevin et al., 2010). </w:t>
      </w:r>
    </w:p>
    <w:p w14:paraId="4A972F42" w14:textId="7F298E89" w:rsidR="002501BF" w:rsidRDefault="002501BF" w:rsidP="008173C2">
      <w:pPr>
        <w:pStyle w:val="TS"/>
        <w:spacing w:line="480" w:lineRule="auto"/>
      </w:pPr>
    </w:p>
    <w:p w14:paraId="1436B8D5" w14:textId="3D205B66" w:rsidR="002501BF" w:rsidRPr="002501BF" w:rsidRDefault="002501BF" w:rsidP="008173C2">
      <w:pPr>
        <w:pStyle w:val="TS"/>
        <w:spacing w:line="480" w:lineRule="auto"/>
        <w:rPr>
          <w:b/>
          <w:bCs/>
        </w:rPr>
      </w:pPr>
      <w:r>
        <w:rPr>
          <w:b/>
          <w:bCs/>
        </w:rPr>
        <w:t>Future Directions</w:t>
      </w:r>
    </w:p>
    <w:p w14:paraId="4E569771" w14:textId="77777777" w:rsidR="00D70BAA" w:rsidRDefault="002501BF" w:rsidP="008173C2">
      <w:pPr>
        <w:pStyle w:val="TS"/>
        <w:spacing w:line="480" w:lineRule="auto"/>
        <w:ind w:firstLine="720"/>
      </w:pPr>
      <w:r>
        <w:lastRenderedPageBreak/>
        <w:t xml:space="preserve">There are two pressing demands in global change research that this dissertation sets </w:t>
      </w:r>
      <w:r w:rsidR="0090548B">
        <w:t xml:space="preserve">a foundation to </w:t>
      </w:r>
      <w:r>
        <w:t>investigate in the future. One is the need to bridge cellular, physiological, whole-organismal, and life history impacts of multiple stressors to the population level</w:t>
      </w:r>
      <w:r w:rsidR="0090548B">
        <w:t xml:space="preserve"> </w:t>
      </w:r>
      <w:r>
        <w:t>. The second, which builds upon the first, is the need to integrate biological responses of individual species with biological, physical, and chemical oceanography monitoring</w:t>
      </w:r>
      <w:r w:rsidR="0090548B">
        <w:t xml:space="preserve"> and social science</w:t>
      </w:r>
      <w:r>
        <w:t xml:space="preserve"> to support ecosystem-based management</w:t>
      </w:r>
      <w:r w:rsidR="0090548B">
        <w:t xml:space="preserve"> (Leslie and McLeod, 2007). </w:t>
      </w:r>
    </w:p>
    <w:p w14:paraId="77F8321A" w14:textId="77777777" w:rsidR="005925E2" w:rsidRDefault="00D70BAA" w:rsidP="008173C2">
      <w:pPr>
        <w:pStyle w:val="TS"/>
        <w:spacing w:line="480" w:lineRule="auto"/>
        <w:ind w:firstLine="720"/>
      </w:pPr>
      <w:r>
        <w:t xml:space="preserve">DEB models are a well-established approach to connect individual effects to the population level (Nisbet et al., 2000). Future work should build on our DEB model by exploring the incorporation of additional stressors and using it to model population growth rates under different scenarios of global change conditions. </w:t>
      </w:r>
      <w:r w:rsidRPr="00D70BAA">
        <w:t xml:space="preserve">Modeling acidification effects in our DEB model was not within the scope of this dissertation because of the inconsistency of acidification effects on </w:t>
      </w:r>
      <w:r w:rsidRPr="00D70BAA">
        <w:rPr>
          <w:i/>
          <w:iCs/>
        </w:rPr>
        <w:t>M. menidia</w:t>
      </w:r>
      <w:r w:rsidRPr="00D70BAA">
        <w:t xml:space="preserve"> throughout multiple experiments and to allow sufficient attention to hypoxia effects on the energy budget.</w:t>
      </w:r>
      <w:r>
        <w:t xml:space="preserve"> </w:t>
      </w:r>
      <w:r w:rsidR="005925E2">
        <w:t xml:space="preserve">Now that the parameters have been estimated and correction factors established for one stressor, this work should be built on to obtain population-level predictions for multiple stressors. </w:t>
      </w:r>
    </w:p>
    <w:p w14:paraId="0EC77A14" w14:textId="41F0AF41" w:rsidR="007A5812" w:rsidRPr="008173C2" w:rsidRDefault="005925E2" w:rsidP="008173C2">
      <w:pPr>
        <w:pStyle w:val="TS"/>
        <w:spacing w:line="480" w:lineRule="auto"/>
      </w:pPr>
      <w:r>
        <w:tab/>
        <w:t xml:space="preserve">We have documented the range of sensitivity levels </w:t>
      </w:r>
      <w:r>
        <w:rPr>
          <w:i/>
          <w:iCs/>
        </w:rPr>
        <w:t>M. menidia</w:t>
      </w:r>
      <w:r>
        <w:t xml:space="preserve"> early life stages have to pCO</w:t>
      </w:r>
      <w:r>
        <w:rPr>
          <w:vertAlign w:val="subscript"/>
        </w:rPr>
        <w:t>2</w:t>
      </w:r>
      <w:r>
        <w:t>, oxygen, and temperature. Coastal and estuarine monitoring of environmental conditions and projections for future conditions could be combined with these sensitivity levels to</w:t>
      </w:r>
      <w:r w:rsidR="00DC5F70">
        <w:t xml:space="preserve"> identify regions with most and least suitable habitat, keeping in mind that sensitivities – especially for acidification – tend to be low and seasonally dependent. The high possibility for tolerance could be considered as a competitive advantage that may allow </w:t>
      </w:r>
      <w:r w:rsidR="00DC5F70">
        <w:rPr>
          <w:i/>
          <w:iCs/>
        </w:rPr>
        <w:t>M. menidia</w:t>
      </w:r>
      <w:r w:rsidR="00DC5F70">
        <w:t xml:space="preserve"> to live in areas other species would avoid.</w:t>
      </w:r>
      <w:r>
        <w:t xml:space="preserve"> As an abundant forage fish that </w:t>
      </w:r>
      <w:r w:rsidR="00DC5F70">
        <w:t xml:space="preserve">provides an important food source for fish, </w:t>
      </w:r>
      <w:r w:rsidR="00DC5F70">
        <w:lastRenderedPageBreak/>
        <w:t xml:space="preserve">birds, and mammals, predicting population growth and preferred habitat could contribute an important link in ecosystem-level studies. </w:t>
      </w:r>
    </w:p>
    <w:p w14:paraId="2D525828" w14:textId="4B0CCF79" w:rsidR="007A5812" w:rsidRPr="008173C2" w:rsidRDefault="007A5812" w:rsidP="008173C2">
      <w:pPr>
        <w:pStyle w:val="TS"/>
        <w:spacing w:line="480" w:lineRule="auto"/>
        <w:rPr>
          <w:b/>
          <w:bCs/>
        </w:rPr>
      </w:pPr>
    </w:p>
    <w:p w14:paraId="45801FBC" w14:textId="736EE210" w:rsidR="007A5812" w:rsidRPr="008173C2" w:rsidRDefault="007A5812" w:rsidP="008173C2">
      <w:pPr>
        <w:pStyle w:val="TS"/>
        <w:spacing w:line="480" w:lineRule="auto"/>
        <w:rPr>
          <w:b/>
          <w:bCs/>
        </w:rPr>
      </w:pPr>
      <w:r w:rsidRPr="008173C2">
        <w:rPr>
          <w:b/>
          <w:bCs/>
        </w:rPr>
        <w:t>References</w:t>
      </w:r>
    </w:p>
    <w:p w14:paraId="11011616" w14:textId="295AD668" w:rsidR="003878B5" w:rsidRDefault="008173C2" w:rsidP="003878B5">
      <w:pPr>
        <w:pStyle w:val="TS"/>
        <w:spacing w:line="480" w:lineRule="auto"/>
        <w:ind w:left="720" w:hanging="720"/>
      </w:pPr>
      <w:r>
        <w:t xml:space="preserve">Baumann, H., Wallace, R. B., </w:t>
      </w:r>
      <w:proofErr w:type="spellStart"/>
      <w:r>
        <w:t>Tagliaferri</w:t>
      </w:r>
      <w:proofErr w:type="spellEnd"/>
      <w:r>
        <w:t>, T., and Gobler, C. J. 2015. Large Natural pH, CO</w:t>
      </w:r>
      <w:r>
        <w:rPr>
          <w:vertAlign w:val="subscript"/>
        </w:rPr>
        <w:t>2</w:t>
      </w:r>
      <w:r>
        <w:t xml:space="preserve"> and O</w:t>
      </w:r>
      <w:r>
        <w:rPr>
          <w:vertAlign w:val="subscript"/>
        </w:rPr>
        <w:t>2</w:t>
      </w:r>
      <w:r>
        <w:t xml:space="preserve"> Fluctuations in a Temperate Tidal Salt Marsh on Diel, Seasonal, and Interannual Time Scales. </w:t>
      </w:r>
      <w:r>
        <w:rPr>
          <w:i/>
          <w:iCs/>
        </w:rPr>
        <w:t>Estuaries and Coasts</w:t>
      </w:r>
      <w:r>
        <w:t xml:space="preserve">, 38: 220-231. </w:t>
      </w:r>
    </w:p>
    <w:p w14:paraId="1CE0133F" w14:textId="0904EE42" w:rsidR="003878B5" w:rsidRDefault="003878B5" w:rsidP="003878B5">
      <w:pPr>
        <w:pStyle w:val="TS"/>
        <w:spacing w:line="480" w:lineRule="auto"/>
        <w:ind w:left="720" w:hanging="720"/>
      </w:pPr>
      <w:r>
        <w:t xml:space="preserve">Cheung, W. W. L., Sarmiento, J. L., Dunne, J., </w:t>
      </w:r>
      <w:proofErr w:type="spellStart"/>
      <w:r>
        <w:t>Fröhlicher</w:t>
      </w:r>
      <w:proofErr w:type="spellEnd"/>
      <w:r>
        <w:t xml:space="preserve">, T. L., Lam, V. W. Y., </w:t>
      </w:r>
      <w:proofErr w:type="spellStart"/>
      <w:r>
        <w:t>Palomares</w:t>
      </w:r>
      <w:proofErr w:type="spellEnd"/>
      <w:r>
        <w:t xml:space="preserve">, M. L. D., Watson, R., and Pauly, D. 2012. Shrinking of fishes exacerbates impacts of global ocean changes on marine ecosystems. </w:t>
      </w:r>
      <w:r>
        <w:rPr>
          <w:i/>
          <w:iCs/>
        </w:rPr>
        <w:t xml:space="preserve">Nat. </w:t>
      </w:r>
      <w:proofErr w:type="spellStart"/>
      <w:r>
        <w:rPr>
          <w:i/>
          <w:iCs/>
        </w:rPr>
        <w:t>Clim</w:t>
      </w:r>
      <w:proofErr w:type="spellEnd"/>
      <w:r>
        <w:rPr>
          <w:i/>
          <w:iCs/>
        </w:rPr>
        <w:t>. Change</w:t>
      </w:r>
      <w:r>
        <w:t xml:space="preserve">, 3: 254-258. </w:t>
      </w:r>
    </w:p>
    <w:p w14:paraId="1D35121A" w14:textId="29B6D4CB" w:rsidR="00DF3438" w:rsidRPr="00DF3438" w:rsidRDefault="00DF3438" w:rsidP="003878B5">
      <w:pPr>
        <w:pStyle w:val="TS"/>
        <w:spacing w:line="480" w:lineRule="auto"/>
        <w:ind w:left="720" w:hanging="720"/>
      </w:pPr>
      <w:r>
        <w:t xml:space="preserve">Chevin, L.-M., </w:t>
      </w:r>
      <w:proofErr w:type="spellStart"/>
      <w:r>
        <w:t>Lande</w:t>
      </w:r>
      <w:proofErr w:type="spellEnd"/>
      <w:r>
        <w:t xml:space="preserve">, R., and Mace, G. M. 2010. Adaptation, Plasticity, and Extinction in a Changing Environment: Towards a Predictive Theory. </w:t>
      </w:r>
      <w:proofErr w:type="spellStart"/>
      <w:r>
        <w:rPr>
          <w:i/>
          <w:iCs/>
        </w:rPr>
        <w:t>PLoS</w:t>
      </w:r>
      <w:proofErr w:type="spellEnd"/>
      <w:r>
        <w:rPr>
          <w:i/>
          <w:iCs/>
        </w:rPr>
        <w:t xml:space="preserve"> Biol.</w:t>
      </w:r>
      <w:r>
        <w:t xml:space="preserve">, 8(4): e1000357. </w:t>
      </w:r>
      <w:proofErr w:type="spellStart"/>
      <w:r>
        <w:t>doi</w:t>
      </w:r>
      <w:proofErr w:type="spellEnd"/>
      <w:r>
        <w:t>: 10.1371/journal.pbio.1000357</w:t>
      </w:r>
    </w:p>
    <w:p w14:paraId="60B2B855" w14:textId="508C4A6F" w:rsidR="003878B5" w:rsidRDefault="003878B5" w:rsidP="003878B5">
      <w:pPr>
        <w:pStyle w:val="TS"/>
        <w:spacing w:line="480" w:lineRule="auto"/>
        <w:ind w:left="720" w:hanging="720"/>
      </w:pPr>
      <w:r>
        <w:t xml:space="preserve">Cooley, S., Schoeman, D., Bopp, L., Boyd, P., Donner, S., </w:t>
      </w:r>
      <w:proofErr w:type="spellStart"/>
      <w:r>
        <w:t>Ghebrehiwet</w:t>
      </w:r>
      <w:proofErr w:type="spellEnd"/>
      <w:r>
        <w:t xml:space="preserve">, D. Y., Ito, S.-I., </w:t>
      </w:r>
      <w:proofErr w:type="spellStart"/>
      <w:r>
        <w:t>Kiessling</w:t>
      </w:r>
      <w:proofErr w:type="spellEnd"/>
      <w:r>
        <w:t xml:space="preserve">, W., </w:t>
      </w:r>
      <w:proofErr w:type="spellStart"/>
      <w:r>
        <w:t>Martinetto</w:t>
      </w:r>
      <w:proofErr w:type="spellEnd"/>
      <w:r>
        <w:t xml:space="preserve">, P., </w:t>
      </w:r>
      <w:proofErr w:type="spellStart"/>
      <w:r>
        <w:t>Ojea</w:t>
      </w:r>
      <w:proofErr w:type="spellEnd"/>
      <w:r>
        <w:t xml:space="preserve">, E., </w:t>
      </w:r>
      <w:proofErr w:type="spellStart"/>
      <w:r>
        <w:t>Racault</w:t>
      </w:r>
      <w:proofErr w:type="spellEnd"/>
      <w:r>
        <w:t xml:space="preserve">, M.-F., </w:t>
      </w:r>
      <w:proofErr w:type="spellStart"/>
      <w:r>
        <w:t>Rost</w:t>
      </w:r>
      <w:proofErr w:type="spellEnd"/>
      <w:r>
        <w:t xml:space="preserve">, B., and </w:t>
      </w:r>
      <w:proofErr w:type="spellStart"/>
      <w:r>
        <w:t>Skern-Mauritzen</w:t>
      </w:r>
      <w:proofErr w:type="spellEnd"/>
      <w:r>
        <w:t xml:space="preserve">, M. 2022. Oceans and Coastal Ecosystems and Their Services. In: Climate Change 2022: Impacts, Adaptation and Vulnerability. Contribution of Working Group II to the Sixth Assessment Report of the Intergovernmental Panel on Climate Change [H.-O. </w:t>
      </w:r>
      <w:proofErr w:type="spellStart"/>
      <w:r>
        <w:t>Pörtner</w:t>
      </w:r>
      <w:proofErr w:type="spellEnd"/>
      <w:r>
        <w:t xml:space="preserve">, D.C. Roberts, M. </w:t>
      </w:r>
      <w:proofErr w:type="spellStart"/>
      <w:r>
        <w:t>Tignor</w:t>
      </w:r>
      <w:proofErr w:type="spellEnd"/>
      <w:r>
        <w:t xml:space="preserve">, E.S.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Craig, S. </w:t>
      </w:r>
      <w:proofErr w:type="spellStart"/>
      <w:r>
        <w:t>Langsdorf</w:t>
      </w:r>
      <w:proofErr w:type="spellEnd"/>
      <w:r>
        <w:t xml:space="preserve">, S. </w:t>
      </w:r>
      <w:proofErr w:type="spellStart"/>
      <w:r>
        <w:t>Löschke</w:t>
      </w:r>
      <w:proofErr w:type="spellEnd"/>
      <w:r>
        <w:t xml:space="preserve">, V. </w:t>
      </w:r>
      <w:proofErr w:type="spellStart"/>
      <w:r>
        <w:t>Möller</w:t>
      </w:r>
      <w:proofErr w:type="spellEnd"/>
      <w:r>
        <w:t xml:space="preserve">, A. </w:t>
      </w:r>
      <w:proofErr w:type="spellStart"/>
      <w:r>
        <w:t>Okem</w:t>
      </w:r>
      <w:proofErr w:type="spellEnd"/>
      <w:r>
        <w:t>, B. Rama (eds.)]. Cambridge University Press, Cambridge, UK and New York, NY, USA, pp. 379–550, doi:10.1017/9781009325844.005.</w:t>
      </w:r>
    </w:p>
    <w:p w14:paraId="31105326" w14:textId="77DBE74F" w:rsidR="00A440B1" w:rsidRDefault="00A440B1" w:rsidP="003878B5">
      <w:pPr>
        <w:pStyle w:val="TS"/>
        <w:spacing w:line="480" w:lineRule="auto"/>
        <w:ind w:left="720" w:hanging="720"/>
      </w:pPr>
      <w:r>
        <w:lastRenderedPageBreak/>
        <w:t xml:space="preserve">Foo, S. A. and Byrne, M. 2016. </w:t>
      </w:r>
      <w:r w:rsidR="000647A9">
        <w:t xml:space="preserve">Chapter Two – Acclimatization and Adaptive Capacity of Marine Species in a Changing Ocean. In: Advances in Marine Biology, Vol. 74. [Barbara E. Curry, ed.]. Academic Press, </w:t>
      </w:r>
      <w:r w:rsidR="00670462">
        <w:t>Cambridge, MA</w:t>
      </w:r>
      <w:r w:rsidR="000647A9">
        <w:t xml:space="preserve">, USA, pp. 69-116. </w:t>
      </w:r>
    </w:p>
    <w:p w14:paraId="4A45B4DD" w14:textId="1919FA8B" w:rsidR="00DF316D" w:rsidRPr="00DF316D" w:rsidRDefault="00DF316D" w:rsidP="003878B5">
      <w:pPr>
        <w:pStyle w:val="TS"/>
        <w:spacing w:line="480" w:lineRule="auto"/>
        <w:ind w:left="720" w:hanging="720"/>
      </w:pPr>
      <w:r>
        <w:t xml:space="preserve">Gobler, C. J., Merlo, L. R., Morrell, B. K., and Griffith, A. W. 2018. Temperature, Acidification, and Food Supply Interact to Negatively Affect the Growth and Survival of the Forage Fish, </w:t>
      </w:r>
      <w:r>
        <w:rPr>
          <w:i/>
          <w:iCs/>
        </w:rPr>
        <w:t xml:space="preserve">Menidia </w:t>
      </w:r>
      <w:proofErr w:type="spellStart"/>
      <w:r>
        <w:rPr>
          <w:i/>
          <w:iCs/>
        </w:rPr>
        <w:t>beryllina</w:t>
      </w:r>
      <w:proofErr w:type="spellEnd"/>
      <w:r>
        <w:t xml:space="preserve"> (Inland Silverside), and </w:t>
      </w:r>
      <w:proofErr w:type="spellStart"/>
      <w:r>
        <w:rPr>
          <w:i/>
          <w:iCs/>
        </w:rPr>
        <w:t>Cyprinodon</w:t>
      </w:r>
      <w:proofErr w:type="spellEnd"/>
      <w:r>
        <w:rPr>
          <w:i/>
          <w:iCs/>
        </w:rPr>
        <w:t xml:space="preserve"> variegatus</w:t>
      </w:r>
      <w:r>
        <w:t xml:space="preserve"> (Sheepshead Minnow). </w:t>
      </w:r>
      <w:r>
        <w:rPr>
          <w:i/>
          <w:iCs/>
        </w:rPr>
        <w:t>Front. Mar. Sci.</w:t>
      </w:r>
      <w:r>
        <w:t xml:space="preserve">, 5: 86. </w:t>
      </w:r>
      <w:proofErr w:type="spellStart"/>
      <w:r>
        <w:t>doi</w:t>
      </w:r>
      <w:proofErr w:type="spellEnd"/>
      <w:r>
        <w:t xml:space="preserve">: 10.3389/fmars.2018.00086 </w:t>
      </w:r>
    </w:p>
    <w:p w14:paraId="47DD2147" w14:textId="2DDCC95C" w:rsidR="00090552" w:rsidRDefault="00090552" w:rsidP="003878B5">
      <w:pPr>
        <w:pStyle w:val="TS"/>
        <w:spacing w:line="480" w:lineRule="auto"/>
        <w:ind w:left="720" w:hanging="720"/>
      </w:pPr>
      <w:r>
        <w:t xml:space="preserve">Harvey, B. P., Gwynn-Jones, D., and Moore, P. J. 2013. Meta-analysis reveals complex marine biological responses to the interactive effects of ocean acidification and warming. </w:t>
      </w:r>
      <w:r>
        <w:rPr>
          <w:i/>
          <w:iCs/>
        </w:rPr>
        <w:t xml:space="preserve">Ecol. </w:t>
      </w:r>
      <w:proofErr w:type="spellStart"/>
      <w:r>
        <w:rPr>
          <w:i/>
          <w:iCs/>
        </w:rPr>
        <w:t>Evol</w:t>
      </w:r>
      <w:proofErr w:type="spellEnd"/>
      <w:r>
        <w:rPr>
          <w:i/>
          <w:iCs/>
        </w:rPr>
        <w:t>.</w:t>
      </w:r>
      <w:r>
        <w:t xml:space="preserve">, 3(4): 1016-1030. </w:t>
      </w:r>
    </w:p>
    <w:p w14:paraId="0A25A3FE" w14:textId="42BBA5D3" w:rsidR="007A762A" w:rsidRDefault="007A762A" w:rsidP="007A762A">
      <w:pPr>
        <w:pStyle w:val="TS"/>
        <w:spacing w:line="480" w:lineRule="auto"/>
        <w:ind w:left="720" w:hanging="720"/>
      </w:pPr>
      <w:r>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55C01" w14:textId="5452C3E3" w:rsidR="002F1C3B" w:rsidRDefault="002F1C3B" w:rsidP="007A762A">
      <w:pPr>
        <w:pStyle w:val="TS"/>
        <w:spacing w:line="480" w:lineRule="auto"/>
        <w:ind w:left="720" w:hanging="720"/>
      </w:pPr>
      <w:r>
        <w:t xml:space="preserve">Leslie, H. M. and McLeod, K. L. 2007. Confronting the challenges of implementing marine ecosystem-based management. </w:t>
      </w:r>
      <w:r>
        <w:rPr>
          <w:i/>
          <w:iCs/>
        </w:rPr>
        <w:t>Front. Ecol. Environ.</w:t>
      </w:r>
      <w:r>
        <w:t xml:space="preserve">, 5(10): 540-548. </w:t>
      </w:r>
      <w:proofErr w:type="spellStart"/>
      <w:r>
        <w:t>doi</w:t>
      </w:r>
      <w:proofErr w:type="spellEnd"/>
      <w:r>
        <w:t xml:space="preserve">: 10.1890/060093 </w:t>
      </w:r>
    </w:p>
    <w:p w14:paraId="0631BA67" w14:textId="3F6B8B04" w:rsidR="00641380" w:rsidRPr="00641380" w:rsidRDefault="00641380" w:rsidP="007A762A">
      <w:pPr>
        <w:pStyle w:val="TS"/>
        <w:spacing w:line="480" w:lineRule="auto"/>
        <w:ind w:left="720" w:hanging="720"/>
      </w:pPr>
      <w:r>
        <w:t xml:space="preserve">Miller, S. H., </w:t>
      </w:r>
      <w:proofErr w:type="spellStart"/>
      <w:r>
        <w:t>Breitburg</w:t>
      </w:r>
      <w:proofErr w:type="spellEnd"/>
      <w:r>
        <w:t xml:space="preserve">, D. L., Burrell, R. B., and Keppel, A. G. 2016. Acidification increases sensitivity to hypoxia in important forage fishes. </w:t>
      </w:r>
      <w:r>
        <w:rPr>
          <w:i/>
          <w:iCs/>
        </w:rPr>
        <w:t>Mar. Ecol. Prog. Ser.</w:t>
      </w:r>
      <w:r>
        <w:t xml:space="preserve">, 549: 1-8. </w:t>
      </w:r>
    </w:p>
    <w:p w14:paraId="78012CB0" w14:textId="08B2ABDB" w:rsidR="003878B5" w:rsidRDefault="003878B5" w:rsidP="003878B5">
      <w:pPr>
        <w:pStyle w:val="TS"/>
        <w:spacing w:line="480" w:lineRule="auto"/>
        <w:ind w:left="720" w:hanging="720"/>
      </w:pPr>
      <w:r>
        <w:t xml:space="preserve">Montgomery, D. W., Simpson, S. D., Engelhard, G. H., </w:t>
      </w:r>
      <w:proofErr w:type="spellStart"/>
      <w:r>
        <w:t>Birchenough</w:t>
      </w:r>
      <w:proofErr w:type="spellEnd"/>
      <w:r>
        <w:t>, S. N. R., and Wilson, R. W. 2019. Rising CO</w:t>
      </w:r>
      <w:r>
        <w:rPr>
          <w:vertAlign w:val="subscript"/>
        </w:rPr>
        <w:t>2</w:t>
      </w:r>
      <w:r>
        <w:t xml:space="preserve"> enhances hypoxia tolerance in a marine fish. </w:t>
      </w:r>
      <w:r>
        <w:rPr>
          <w:i/>
          <w:iCs/>
        </w:rPr>
        <w:t>Sci. Rep.</w:t>
      </w:r>
      <w:r>
        <w:t xml:space="preserve">, 9: 15152. https://doi.org/10.1038/s41598-019-51572-4 </w:t>
      </w:r>
    </w:p>
    <w:p w14:paraId="4977AF80" w14:textId="1937B82B" w:rsidR="007A762A" w:rsidRDefault="007A762A" w:rsidP="003878B5">
      <w:pPr>
        <w:pStyle w:val="TS"/>
        <w:spacing w:line="480" w:lineRule="auto"/>
        <w:ind w:left="720" w:hanging="720"/>
      </w:pPr>
      <w:r>
        <w:t xml:space="preserve">Moreira, J. M., Mendes, A. C., </w:t>
      </w:r>
      <w:proofErr w:type="spellStart"/>
      <w:r>
        <w:t>Maulvault</w:t>
      </w:r>
      <w:proofErr w:type="spellEnd"/>
      <w:r>
        <w:t xml:space="preserve">, A. L., Marques, A., Rosa, R., </w:t>
      </w:r>
      <w:proofErr w:type="spellStart"/>
      <w:r>
        <w:t>Pous</w:t>
      </w:r>
      <w:r>
        <w:rPr>
          <w:rFonts w:cs="Times New Roman"/>
        </w:rPr>
        <w:t>ã</w:t>
      </w:r>
      <w:r>
        <w:t>o</w:t>
      </w:r>
      <w:proofErr w:type="spellEnd"/>
      <w:r>
        <w:t xml:space="preserve">-Ferreira, P., Sousa, T., </w:t>
      </w:r>
      <w:proofErr w:type="spellStart"/>
      <w:r>
        <w:t>Anacleto</w:t>
      </w:r>
      <w:proofErr w:type="spellEnd"/>
      <w:r>
        <w:t xml:space="preserve">, P., and Marques, G. M. 2022. Impacts of ocean warming and </w:t>
      </w:r>
      <w:r>
        <w:lastRenderedPageBreak/>
        <w:t xml:space="preserve">acidification on the energy budget of three commercially important fish species. </w:t>
      </w:r>
      <w:proofErr w:type="spellStart"/>
      <w:r>
        <w:rPr>
          <w:i/>
          <w:iCs/>
        </w:rPr>
        <w:t>Conserv</w:t>
      </w:r>
      <w:proofErr w:type="spellEnd"/>
      <w:r>
        <w:rPr>
          <w:i/>
          <w:iCs/>
        </w:rPr>
        <w:t>. Physiol.</w:t>
      </w:r>
      <w:r>
        <w:t xml:space="preserve">, 10(1): coac048. </w:t>
      </w:r>
      <w:proofErr w:type="spellStart"/>
      <w:r>
        <w:t>doi</w:t>
      </w:r>
      <w:proofErr w:type="spellEnd"/>
      <w:r>
        <w:t>: 10.1093/</w:t>
      </w:r>
      <w:proofErr w:type="spellStart"/>
      <w:r>
        <w:t>conphys</w:t>
      </w:r>
      <w:proofErr w:type="spellEnd"/>
      <w:r>
        <w:t xml:space="preserve">/coac048 </w:t>
      </w:r>
    </w:p>
    <w:p w14:paraId="09A1123B" w14:textId="0D44E697" w:rsidR="007E39B6" w:rsidRPr="007E39B6" w:rsidRDefault="007E39B6" w:rsidP="003878B5">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 Anim. Ecol.</w:t>
      </w:r>
      <w:r>
        <w:t xml:space="preserve">, 69: 913-926. </w:t>
      </w:r>
    </w:p>
    <w:p w14:paraId="2F147E2B" w14:textId="4A2FFBD4" w:rsidR="007A762A" w:rsidRDefault="007A762A" w:rsidP="007A762A">
      <w:pPr>
        <w:pStyle w:val="TS"/>
        <w:spacing w:line="480" w:lineRule="auto"/>
        <w:ind w:left="720" w:hanging="720"/>
      </w:pPr>
      <w:r>
        <w:t xml:space="preserve">Pousse, </w:t>
      </w:r>
      <w:r>
        <w:rPr>
          <w:rFonts w:cs="Times New Roman"/>
        </w:rPr>
        <w:t>É</w:t>
      </w:r>
      <w:r>
        <w:t xml:space="preserve">., Munroe, D., Hart, D., Hennen, D., Cameron, L. P., </w:t>
      </w:r>
      <w:proofErr w:type="spellStart"/>
      <w:r>
        <w:t>Rheuban</w:t>
      </w:r>
      <w:proofErr w:type="spellEnd"/>
      <w:r>
        <w:t xml:space="preserve">, J. E., Wang, Z. A., </w:t>
      </w:r>
      <w:proofErr w:type="spellStart"/>
      <w:r>
        <w:t>Wikfors</w:t>
      </w:r>
      <w:proofErr w:type="spellEnd"/>
      <w:r>
        <w:t xml:space="preserve">, G. H., and Meseck, S. L. 2022. Dynamic energy budget modeling of Atlantic </w:t>
      </w:r>
      <w:proofErr w:type="spellStart"/>
      <w:r>
        <w:t>surfclam</w:t>
      </w:r>
      <w:proofErr w:type="spellEnd"/>
      <w:r>
        <w:t xml:space="preserve">, </w:t>
      </w:r>
      <w:proofErr w:type="spellStart"/>
      <w:r>
        <w:rPr>
          <w:i/>
          <w:iCs/>
        </w:rPr>
        <w:t>Spisula</w:t>
      </w:r>
      <w:proofErr w:type="spellEnd"/>
      <w:r>
        <w:rPr>
          <w:i/>
          <w:iCs/>
        </w:rPr>
        <w:t xml:space="preserve"> </w:t>
      </w:r>
      <w:proofErr w:type="spellStart"/>
      <w:r>
        <w:rPr>
          <w:i/>
          <w:iCs/>
        </w:rPr>
        <w:t>solidissima</w:t>
      </w:r>
      <w:proofErr w:type="spellEnd"/>
      <w:r>
        <w:t xml:space="preserve">, under future ocean acidification and warming. </w:t>
      </w:r>
      <w:r>
        <w:rPr>
          <w:i/>
          <w:iCs/>
        </w:rPr>
        <w:t>Mar. Environ. Res.</w:t>
      </w:r>
      <w:r>
        <w:t xml:space="preserve">, 177: 105602. https://doi.org/10.1016/j.marenvres.2022.105602 </w:t>
      </w:r>
    </w:p>
    <w:p w14:paraId="6FD7E11C" w14:textId="65F04BA3" w:rsidR="006A44EC" w:rsidRPr="006A44EC" w:rsidRDefault="006A44EC" w:rsidP="003878B5">
      <w:pPr>
        <w:pStyle w:val="TS"/>
        <w:spacing w:line="480" w:lineRule="auto"/>
        <w:ind w:left="720" w:hanging="720"/>
      </w:pPr>
      <w:proofErr w:type="spellStart"/>
      <w:r>
        <w:t>Stiasny</w:t>
      </w:r>
      <w:proofErr w:type="spellEnd"/>
      <w:r>
        <w:t xml:space="preserve">, M. H., </w:t>
      </w:r>
      <w:proofErr w:type="spellStart"/>
      <w:r>
        <w:t>Sswat</w:t>
      </w:r>
      <w:proofErr w:type="spellEnd"/>
      <w:r>
        <w:t xml:space="preserve">, M., </w:t>
      </w:r>
      <w:proofErr w:type="spellStart"/>
      <w:r>
        <w:t>Mittermayer</w:t>
      </w:r>
      <w:proofErr w:type="spellEnd"/>
      <w:r>
        <w:t xml:space="preserve">, F. H., Falk-Peterson, I.-B., Schnell, N. K., </w:t>
      </w:r>
      <w:proofErr w:type="spellStart"/>
      <w:r>
        <w:t>Puvanendran</w:t>
      </w:r>
      <w:proofErr w:type="spellEnd"/>
      <w:r>
        <w:t xml:space="preserve">, V., Mortensen, A., </w:t>
      </w:r>
      <w:proofErr w:type="spellStart"/>
      <w:r>
        <w:t>Reusch</w:t>
      </w:r>
      <w:proofErr w:type="spellEnd"/>
      <w:r>
        <w:t xml:space="preserve">, T. B. H., and </w:t>
      </w:r>
      <w:proofErr w:type="spellStart"/>
      <w:r>
        <w:t>Clemmesen</w:t>
      </w:r>
      <w:proofErr w:type="spellEnd"/>
      <w:r>
        <w:t xml:space="preserve">, C. 2019. Divergent responses of Atlantic cod to ocean acidification and food limitation. </w:t>
      </w:r>
      <w:r>
        <w:rPr>
          <w:i/>
          <w:iCs/>
        </w:rPr>
        <w:t>Glob. Change Biol.</w:t>
      </w:r>
      <w:r>
        <w:t xml:space="preserve">, 25: 839-849. </w:t>
      </w:r>
    </w:p>
    <w:p w14:paraId="6F17A7A2" w14:textId="6FFB057C" w:rsidR="007E0632" w:rsidRDefault="007E0632" w:rsidP="003878B5">
      <w:pPr>
        <w:pStyle w:val="TS"/>
        <w:spacing w:line="480" w:lineRule="auto"/>
        <w:ind w:left="720" w:hanging="720"/>
      </w:pPr>
      <w:r>
        <w:t xml:space="preserve">Sunday, J. M., </w:t>
      </w:r>
      <w:proofErr w:type="spellStart"/>
      <w:r>
        <w:t>Calosi</w:t>
      </w:r>
      <w:proofErr w:type="spellEnd"/>
      <w:r>
        <w:t xml:space="preserve">, P., Dupont, S., Munday, P. L., Stillman, J. H., and </w:t>
      </w:r>
      <w:proofErr w:type="spellStart"/>
      <w:r>
        <w:t>Reusch</w:t>
      </w:r>
      <w:proofErr w:type="spellEnd"/>
      <w:r>
        <w:t xml:space="preserve">, T. B. H. 2014. Evolution in an acidifying ocean. </w:t>
      </w:r>
      <w:r>
        <w:rPr>
          <w:i/>
          <w:iCs/>
        </w:rPr>
        <w:t xml:space="preserve">Trends Ecol. </w:t>
      </w:r>
      <w:proofErr w:type="spellStart"/>
      <w:r>
        <w:rPr>
          <w:i/>
          <w:iCs/>
        </w:rPr>
        <w:t>Evol</w:t>
      </w:r>
      <w:proofErr w:type="spellEnd"/>
      <w:r>
        <w:rPr>
          <w:i/>
          <w:iCs/>
        </w:rPr>
        <w:t>.</w:t>
      </w:r>
      <w:r>
        <w:t xml:space="preserve">, 29(2): 117-125. </w:t>
      </w:r>
    </w:p>
    <w:p w14:paraId="0C0E6055" w14:textId="7568B430" w:rsidR="00DF316D" w:rsidRPr="00DF316D" w:rsidRDefault="00DF316D" w:rsidP="003878B5">
      <w:pPr>
        <w:pStyle w:val="TS"/>
        <w:spacing w:line="480" w:lineRule="auto"/>
        <w:ind w:left="720" w:hanging="720"/>
      </w:pPr>
      <w:r>
        <w:t xml:space="preserve">Targett, T. E., </w:t>
      </w:r>
      <w:proofErr w:type="spellStart"/>
      <w:r>
        <w:t>Grecay</w:t>
      </w:r>
      <w:proofErr w:type="spellEnd"/>
      <w:r>
        <w:t xml:space="preserve">, P. A., and Dixon, R. L. 2019. Growth of the estuarine fish </w:t>
      </w:r>
      <w:proofErr w:type="spellStart"/>
      <w:r>
        <w:rPr>
          <w:i/>
          <w:iCs/>
        </w:rPr>
        <w:t>Fundulus</w:t>
      </w:r>
      <w:proofErr w:type="spellEnd"/>
      <w:r>
        <w:rPr>
          <w:i/>
          <w:iCs/>
        </w:rPr>
        <w:t xml:space="preserve"> </w:t>
      </w:r>
      <w:proofErr w:type="spellStart"/>
      <w:r>
        <w:rPr>
          <w:i/>
          <w:iCs/>
        </w:rPr>
        <w:t>heteroclitus</w:t>
      </w:r>
      <w:proofErr w:type="spellEnd"/>
      <w:r>
        <w:t xml:space="preserve"> in response to diel-cycling hypoxia and acidification: interaction with temperature. </w:t>
      </w:r>
      <w:r>
        <w:rPr>
          <w:i/>
          <w:iCs/>
        </w:rPr>
        <w:t xml:space="preserve">Can. J. Fish. </w:t>
      </w:r>
      <w:proofErr w:type="spellStart"/>
      <w:r>
        <w:rPr>
          <w:i/>
          <w:iCs/>
        </w:rPr>
        <w:t>Aquat</w:t>
      </w:r>
      <w:proofErr w:type="spellEnd"/>
      <w:r>
        <w:rPr>
          <w:i/>
          <w:iCs/>
        </w:rPr>
        <w:t>. Sci.</w:t>
      </w:r>
      <w:r>
        <w:t xml:space="preserve">, 76: 1295-1304. </w:t>
      </w:r>
    </w:p>
    <w:p w14:paraId="7521CA55" w14:textId="71B8FC44" w:rsidR="008173C2" w:rsidRPr="003878B5" w:rsidRDefault="003878B5" w:rsidP="003878B5">
      <w:pPr>
        <w:pStyle w:val="TS"/>
        <w:spacing w:line="480" w:lineRule="auto"/>
        <w:ind w:left="720" w:hanging="720"/>
      </w:pPr>
      <w:r>
        <w:t xml:space="preserve">Wallace, R. B., Baumann, H., </w:t>
      </w:r>
      <w:proofErr w:type="spellStart"/>
      <w:r>
        <w:t>Grear</w:t>
      </w:r>
      <w:proofErr w:type="spellEnd"/>
      <w:r>
        <w:t xml:space="preserve">, J. S., Aller, R. C., and Gobler, C. J. 2014. Coastal ocean acidification: The other eutrophication problem. </w:t>
      </w:r>
      <w:proofErr w:type="spellStart"/>
      <w:r>
        <w:rPr>
          <w:i/>
          <w:iCs/>
        </w:rPr>
        <w:t>Estuar</w:t>
      </w:r>
      <w:proofErr w:type="spellEnd"/>
      <w:r>
        <w:rPr>
          <w:i/>
          <w:iCs/>
        </w:rPr>
        <w:t>. Coast. Shelf Sci.</w:t>
      </w:r>
      <w:r>
        <w:t xml:space="preserve">, 148: 1-13. </w:t>
      </w:r>
    </w:p>
    <w:p w14:paraId="0C6EEF01" w14:textId="45F66970" w:rsidR="00DF35A8" w:rsidRDefault="00DF35A8" w:rsidP="00B60EE8">
      <w:pPr>
        <w:pStyle w:val="TS"/>
      </w:pPr>
    </w:p>
    <w:p w14:paraId="2C20B295" w14:textId="77777777" w:rsidR="00230245" w:rsidRDefault="00230245" w:rsidP="00B60EE8">
      <w:pPr>
        <w:pStyle w:val="TS"/>
      </w:pPr>
    </w:p>
    <w:sectPr w:rsidR="002302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ye, Janet Ashley" w:date="2023-03-30T15:44:00Z" w:initials="NJA">
    <w:p w14:paraId="2ED1EBD4" w14:textId="77777777" w:rsidR="00A775FF" w:rsidRDefault="00A775FF" w:rsidP="00675EA3">
      <w:pPr>
        <w:pStyle w:val="CommentText"/>
      </w:pPr>
      <w:r>
        <w:rPr>
          <w:rStyle w:val="CommentReference"/>
        </w:rPr>
        <w:annotationRef/>
      </w:r>
      <w:r>
        <w:t>You can do in one paragraph what you've done in two for your first two paragraphs</w:t>
      </w:r>
    </w:p>
  </w:comment>
  <w:comment w:id="33" w:author="Nye, Janet Ashley" w:date="2023-03-30T21:07:00Z" w:initials="NJA">
    <w:p w14:paraId="1A18C2CA" w14:textId="77777777" w:rsidR="00882B8A" w:rsidRDefault="00882B8A" w:rsidP="004C06CF">
      <w:pPr>
        <w:pStyle w:val="CommentText"/>
      </w:pPr>
      <w:r>
        <w:rPr>
          <w:rStyle w:val="CommentReference"/>
        </w:rPr>
        <w:annotationRef/>
      </w:r>
      <w:r>
        <w:t xml:space="preserve">Need more citations to support that it is relatively straight forward and been studied for awhile.  I'd cite Fry for sure to show the length of time studied and many studies by Claireaux </w:t>
      </w:r>
      <w:hyperlink r:id="rId1" w:history="1">
        <w:r w:rsidRPr="004C06CF">
          <w:rPr>
            <w:rStyle w:val="Hyperlink"/>
          </w:rPr>
          <w:t>https://scholar.google.com/citations?user=5ubJnCIAAAAJ&amp;hl=en&amp;oi=sra</w:t>
        </w:r>
      </w:hyperlink>
    </w:p>
  </w:comment>
  <w:comment w:id="34" w:author="Nye, Janet Ashley" w:date="2023-03-30T15:23:00Z" w:initials="NJA">
    <w:p w14:paraId="45B572F2" w14:textId="2E19B957" w:rsidR="000A7DFC" w:rsidRDefault="000A7DFC" w:rsidP="00950A66">
      <w:pPr>
        <w:pStyle w:val="CommentText"/>
      </w:pPr>
      <w:r>
        <w:rPr>
          <w:rStyle w:val="CommentReference"/>
        </w:rPr>
        <w:annotationRef/>
      </w:r>
      <w:r>
        <w:t>You need some citations to support this and to also back up the claim in the next paragraph that less has been done on OA (yet you have more cites there!)</w:t>
      </w:r>
    </w:p>
  </w:comment>
  <w:comment w:id="35" w:author="Nye, Janet Ashley" w:date="2023-03-30T21:09:00Z" w:initials="NJA">
    <w:p w14:paraId="1AF3B805" w14:textId="77777777" w:rsidR="00882B8A" w:rsidRDefault="00882B8A" w:rsidP="0099780C">
      <w:pPr>
        <w:pStyle w:val="CommentText"/>
      </w:pPr>
      <w:r>
        <w:rPr>
          <w:rStyle w:val="CommentReference"/>
        </w:rPr>
        <w:annotationRef/>
      </w:r>
      <w:r>
        <w:t>Fabry's review was published in 2008 when we knew pretty much nothing.  The were a few fish papers all with effects at very very high levels, the earliest being 1987 (whereas what we know about DO was well known in the 60s-70s</w:t>
      </w:r>
    </w:p>
  </w:comment>
  <w:comment w:id="36" w:author="Nye, Janet Ashley" w:date="2023-03-30T15:24:00Z" w:initials="NJA">
    <w:p w14:paraId="5A255E58" w14:textId="105544A1" w:rsidR="000A7DFC" w:rsidRDefault="000A7DFC" w:rsidP="00667FD5">
      <w:pPr>
        <w:pStyle w:val="CommentText"/>
      </w:pPr>
      <w:r>
        <w:rPr>
          <w:rStyle w:val="CommentReference"/>
        </w:rPr>
        <w:annotationRef/>
      </w:r>
      <w:r>
        <w:t>I like Kroeker papers too</w:t>
      </w:r>
    </w:p>
  </w:comment>
  <w:comment w:id="37" w:author="Nye, Janet Ashley" w:date="2023-03-30T21:10:00Z" w:initials="NJA">
    <w:p w14:paraId="03268556" w14:textId="77777777" w:rsidR="00A371F2" w:rsidRDefault="00A371F2" w:rsidP="00D748C1">
      <w:pPr>
        <w:pStyle w:val="CommentText"/>
      </w:pPr>
      <w:r>
        <w:rPr>
          <w:rStyle w:val="CommentReference"/>
        </w:rPr>
        <w:annotationRef/>
      </w:r>
      <w:r>
        <w:t>There's too much detail here.  The introduction should be VERY high level and focus on the broad general findings of not just Menidia, but fishes in general.  Cut considerably and just state the general findings and what needs to be done now given their findings.  How does it lead to your research?</w:t>
      </w:r>
    </w:p>
  </w:comment>
  <w:comment w:id="46" w:author="Nye, Janet Ashley" w:date="2023-03-30T15:28:00Z" w:initials="NJA">
    <w:p w14:paraId="1E6F48B5" w14:textId="5B268166" w:rsidR="000A7DFC" w:rsidRDefault="000A7DFC" w:rsidP="00D872E5">
      <w:pPr>
        <w:pStyle w:val="CommentText"/>
      </w:pPr>
      <w:r>
        <w:rPr>
          <w:rStyle w:val="CommentReference"/>
        </w:rPr>
        <w:annotationRef/>
      </w:r>
      <w:r>
        <w:t xml:space="preserve">Explain phenotypic buffering better.  Do you mean there is compensation by another process?  </w:t>
      </w:r>
    </w:p>
  </w:comment>
  <w:comment w:id="47" w:author="Nye, Janet Ashley" w:date="2023-03-30T15:29:00Z" w:initials="NJA">
    <w:p w14:paraId="5FAB711C" w14:textId="77777777" w:rsidR="000A7DFC" w:rsidRDefault="000A7DFC" w:rsidP="00A54BF3">
      <w:pPr>
        <w:pStyle w:val="CommentText"/>
      </w:pPr>
      <w:r>
        <w:rPr>
          <w:rStyle w:val="CommentReference"/>
        </w:rPr>
        <w:annotationRef/>
      </w:r>
      <w:r>
        <w:t>This idea needs to be closer to the literature that does not find strong effects of OA.  Then talk about Menidia results specifically afterwards</w:t>
      </w:r>
    </w:p>
  </w:comment>
  <w:comment w:id="54" w:author="Nye, Janet Ashley" w:date="2023-03-30T21:12:00Z" w:initials="NJA">
    <w:p w14:paraId="298E526D" w14:textId="77777777" w:rsidR="00A371F2" w:rsidRDefault="00A371F2" w:rsidP="007828FC">
      <w:pPr>
        <w:pStyle w:val="CommentText"/>
      </w:pPr>
      <w:r>
        <w:rPr>
          <w:rStyle w:val="CommentReference"/>
        </w:rPr>
        <w:annotationRef/>
      </w:r>
      <w:r>
        <w:t>More importantly, determining mechanisms.  That is a central theme of your dissertation - the ionocytes, pcrit and the modeling.</w:t>
      </w:r>
    </w:p>
  </w:comment>
  <w:comment w:id="55" w:author="Nye, Janet Ashley" w:date="2023-03-30T15:31:00Z" w:initials="NJA">
    <w:p w14:paraId="7BF2D3E2" w14:textId="2BA852D9" w:rsidR="000A7DFC" w:rsidRDefault="000A7DFC" w:rsidP="00773C84">
      <w:pPr>
        <w:pStyle w:val="CommentText"/>
      </w:pPr>
      <w:r>
        <w:rPr>
          <w:rStyle w:val="CommentReference"/>
        </w:rPr>
        <w:annotationRef/>
      </w:r>
      <w:r>
        <w:t>I think this is too much methodological detail</w:t>
      </w:r>
    </w:p>
  </w:comment>
  <w:comment w:id="67" w:author="Nye, Janet Ashley" w:date="2023-03-30T16:06:00Z" w:initials="NJA">
    <w:p w14:paraId="44CFEB6A" w14:textId="77777777" w:rsidR="00772B87" w:rsidRDefault="00772B87" w:rsidP="00944776">
      <w:pPr>
        <w:pStyle w:val="CommentText"/>
      </w:pPr>
      <w:r>
        <w:rPr>
          <w:rStyle w:val="CommentReference"/>
        </w:rPr>
        <w:annotationRef/>
      </w:r>
      <w:r>
        <w:t>This should be "I" throughout 😃</w:t>
      </w:r>
    </w:p>
  </w:comment>
  <w:comment w:id="77" w:author="Nye, Janet Ashley" w:date="2023-03-30T21:33:00Z" w:initials="NJA">
    <w:p w14:paraId="278A8227" w14:textId="77777777" w:rsidR="00980989" w:rsidRDefault="00980989" w:rsidP="002B3D90">
      <w:pPr>
        <w:pStyle w:val="CommentText"/>
      </w:pPr>
      <w:r>
        <w:rPr>
          <w:rStyle w:val="CommentReference"/>
        </w:rPr>
        <w:annotationRef/>
      </w:r>
      <w:r>
        <w:t>And survival?</w:t>
      </w:r>
    </w:p>
  </w:comment>
  <w:comment w:id="90" w:author="Nye, Janet Ashley" w:date="2023-03-30T21:34:00Z" w:initials="NJA">
    <w:p w14:paraId="34AF0F2A" w14:textId="77777777" w:rsidR="00980989" w:rsidRDefault="00980989" w:rsidP="00F87742">
      <w:pPr>
        <w:pStyle w:val="CommentText"/>
      </w:pPr>
      <w:r>
        <w:rPr>
          <w:rStyle w:val="CommentReference"/>
        </w:rPr>
        <w:annotationRef/>
      </w:r>
      <w:r>
        <w:t>Start each paragraph, not with what you did but the main findings.  Much like you would do for the first sentence of your discussion.  Just pull that sentence out with the main point and start with that.  Then add the details.</w:t>
      </w:r>
    </w:p>
  </w:comment>
  <w:comment w:id="104" w:author="Nye, Janet Ashley" w:date="2023-03-30T21:39:00Z" w:initials="NJA">
    <w:p w14:paraId="35B9C119" w14:textId="77777777" w:rsidR="00AA354B" w:rsidRDefault="00AA354B" w:rsidP="001F3F53">
      <w:pPr>
        <w:pStyle w:val="CommentText"/>
      </w:pPr>
      <w:r>
        <w:rPr>
          <w:rStyle w:val="CommentReference"/>
        </w:rPr>
        <w:annotationRef/>
      </w:r>
      <w:r>
        <w:t>You bring this up a lot but not sure how it fits unless you explain further and how your results support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D1EBD4" w15:done="0"/>
  <w15:commentEx w15:paraId="1A18C2CA" w15:done="0"/>
  <w15:commentEx w15:paraId="45B572F2" w15:done="0"/>
  <w15:commentEx w15:paraId="1AF3B805" w15:done="0"/>
  <w15:commentEx w15:paraId="5A255E58" w15:done="0"/>
  <w15:commentEx w15:paraId="03268556" w15:done="0"/>
  <w15:commentEx w15:paraId="1E6F48B5" w15:done="0"/>
  <w15:commentEx w15:paraId="5FAB711C" w15:done="0"/>
  <w15:commentEx w15:paraId="298E526D" w15:done="0"/>
  <w15:commentEx w15:paraId="7BF2D3E2" w15:done="0"/>
  <w15:commentEx w15:paraId="44CFEB6A" w15:done="0"/>
  <w15:commentEx w15:paraId="278A8227" w15:done="0"/>
  <w15:commentEx w15:paraId="34AF0F2A" w15:done="0"/>
  <w15:commentEx w15:paraId="35B9C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2CC6" w16cex:dateUtc="2023-03-30T19:44:00Z"/>
  <w16cex:commentExtensible w16cex:durableId="27D07875" w16cex:dateUtc="2023-03-31T01:07:00Z"/>
  <w16cex:commentExtensible w16cex:durableId="27D027EF" w16cex:dateUtc="2023-03-30T19:23:00Z"/>
  <w16cex:commentExtensible w16cex:durableId="27D078FD" w16cex:dateUtc="2023-03-31T01:09:00Z"/>
  <w16cex:commentExtensible w16cex:durableId="27D0281C" w16cex:dateUtc="2023-03-30T19:24:00Z"/>
  <w16cex:commentExtensible w16cex:durableId="27D07953" w16cex:dateUtc="2023-03-31T01:10:00Z"/>
  <w16cex:commentExtensible w16cex:durableId="27D02924" w16cex:dateUtc="2023-03-30T19:28:00Z"/>
  <w16cex:commentExtensible w16cex:durableId="27D0295C" w16cex:dateUtc="2023-03-30T19:29:00Z"/>
  <w16cex:commentExtensible w16cex:durableId="27D079A9" w16cex:dateUtc="2023-03-31T01:12:00Z"/>
  <w16cex:commentExtensible w16cex:durableId="27D029E7" w16cex:dateUtc="2023-03-30T19:31:00Z"/>
  <w16cex:commentExtensible w16cex:durableId="27D031EB" w16cex:dateUtc="2023-03-30T20:06:00Z"/>
  <w16cex:commentExtensible w16cex:durableId="27D07EBC" w16cex:dateUtc="2023-03-31T01:33:00Z"/>
  <w16cex:commentExtensible w16cex:durableId="27D07EF4" w16cex:dateUtc="2023-03-31T01:34:00Z"/>
  <w16cex:commentExtensible w16cex:durableId="27D08017" w16cex:dateUtc="2023-03-31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D1EBD4" w16cid:durableId="27D02CC6"/>
  <w16cid:commentId w16cid:paraId="1A18C2CA" w16cid:durableId="27D07875"/>
  <w16cid:commentId w16cid:paraId="45B572F2" w16cid:durableId="27D027EF"/>
  <w16cid:commentId w16cid:paraId="1AF3B805" w16cid:durableId="27D078FD"/>
  <w16cid:commentId w16cid:paraId="5A255E58" w16cid:durableId="27D0281C"/>
  <w16cid:commentId w16cid:paraId="03268556" w16cid:durableId="27D07953"/>
  <w16cid:commentId w16cid:paraId="1E6F48B5" w16cid:durableId="27D02924"/>
  <w16cid:commentId w16cid:paraId="5FAB711C" w16cid:durableId="27D0295C"/>
  <w16cid:commentId w16cid:paraId="298E526D" w16cid:durableId="27D079A9"/>
  <w16cid:commentId w16cid:paraId="7BF2D3E2" w16cid:durableId="27D029E7"/>
  <w16cid:commentId w16cid:paraId="44CFEB6A" w16cid:durableId="27D031EB"/>
  <w16cid:commentId w16cid:paraId="278A8227" w16cid:durableId="27D07EBC"/>
  <w16cid:commentId w16cid:paraId="34AF0F2A" w16cid:durableId="27D07EF4"/>
  <w16cid:commentId w16cid:paraId="35B9C119" w16cid:durableId="27D080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494"/>
    <w:multiLevelType w:val="hybridMultilevel"/>
    <w:tmpl w:val="36D6F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3C4"/>
    <w:multiLevelType w:val="hybridMultilevel"/>
    <w:tmpl w:val="6F9E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D02D9"/>
    <w:multiLevelType w:val="hybridMultilevel"/>
    <w:tmpl w:val="E97A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9768">
    <w:abstractNumId w:val="1"/>
  </w:num>
  <w:num w:numId="2" w16cid:durableId="1460879222">
    <w:abstractNumId w:val="2"/>
  </w:num>
  <w:num w:numId="3" w16cid:durableId="16727522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ye, Janet Ashley">
    <w15:presenceInfo w15:providerId="AD" w15:userId="S::jnye@ad.unc.edu::b3550071-eff7-43d7-ac10-0d81d587c5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8"/>
    <w:rsid w:val="00007F31"/>
    <w:rsid w:val="000411B4"/>
    <w:rsid w:val="000543CB"/>
    <w:rsid w:val="000647A9"/>
    <w:rsid w:val="00072F46"/>
    <w:rsid w:val="000833B9"/>
    <w:rsid w:val="00090552"/>
    <w:rsid w:val="000A7DFC"/>
    <w:rsid w:val="000C08FF"/>
    <w:rsid w:val="000D5AE1"/>
    <w:rsid w:val="000E62F0"/>
    <w:rsid w:val="001051DB"/>
    <w:rsid w:val="00136E29"/>
    <w:rsid w:val="00141297"/>
    <w:rsid w:val="00151145"/>
    <w:rsid w:val="00174F24"/>
    <w:rsid w:val="001B2B67"/>
    <w:rsid w:val="001B605E"/>
    <w:rsid w:val="001D359A"/>
    <w:rsid w:val="00230245"/>
    <w:rsid w:val="002501BF"/>
    <w:rsid w:val="00261708"/>
    <w:rsid w:val="0026568C"/>
    <w:rsid w:val="002657BE"/>
    <w:rsid w:val="00277B29"/>
    <w:rsid w:val="00296CA7"/>
    <w:rsid w:val="002E3521"/>
    <w:rsid w:val="002F1C3B"/>
    <w:rsid w:val="002F2948"/>
    <w:rsid w:val="00305D4A"/>
    <w:rsid w:val="00374080"/>
    <w:rsid w:val="003878B5"/>
    <w:rsid w:val="003935A7"/>
    <w:rsid w:val="003A7C0C"/>
    <w:rsid w:val="003B5D8A"/>
    <w:rsid w:val="003C0879"/>
    <w:rsid w:val="003C5460"/>
    <w:rsid w:val="003D6183"/>
    <w:rsid w:val="00460001"/>
    <w:rsid w:val="004D12E1"/>
    <w:rsid w:val="00504E22"/>
    <w:rsid w:val="00554939"/>
    <w:rsid w:val="00576433"/>
    <w:rsid w:val="00586A79"/>
    <w:rsid w:val="005925E2"/>
    <w:rsid w:val="00593B00"/>
    <w:rsid w:val="005A6865"/>
    <w:rsid w:val="005D3BF2"/>
    <w:rsid w:val="005D55AC"/>
    <w:rsid w:val="005E2FEA"/>
    <w:rsid w:val="005E4304"/>
    <w:rsid w:val="00612B6B"/>
    <w:rsid w:val="00612C50"/>
    <w:rsid w:val="00631402"/>
    <w:rsid w:val="00635A5B"/>
    <w:rsid w:val="00641380"/>
    <w:rsid w:val="00651B36"/>
    <w:rsid w:val="00670462"/>
    <w:rsid w:val="006A44EC"/>
    <w:rsid w:val="006A7EBC"/>
    <w:rsid w:val="006B53DD"/>
    <w:rsid w:val="006E2C26"/>
    <w:rsid w:val="00747F1F"/>
    <w:rsid w:val="0075029B"/>
    <w:rsid w:val="00750FEE"/>
    <w:rsid w:val="00772B87"/>
    <w:rsid w:val="0079398F"/>
    <w:rsid w:val="007947C0"/>
    <w:rsid w:val="0079555B"/>
    <w:rsid w:val="007957B9"/>
    <w:rsid w:val="007A03B9"/>
    <w:rsid w:val="007A3439"/>
    <w:rsid w:val="007A5812"/>
    <w:rsid w:val="007A762A"/>
    <w:rsid w:val="007B009C"/>
    <w:rsid w:val="007E0632"/>
    <w:rsid w:val="007E39B6"/>
    <w:rsid w:val="00802CC5"/>
    <w:rsid w:val="008134AC"/>
    <w:rsid w:val="008173C2"/>
    <w:rsid w:val="00847C50"/>
    <w:rsid w:val="008535F6"/>
    <w:rsid w:val="00853BAF"/>
    <w:rsid w:val="00854F72"/>
    <w:rsid w:val="00882B8A"/>
    <w:rsid w:val="008B1B9A"/>
    <w:rsid w:val="008E14BB"/>
    <w:rsid w:val="008E7DD4"/>
    <w:rsid w:val="008F5D3F"/>
    <w:rsid w:val="008F70CA"/>
    <w:rsid w:val="0090548B"/>
    <w:rsid w:val="0090639B"/>
    <w:rsid w:val="00936933"/>
    <w:rsid w:val="00980989"/>
    <w:rsid w:val="009F013A"/>
    <w:rsid w:val="00A0306E"/>
    <w:rsid w:val="00A371F2"/>
    <w:rsid w:val="00A440B1"/>
    <w:rsid w:val="00A775FF"/>
    <w:rsid w:val="00AA0656"/>
    <w:rsid w:val="00AA354B"/>
    <w:rsid w:val="00AC766E"/>
    <w:rsid w:val="00AF3AFC"/>
    <w:rsid w:val="00B00F00"/>
    <w:rsid w:val="00B235EB"/>
    <w:rsid w:val="00B27D6A"/>
    <w:rsid w:val="00B46202"/>
    <w:rsid w:val="00B60EE8"/>
    <w:rsid w:val="00B6548F"/>
    <w:rsid w:val="00B80C33"/>
    <w:rsid w:val="00B8296E"/>
    <w:rsid w:val="00BD0669"/>
    <w:rsid w:val="00BD7D65"/>
    <w:rsid w:val="00C03A7F"/>
    <w:rsid w:val="00C23061"/>
    <w:rsid w:val="00C337B1"/>
    <w:rsid w:val="00C52399"/>
    <w:rsid w:val="00C52826"/>
    <w:rsid w:val="00C60A3E"/>
    <w:rsid w:val="00C70875"/>
    <w:rsid w:val="00C72242"/>
    <w:rsid w:val="00C92DA4"/>
    <w:rsid w:val="00CA0347"/>
    <w:rsid w:val="00CA5E47"/>
    <w:rsid w:val="00CC0CE5"/>
    <w:rsid w:val="00CC5974"/>
    <w:rsid w:val="00CE1BF8"/>
    <w:rsid w:val="00CE2EA3"/>
    <w:rsid w:val="00CF0FAF"/>
    <w:rsid w:val="00D2645C"/>
    <w:rsid w:val="00D66EE2"/>
    <w:rsid w:val="00D70BAA"/>
    <w:rsid w:val="00DA3759"/>
    <w:rsid w:val="00DA6D8A"/>
    <w:rsid w:val="00DB6DEE"/>
    <w:rsid w:val="00DC5F70"/>
    <w:rsid w:val="00DC6058"/>
    <w:rsid w:val="00DF316D"/>
    <w:rsid w:val="00DF3438"/>
    <w:rsid w:val="00DF35A8"/>
    <w:rsid w:val="00DF61A2"/>
    <w:rsid w:val="00E1315F"/>
    <w:rsid w:val="00E9631E"/>
    <w:rsid w:val="00EB2D5B"/>
    <w:rsid w:val="00F17D1F"/>
    <w:rsid w:val="00F40EE4"/>
    <w:rsid w:val="00F91950"/>
    <w:rsid w:val="00F940F9"/>
    <w:rsid w:val="00FA110E"/>
    <w:rsid w:val="00FB3DD0"/>
    <w:rsid w:val="00FE1CBE"/>
    <w:rsid w:val="00FF03DE"/>
    <w:rsid w:val="00F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40FC"/>
  <w15:chartTrackingRefBased/>
  <w15:docId w15:val="{A795EEFE-E414-4818-AE8F-79D5899A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paragraph" w:styleId="ListParagraph">
    <w:name w:val="List Paragraph"/>
    <w:basedOn w:val="Normal"/>
    <w:uiPriority w:val="34"/>
    <w:qFormat/>
    <w:rsid w:val="00B60EE8"/>
    <w:pPr>
      <w:ind w:left="720"/>
      <w:contextualSpacing/>
    </w:pPr>
  </w:style>
  <w:style w:type="character" w:styleId="Hyperlink">
    <w:name w:val="Hyperlink"/>
    <w:basedOn w:val="DefaultParagraphFont"/>
    <w:uiPriority w:val="99"/>
    <w:unhideWhenUsed/>
    <w:rsid w:val="003878B5"/>
    <w:rPr>
      <w:color w:val="0563C1" w:themeColor="hyperlink"/>
      <w:u w:val="single"/>
    </w:rPr>
  </w:style>
  <w:style w:type="character" w:styleId="UnresolvedMention">
    <w:name w:val="Unresolved Mention"/>
    <w:basedOn w:val="DefaultParagraphFont"/>
    <w:uiPriority w:val="99"/>
    <w:semiHidden/>
    <w:unhideWhenUsed/>
    <w:rsid w:val="003878B5"/>
    <w:rPr>
      <w:color w:val="605E5C"/>
      <w:shd w:val="clear" w:color="auto" w:fill="E1DFDD"/>
    </w:rPr>
  </w:style>
  <w:style w:type="character" w:styleId="CommentReference">
    <w:name w:val="annotation reference"/>
    <w:basedOn w:val="DefaultParagraphFont"/>
    <w:uiPriority w:val="99"/>
    <w:semiHidden/>
    <w:unhideWhenUsed/>
    <w:rsid w:val="000A7DFC"/>
    <w:rPr>
      <w:sz w:val="16"/>
      <w:szCs w:val="16"/>
    </w:rPr>
  </w:style>
  <w:style w:type="paragraph" w:styleId="CommentText">
    <w:name w:val="annotation text"/>
    <w:basedOn w:val="Normal"/>
    <w:link w:val="CommentTextChar"/>
    <w:uiPriority w:val="99"/>
    <w:unhideWhenUsed/>
    <w:rsid w:val="000A7DFC"/>
    <w:pPr>
      <w:spacing w:line="240" w:lineRule="auto"/>
    </w:pPr>
    <w:rPr>
      <w:sz w:val="20"/>
      <w:szCs w:val="20"/>
    </w:rPr>
  </w:style>
  <w:style w:type="character" w:customStyle="1" w:styleId="CommentTextChar">
    <w:name w:val="Comment Text Char"/>
    <w:basedOn w:val="DefaultParagraphFont"/>
    <w:link w:val="CommentText"/>
    <w:uiPriority w:val="99"/>
    <w:rsid w:val="000A7DFC"/>
    <w:rPr>
      <w:sz w:val="20"/>
      <w:szCs w:val="20"/>
    </w:rPr>
  </w:style>
  <w:style w:type="paragraph" w:styleId="CommentSubject">
    <w:name w:val="annotation subject"/>
    <w:basedOn w:val="CommentText"/>
    <w:next w:val="CommentText"/>
    <w:link w:val="CommentSubjectChar"/>
    <w:uiPriority w:val="99"/>
    <w:semiHidden/>
    <w:unhideWhenUsed/>
    <w:rsid w:val="000A7DFC"/>
    <w:rPr>
      <w:b/>
      <w:bCs/>
    </w:rPr>
  </w:style>
  <w:style w:type="character" w:customStyle="1" w:styleId="CommentSubjectChar">
    <w:name w:val="Comment Subject Char"/>
    <w:basedOn w:val="CommentTextChar"/>
    <w:link w:val="CommentSubject"/>
    <w:uiPriority w:val="99"/>
    <w:semiHidden/>
    <w:rsid w:val="000A7DFC"/>
    <w:rPr>
      <w:b/>
      <w:bCs/>
      <w:sz w:val="20"/>
      <w:szCs w:val="20"/>
    </w:rPr>
  </w:style>
  <w:style w:type="paragraph" w:styleId="Revision">
    <w:name w:val="Revision"/>
    <w:hidden/>
    <w:uiPriority w:val="99"/>
    <w:semiHidden/>
    <w:rsid w:val="000A7D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citations?user=5ubJnCIAAAAJ&amp;hl=en&amp;oi=sr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bio.3001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cp:revision>
  <dcterms:created xsi:type="dcterms:W3CDTF">2023-03-31T02:19:00Z</dcterms:created>
  <dcterms:modified xsi:type="dcterms:W3CDTF">2023-03-31T02:19:00Z</dcterms:modified>
</cp:coreProperties>
</file>