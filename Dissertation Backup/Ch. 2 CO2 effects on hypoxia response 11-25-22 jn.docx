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BB3D" w14:textId="71B67749" w:rsidR="00FB3DD0" w:rsidRDefault="000E4CE3" w:rsidP="000E4CE3">
      <w:pPr>
        <w:pStyle w:val="TS"/>
      </w:pPr>
      <w:r>
        <w:rPr>
          <w:b/>
          <w:bCs/>
        </w:rPr>
        <w:t xml:space="preserve">Metabolic response of the coastal fish </w:t>
      </w:r>
      <w:r>
        <w:rPr>
          <w:b/>
          <w:bCs/>
          <w:i/>
          <w:iCs/>
        </w:rPr>
        <w:t xml:space="preserve">Menidia </w:t>
      </w:r>
      <w:proofErr w:type="spellStart"/>
      <w:r>
        <w:rPr>
          <w:b/>
          <w:bCs/>
          <w:i/>
          <w:iCs/>
        </w:rPr>
        <w:t>menidia</w:t>
      </w:r>
      <w:proofErr w:type="spellEnd"/>
      <w:r>
        <w:rPr>
          <w:b/>
          <w:bCs/>
        </w:rPr>
        <w:t xml:space="preserve"> reared in elevated CO</w:t>
      </w:r>
      <w:r>
        <w:rPr>
          <w:b/>
          <w:bCs/>
          <w:vertAlign w:val="subscript"/>
        </w:rPr>
        <w:t>2</w:t>
      </w:r>
      <w:r>
        <w:rPr>
          <w:b/>
          <w:bCs/>
        </w:rPr>
        <w:t xml:space="preserve"> to progressive hypoxia</w:t>
      </w:r>
    </w:p>
    <w:p w14:paraId="000B2D86" w14:textId="47DE26DA" w:rsidR="000E4CE3" w:rsidRDefault="000E4CE3" w:rsidP="000E4CE3">
      <w:pPr>
        <w:pStyle w:val="TS"/>
      </w:pPr>
    </w:p>
    <w:p w14:paraId="30854361" w14:textId="6B7C4737" w:rsidR="000E4CE3" w:rsidRDefault="000E4CE3" w:rsidP="000E4CE3">
      <w:pPr>
        <w:pStyle w:val="TS"/>
      </w:pPr>
      <w:r>
        <w:t>T. G. Schwemmer,</w:t>
      </w:r>
      <w:r w:rsidR="00802062">
        <w:t xml:space="preserve"> N. </w:t>
      </w:r>
      <w:proofErr w:type="spellStart"/>
      <w:r w:rsidR="00802062">
        <w:t>Volkenborn</w:t>
      </w:r>
      <w:proofErr w:type="spellEnd"/>
      <w:r w:rsidR="00802062">
        <w:t>, B. Chen,</w:t>
      </w:r>
      <w:r>
        <w:t xml:space="preserve"> J. A. </w:t>
      </w:r>
      <w:commentRangeStart w:id="0"/>
      <w:commentRangeStart w:id="1"/>
      <w:r>
        <w:t>Nye</w:t>
      </w:r>
      <w:commentRangeEnd w:id="0"/>
      <w:r w:rsidR="00256015">
        <w:rPr>
          <w:rStyle w:val="CommentReference"/>
          <w:rFonts w:asciiTheme="minorHAnsi" w:hAnsiTheme="minorHAnsi"/>
        </w:rPr>
        <w:commentReference w:id="0"/>
      </w:r>
      <w:commentRangeEnd w:id="1"/>
      <w:r w:rsidR="00256015">
        <w:rPr>
          <w:rStyle w:val="CommentReference"/>
          <w:rFonts w:asciiTheme="minorHAnsi" w:hAnsiTheme="minorHAnsi"/>
        </w:rPr>
        <w:commentReference w:id="1"/>
      </w:r>
    </w:p>
    <w:p w14:paraId="15BFC084" w14:textId="2C48F5D6" w:rsidR="000E4CE3" w:rsidRDefault="000E4CE3" w:rsidP="000E4CE3">
      <w:pPr>
        <w:pStyle w:val="TS"/>
      </w:pPr>
    </w:p>
    <w:p w14:paraId="5ECA515C" w14:textId="2E8A3355" w:rsidR="000475E3" w:rsidRDefault="000475E3" w:rsidP="000E4CE3">
      <w:pPr>
        <w:pStyle w:val="TS"/>
      </w:pPr>
    </w:p>
    <w:p w14:paraId="3C9F4BCF" w14:textId="462C0829" w:rsidR="000475E3" w:rsidRDefault="000475E3" w:rsidP="000E4CE3">
      <w:pPr>
        <w:pStyle w:val="TS"/>
      </w:pPr>
    </w:p>
    <w:p w14:paraId="2241DD12" w14:textId="77777777" w:rsidR="000475E3" w:rsidRDefault="000475E3" w:rsidP="000E4CE3">
      <w:pPr>
        <w:pStyle w:val="TS"/>
      </w:pPr>
    </w:p>
    <w:p w14:paraId="7004C4A8" w14:textId="77777777" w:rsidR="0021264B" w:rsidRDefault="000E4CE3" w:rsidP="0021264B">
      <w:pPr>
        <w:pStyle w:val="TS"/>
        <w:rPr>
          <w:b/>
          <w:bCs/>
        </w:rPr>
      </w:pPr>
      <w:r>
        <w:rPr>
          <w:b/>
          <w:bCs/>
        </w:rPr>
        <w:t>Abstract</w:t>
      </w:r>
    </w:p>
    <w:p w14:paraId="1234BF5F" w14:textId="6D61C08C" w:rsidR="0021264B" w:rsidRPr="00214088" w:rsidRDefault="0021264B" w:rsidP="0021264B">
      <w:pPr>
        <w:pStyle w:val="TS"/>
      </w:pPr>
      <w:r>
        <w:rPr>
          <w:b/>
          <w:bCs/>
        </w:rPr>
        <w:tab/>
      </w:r>
      <w:r>
        <w:t>Although rising carbon dioxide (CO</w:t>
      </w:r>
      <w:r>
        <w:rPr>
          <w:vertAlign w:val="subscript"/>
        </w:rPr>
        <w:t>2</w:t>
      </w:r>
      <w:r>
        <w:t>) levels are a threat to many marine organisms and ecosystems, the responses in fish have often been subtle and vary between and within species. The combined effects of acidification with other forms of global change, such as hypoxia, may be more important to document and predict than acidification alone. Even in largely tolerant species it is important to understand the mechanisms behind responses to elevated CO</w:t>
      </w:r>
      <w:r>
        <w:rPr>
          <w:vertAlign w:val="subscript"/>
        </w:rPr>
        <w:t>2</w:t>
      </w:r>
      <w:r>
        <w:t xml:space="preserve"> and hypoxia so that we can predict population-level impacts of low-magnitude responses and use knowledge about tolerant compared to sensitive species in management contexts. In order to learn more about metabolic responses of Atlantic silverside (</w:t>
      </w:r>
      <w:r>
        <w:rPr>
          <w:i/>
          <w:iCs/>
        </w:rPr>
        <w:t>Menidia menidia</w:t>
      </w:r>
      <w:r>
        <w:t>) early life stages to combined acidification and hypoxia, we exposed offspring to CO</w:t>
      </w:r>
      <w:r>
        <w:rPr>
          <w:vertAlign w:val="subscript"/>
        </w:rPr>
        <w:t>2</w:t>
      </w:r>
      <w:r>
        <w:t xml:space="preserve"> treatments </w:t>
      </w:r>
      <w:r w:rsidR="00214088">
        <w:t xml:space="preserve">(~450, 2000, and 4000 µatm) </w:t>
      </w:r>
      <w:r>
        <w:t>and measured their oxygen consumption during progressive hypoxia exposure. We found stage-specific responses of routine metabolism (MO</w:t>
      </w:r>
      <w:r>
        <w:rPr>
          <w:vertAlign w:val="subscript"/>
        </w:rPr>
        <w:t>2</w:t>
      </w:r>
      <w:r>
        <w:t>) to elevated CO</w:t>
      </w:r>
      <w:r>
        <w:rPr>
          <w:vertAlign w:val="subscript"/>
        </w:rPr>
        <w:t>2</w:t>
      </w:r>
      <w:r>
        <w:t xml:space="preserve"> in which embryonic MO</w:t>
      </w:r>
      <w:r>
        <w:rPr>
          <w:vertAlign w:val="subscript"/>
        </w:rPr>
        <w:t>2</w:t>
      </w:r>
      <w:r>
        <w:t xml:space="preserve"> increased with CO</w:t>
      </w:r>
      <w:r>
        <w:rPr>
          <w:vertAlign w:val="subscript"/>
        </w:rPr>
        <w:t>2</w:t>
      </w:r>
      <w:r>
        <w:t xml:space="preserve"> but 5 day-post-hatch larvae</w:t>
      </w:r>
      <w:r w:rsidR="00214088">
        <w:t xml:space="preserve"> had reduced MO</w:t>
      </w:r>
      <w:r w:rsidR="00214088">
        <w:rPr>
          <w:vertAlign w:val="subscript"/>
        </w:rPr>
        <w:t>2</w:t>
      </w:r>
      <w:r w:rsidR="00214088">
        <w:t xml:space="preserve"> </w:t>
      </w:r>
      <w:r>
        <w:t>at high CO</w:t>
      </w:r>
      <w:r>
        <w:rPr>
          <w:vertAlign w:val="subscript"/>
        </w:rPr>
        <w:t>2</w:t>
      </w:r>
      <w:r>
        <w:t>. We calculated the critical oxygen level (</w:t>
      </w:r>
      <w:proofErr w:type="spellStart"/>
      <w:r>
        <w:t>P</w:t>
      </w:r>
      <w:r>
        <w:rPr>
          <w:vertAlign w:val="subscript"/>
        </w:rPr>
        <w:t>crit</w:t>
      </w:r>
      <w:proofErr w:type="spellEnd"/>
      <w:r>
        <w:t>) at which MO</w:t>
      </w:r>
      <w:r>
        <w:rPr>
          <w:vertAlign w:val="subscript"/>
        </w:rPr>
        <w:t>2</w:t>
      </w:r>
      <w:r>
        <w:t xml:space="preserve"> transitions from oxygen-independent to oxygen-dependent as a measure of hypoxia tolerance. Contrary to expectations that high CO</w:t>
      </w:r>
      <w:r>
        <w:rPr>
          <w:vertAlign w:val="subscript"/>
        </w:rPr>
        <w:t>2</w:t>
      </w:r>
      <w:r>
        <w:t xml:space="preserve"> would </w:t>
      </w:r>
      <w:r w:rsidR="00214088">
        <w:t xml:space="preserve">make </w:t>
      </w:r>
      <w:r w:rsidR="00214088">
        <w:rPr>
          <w:i/>
          <w:iCs/>
        </w:rPr>
        <w:t>M. menidia</w:t>
      </w:r>
      <w:r w:rsidR="00214088">
        <w:t xml:space="preserve"> offspring less hypoxia-tolerant by reducing</w:t>
      </w:r>
      <w:r>
        <w:t xml:space="preserve"> the pH and thus the binding affinity and capacity of hemoglobin and oxygen, 2 day-post-hatch larvae exhibited a decrease in </w:t>
      </w:r>
      <w:proofErr w:type="spellStart"/>
      <w:r>
        <w:t>P</w:t>
      </w:r>
      <w:r w:rsidR="00214088">
        <w:rPr>
          <w:vertAlign w:val="subscript"/>
        </w:rPr>
        <w:t>crit</w:t>
      </w:r>
      <w:proofErr w:type="spellEnd"/>
      <w:r w:rsidR="00214088">
        <w:t xml:space="preserve"> that signifies enhanced hypoxia-tolerance. The </w:t>
      </w:r>
      <w:proofErr w:type="spellStart"/>
      <w:r w:rsidR="00214088">
        <w:t>P</w:t>
      </w:r>
      <w:r w:rsidR="00214088">
        <w:rPr>
          <w:vertAlign w:val="subscript"/>
        </w:rPr>
        <w:t>crit</w:t>
      </w:r>
      <w:proofErr w:type="spellEnd"/>
      <w:r w:rsidR="00214088">
        <w:t xml:space="preserve"> of embryos and older larvae, in contrast, was unaffected by seawater acidification. The observed changes to metabolism shed light on how energy is allocated differently in embryos and larvae experiencing current and near-future high CO</w:t>
      </w:r>
      <w:r w:rsidR="00214088">
        <w:rPr>
          <w:vertAlign w:val="subscript"/>
        </w:rPr>
        <w:t>2</w:t>
      </w:r>
      <w:r w:rsidR="00214088">
        <w:t xml:space="preserve"> levels as well as the potential for one stressor, CO</w:t>
      </w:r>
      <w:r w:rsidR="00214088">
        <w:rPr>
          <w:vertAlign w:val="subscript"/>
        </w:rPr>
        <w:t>2</w:t>
      </w:r>
      <w:r w:rsidR="00214088">
        <w:t xml:space="preserve">, to alleviate another, hypoxia. This species may be one case in which its adaptations to natural severe fluctuations of their estuarine environment have prepared them for global change. </w:t>
      </w:r>
    </w:p>
    <w:p w14:paraId="0B3788B8" w14:textId="38724102" w:rsidR="000E4CE3" w:rsidRDefault="000E4CE3" w:rsidP="0021264B">
      <w:pPr>
        <w:pStyle w:val="TS"/>
      </w:pPr>
      <w:r>
        <w:br w:type="page"/>
      </w:r>
    </w:p>
    <w:p w14:paraId="2120CDAB" w14:textId="32697928" w:rsidR="000E4CE3" w:rsidRDefault="000E4CE3" w:rsidP="000E4CE3">
      <w:pPr>
        <w:pStyle w:val="TS"/>
        <w:spacing w:line="480" w:lineRule="auto"/>
      </w:pPr>
      <w:r>
        <w:rPr>
          <w:b/>
          <w:bCs/>
        </w:rPr>
        <w:lastRenderedPageBreak/>
        <w:t>Introduction</w:t>
      </w:r>
    </w:p>
    <w:p w14:paraId="425646B6" w14:textId="7C1A8ACE" w:rsidR="00A231F2" w:rsidRPr="00802659" w:rsidRDefault="00802659" w:rsidP="00A231F2">
      <w:pPr>
        <w:pStyle w:val="TS"/>
        <w:spacing w:line="480" w:lineRule="auto"/>
      </w:pPr>
      <w:r>
        <w:tab/>
        <w:t xml:space="preserve">Acidification of coastal waters and estuaries is both gradually </w:t>
      </w:r>
      <w:r w:rsidR="00DD1B0F">
        <w:t>increasing</w:t>
      </w:r>
      <w:r>
        <w:t xml:space="preserve"> as the oceans absorb atmospheric carbon dioxide (CO</w:t>
      </w:r>
      <w:r>
        <w:rPr>
          <w:vertAlign w:val="subscript"/>
        </w:rPr>
        <w:t>2</w:t>
      </w:r>
      <w:r>
        <w:t>) emissions (IPCC</w:t>
      </w:r>
      <w:r w:rsidR="00DD1B0F">
        <w:t>, 2021;</w:t>
      </w:r>
      <w:r>
        <w:t xml:space="preserve"> </w:t>
      </w:r>
      <w:proofErr w:type="spellStart"/>
      <w:r w:rsidR="00DD1B0F">
        <w:t>Doney</w:t>
      </w:r>
      <w:proofErr w:type="spellEnd"/>
      <w:r w:rsidR="00DD1B0F">
        <w:t xml:space="preserve"> et al., 2009</w:t>
      </w:r>
      <w:r>
        <w:t>)</w:t>
      </w:r>
      <w:ins w:id="2" w:author="Nye, Janet Ashley" w:date="2022-12-06T12:59:00Z">
        <w:r w:rsidR="00B77F42">
          <w:t>, as eutrophication intensifies globally (Diaz and Rosenberg papers)</w:t>
        </w:r>
      </w:ins>
      <w:r>
        <w:t xml:space="preserve"> and fluctuating on diel and seasonal time scales due to </w:t>
      </w:r>
      <w:r w:rsidR="00DD1B0F">
        <w:t xml:space="preserve">anthropogenic and oceanographic factors that increase community </w:t>
      </w:r>
      <w:r>
        <w:t>respiration</w:t>
      </w:r>
      <w:r w:rsidR="00DD1B0F">
        <w:t xml:space="preserve"> (Cai et al., 2011)</w:t>
      </w:r>
      <w:r>
        <w:t xml:space="preserve">. The latter also </w:t>
      </w:r>
      <w:r w:rsidR="00A57641">
        <w:t>depletes oxygen</w:t>
      </w:r>
      <w:r>
        <w:t xml:space="preserve">, and </w:t>
      </w:r>
      <w:r w:rsidR="00A02B92">
        <w:t>consequentially</w:t>
      </w:r>
      <w:r>
        <w:t xml:space="preserve"> hypoxia and acidification often co-occur</w:t>
      </w:r>
      <w:r w:rsidR="00DD1B0F">
        <w:t xml:space="preserve"> (Wallace and Gobler, 2021)</w:t>
      </w:r>
      <w:r>
        <w:t xml:space="preserve">. </w:t>
      </w:r>
      <w:r w:rsidR="00DD1B0F">
        <w:t xml:space="preserve">In Long Island Sound and the smaller estuaries connected to it, </w:t>
      </w:r>
      <w:r w:rsidR="00B02FE8">
        <w:t xml:space="preserve">for example, </w:t>
      </w:r>
      <w:r w:rsidR="00DD1B0F">
        <w:t>nutrient loading due to dense human populations on land combines with restricted circulation and high</w:t>
      </w:r>
      <w:r w:rsidR="00E476D5">
        <w:t xml:space="preserve"> </w:t>
      </w:r>
      <w:r w:rsidR="00DD1B0F">
        <w:t xml:space="preserve">temperatures </w:t>
      </w:r>
      <w:r w:rsidR="00E476D5">
        <w:t xml:space="preserve">to create extreme temperature, oxygen, and pH fluctuations </w:t>
      </w:r>
      <w:r w:rsidR="00A57641">
        <w:t xml:space="preserve">in the summer </w:t>
      </w:r>
      <w:r w:rsidR="00E476D5">
        <w:t xml:space="preserve">(Baumann et al., 2015) as well as persistent acidification and hypoxia due to stratification and accumulation of organic matter (Wallace and Gobler, 2021). This makes environmental conditions </w:t>
      </w:r>
      <w:del w:id="3" w:author="Nye, Janet Ashley" w:date="2022-12-06T13:06:00Z">
        <w:r w:rsidR="00E476D5" w:rsidDel="00B77F42">
          <w:delText xml:space="preserve">potentially highly </w:delText>
        </w:r>
      </w:del>
      <w:r w:rsidR="00E476D5">
        <w:t xml:space="preserve">stressful </w:t>
      </w:r>
      <w:ins w:id="4" w:author="Nye, Janet Ashley" w:date="2022-12-06T13:06:00Z">
        <w:r w:rsidR="00B77F42">
          <w:t>to marine organisms, many of which use</w:t>
        </w:r>
      </w:ins>
      <w:del w:id="5" w:author="Nye, Janet Ashley" w:date="2022-12-06T13:06:00Z">
        <w:r w:rsidR="00E476D5" w:rsidDel="00B77F42">
          <w:delText>in</w:delText>
        </w:r>
      </w:del>
      <w:r w:rsidR="00E476D5">
        <w:t xml:space="preserve"> estuaries</w:t>
      </w:r>
      <w:ins w:id="6" w:author="Nye, Janet Ashley" w:date="2022-12-06T13:06:00Z">
        <w:r w:rsidR="00B77F42">
          <w:t xml:space="preserve"> </w:t>
        </w:r>
      </w:ins>
      <w:r w:rsidR="00E476D5">
        <w:t xml:space="preserve">, </w:t>
      </w:r>
      <w:del w:id="7" w:author="Nye, Janet Ashley" w:date="2022-12-06T13:06:00Z">
        <w:r w:rsidR="00E476D5" w:rsidDel="00B77F42">
          <w:delText xml:space="preserve">which also serve </w:delText>
        </w:r>
      </w:del>
      <w:r w:rsidR="00E476D5">
        <w:t xml:space="preserve">as </w:t>
      </w:r>
      <w:ins w:id="8" w:author="Nye, Janet Ashley" w:date="2022-12-06T13:06:00Z">
        <w:r w:rsidR="00B77F42">
          <w:t xml:space="preserve">critical </w:t>
        </w:r>
      </w:ins>
      <w:r w:rsidR="00E476D5">
        <w:t>nursery habitat</w:t>
      </w:r>
      <w:del w:id="9" w:author="Nye, Janet Ashley" w:date="2022-12-06T13:07:00Z">
        <w:r w:rsidR="00E476D5" w:rsidDel="00B77F42">
          <w:delText>s for marine fauna</w:delText>
        </w:r>
      </w:del>
      <w:del w:id="10" w:author="Nye, Janet Ashley" w:date="2022-12-06T13:06:00Z">
        <w:r w:rsidR="003634E7" w:rsidDel="00B77F42">
          <w:delText xml:space="preserve"> </w:delText>
        </w:r>
      </w:del>
      <w:r w:rsidR="003634E7">
        <w:t>(Beck et al., 2001)</w:t>
      </w:r>
      <w:r w:rsidR="00E476D5">
        <w:t xml:space="preserve">. </w:t>
      </w:r>
      <w:r w:rsidR="003634E7">
        <w:t xml:space="preserve">For the species and life stages that </w:t>
      </w:r>
      <w:del w:id="11" w:author="Nye, Janet Ashley" w:date="2022-12-06T13:07:00Z">
        <w:r w:rsidR="003634E7" w:rsidDel="00B77F42">
          <w:delText xml:space="preserve">have historically experienced </w:delText>
        </w:r>
      </w:del>
      <w:ins w:id="12" w:author="Nye, Janet Ashley" w:date="2022-12-06T13:07:00Z">
        <w:r w:rsidR="00B77F42">
          <w:t xml:space="preserve">have or will experience </w:t>
        </w:r>
      </w:ins>
      <w:r w:rsidR="003634E7">
        <w:t xml:space="preserve">such conditions, it is critical to understand the physiological responses to current </w:t>
      </w:r>
      <w:r w:rsidR="00C021DA">
        <w:t xml:space="preserve">and future </w:t>
      </w:r>
      <w:r w:rsidR="003634E7">
        <w:t xml:space="preserve">combinations of </w:t>
      </w:r>
      <w:r w:rsidR="00A57641">
        <w:t>acidification and hypoxia, which are intensifying over time (Keeling et al</w:t>
      </w:r>
      <w:r w:rsidR="003634E7">
        <w:t>.</w:t>
      </w:r>
      <w:r w:rsidR="00A57641">
        <w:t>, 2010; Gruber, 2011).</w:t>
      </w:r>
    </w:p>
    <w:p w14:paraId="6B5F491C" w14:textId="63F26248" w:rsidR="00BE7E01" w:rsidRDefault="00BE7E01" w:rsidP="000E4CE3">
      <w:pPr>
        <w:pStyle w:val="TS"/>
        <w:spacing w:line="480" w:lineRule="auto"/>
      </w:pPr>
      <w:r>
        <w:rPr>
          <w:b/>
          <w:bCs/>
        </w:rPr>
        <w:tab/>
      </w:r>
      <w:r>
        <w:t>The responses of fishes to seawater acidification by carbon dioxide (CO</w:t>
      </w:r>
      <w:r>
        <w:rPr>
          <w:vertAlign w:val="subscript"/>
        </w:rPr>
        <w:t>2</w:t>
      </w:r>
      <w:r>
        <w:t>) are typically subtle and variable, particularly in species adapted to estuarine waters that have fluctuating CO</w:t>
      </w:r>
      <w:r>
        <w:rPr>
          <w:vertAlign w:val="subscript"/>
        </w:rPr>
        <w:t>2</w:t>
      </w:r>
      <w:r>
        <w:t xml:space="preserve"> and pH </w:t>
      </w:r>
      <w:commentRangeStart w:id="13"/>
      <w:r>
        <w:t>levels</w:t>
      </w:r>
      <w:commentRangeEnd w:id="13"/>
      <w:r w:rsidR="00B77F42">
        <w:rPr>
          <w:rStyle w:val="CommentReference"/>
          <w:rFonts w:asciiTheme="minorHAnsi" w:hAnsiTheme="minorHAnsi"/>
        </w:rPr>
        <w:commentReference w:id="13"/>
      </w:r>
      <w:r>
        <w:t xml:space="preserve"> (Bauman</w:t>
      </w:r>
      <w:r w:rsidR="00BA747B">
        <w:t>n, 2019</w:t>
      </w:r>
      <w:r w:rsidR="00C021DA">
        <w:t xml:space="preserve">; Heuer and </w:t>
      </w:r>
      <w:proofErr w:type="spellStart"/>
      <w:r w:rsidR="00C021DA">
        <w:t>Grosell</w:t>
      </w:r>
      <w:proofErr w:type="spellEnd"/>
      <w:r w:rsidR="00C021DA">
        <w:t xml:space="preserve">, 2014; </w:t>
      </w:r>
      <w:proofErr w:type="spellStart"/>
      <w:r w:rsidR="00C021DA">
        <w:t>Cattano</w:t>
      </w:r>
      <w:proofErr w:type="spellEnd"/>
      <w:r w:rsidR="00C021DA">
        <w:t xml:space="preserve"> et al., 2018). </w:t>
      </w:r>
      <w:r>
        <w:t>Unlike the relatively</w:t>
      </w:r>
      <w:r w:rsidR="009F6B65">
        <w:t xml:space="preserve"> strong and</w:t>
      </w:r>
      <w:r>
        <w:t xml:space="preserve"> </w:t>
      </w:r>
      <w:r w:rsidR="00E26DDC">
        <w:t>straightforward</w:t>
      </w:r>
      <w:r w:rsidR="004C6A1B">
        <w:t xml:space="preserve"> mode</w:t>
      </w:r>
      <w:r>
        <w:t xml:space="preserve"> </w:t>
      </w:r>
      <w:r w:rsidR="004C6A1B">
        <w:t xml:space="preserve">by which </w:t>
      </w:r>
      <w:r>
        <w:t>moderately elevated CO</w:t>
      </w:r>
      <w:r>
        <w:rPr>
          <w:vertAlign w:val="subscript"/>
        </w:rPr>
        <w:t>2</w:t>
      </w:r>
      <w:r>
        <w:t xml:space="preserve"> </w:t>
      </w:r>
      <w:r w:rsidR="004C6A1B">
        <w:t xml:space="preserve">can impact </w:t>
      </w:r>
      <w:r w:rsidR="009F6B65">
        <w:t xml:space="preserve">growth and survival through </w:t>
      </w:r>
      <w:r>
        <w:t xml:space="preserve">calcification </w:t>
      </w:r>
      <w:r w:rsidR="009F6B65">
        <w:t>in</w:t>
      </w:r>
      <w:r>
        <w:t xml:space="preserve"> shellfish (</w:t>
      </w:r>
      <w:r w:rsidR="004C6A1B">
        <w:t>Orr</w:t>
      </w:r>
      <w:r w:rsidR="00E26DDC">
        <w:t xml:space="preserve"> et al., 200</w:t>
      </w:r>
      <w:r w:rsidR="004C6A1B">
        <w:t>5</w:t>
      </w:r>
      <w:r>
        <w:t>), fish responses tend to be low in magnitude (</w:t>
      </w:r>
      <w:r w:rsidR="001D1D83">
        <w:t>Murray et al., 2017</w:t>
      </w:r>
      <w:r w:rsidR="009F6B65">
        <w:t xml:space="preserve">; </w:t>
      </w:r>
      <w:proofErr w:type="spellStart"/>
      <w:r w:rsidR="009F6B65">
        <w:t>Cattano</w:t>
      </w:r>
      <w:proofErr w:type="spellEnd"/>
      <w:r w:rsidR="009F6B65">
        <w:t xml:space="preserve"> et al., 2018</w:t>
      </w:r>
      <w:r>
        <w:t>), life stage-dependent (</w:t>
      </w:r>
      <w:r w:rsidR="004C6A1B">
        <w:t>Harvey</w:t>
      </w:r>
      <w:r w:rsidR="001D1D83">
        <w:t xml:space="preserve"> et al., </w:t>
      </w:r>
      <w:r w:rsidR="001D1D83">
        <w:lastRenderedPageBreak/>
        <w:t>2013</w:t>
      </w:r>
      <w:r w:rsidR="004C6A1B">
        <w:t xml:space="preserve">; </w:t>
      </w:r>
      <w:proofErr w:type="spellStart"/>
      <w:r w:rsidR="004C6A1B">
        <w:t>Ishimatsu</w:t>
      </w:r>
      <w:proofErr w:type="spellEnd"/>
      <w:r w:rsidR="004C6A1B">
        <w:t xml:space="preserve"> et al., 2008</w:t>
      </w:r>
      <w:r>
        <w:t xml:space="preserve">), and </w:t>
      </w:r>
      <w:r w:rsidR="0010518B">
        <w:t>facilitated</w:t>
      </w:r>
      <w:r>
        <w:t xml:space="preserve"> by </w:t>
      </w:r>
      <w:r w:rsidR="0010518B">
        <w:t xml:space="preserve">uncertain </w:t>
      </w:r>
      <w:r w:rsidR="003C40F8">
        <w:t xml:space="preserve">and variable </w:t>
      </w:r>
      <w:r w:rsidR="0010518B">
        <w:t>mechanisms</w:t>
      </w:r>
      <w:r w:rsidR="003C40F8">
        <w:t xml:space="preserve"> (</w:t>
      </w:r>
      <w:proofErr w:type="spellStart"/>
      <w:r w:rsidR="003C40F8">
        <w:t>Kroeker</w:t>
      </w:r>
      <w:proofErr w:type="spellEnd"/>
      <w:r w:rsidR="003C40F8">
        <w:t xml:space="preserve"> et al., 2010</w:t>
      </w:r>
      <w:r w:rsidR="00E404C4">
        <w:t xml:space="preserve">; </w:t>
      </w:r>
      <w:proofErr w:type="spellStart"/>
      <w:r w:rsidR="00E404C4">
        <w:t>Esbaugh</w:t>
      </w:r>
      <w:proofErr w:type="spellEnd"/>
      <w:r w:rsidR="00E404C4">
        <w:t>, 2018</w:t>
      </w:r>
      <w:r w:rsidR="003C40F8">
        <w:t>)</w:t>
      </w:r>
      <w:r w:rsidR="0010518B">
        <w:t xml:space="preserve">. </w:t>
      </w:r>
      <w:r w:rsidR="00CF718B">
        <w:t>Often the presence of an additional stressor, such as temperature or hypoxia, can elicit a response when there otherwise was none or interactively enhance an existing response (</w:t>
      </w:r>
      <w:proofErr w:type="spellStart"/>
      <w:r w:rsidR="00E404C4">
        <w:t>P</w:t>
      </w:r>
      <w:r w:rsidR="00E404C4">
        <w:rPr>
          <w:rFonts w:cs="Times New Roman"/>
        </w:rPr>
        <w:t>ö</w:t>
      </w:r>
      <w:r w:rsidR="00E404C4">
        <w:t>rtner</w:t>
      </w:r>
      <w:proofErr w:type="spellEnd"/>
      <w:r w:rsidR="00E404C4">
        <w:t xml:space="preserve"> and </w:t>
      </w:r>
      <w:proofErr w:type="spellStart"/>
      <w:r w:rsidR="00E404C4">
        <w:t>Langenbuch</w:t>
      </w:r>
      <w:proofErr w:type="spellEnd"/>
      <w:r w:rsidR="00E404C4">
        <w:t xml:space="preserve">, 2005; </w:t>
      </w:r>
      <w:r w:rsidR="00D37B78">
        <w:t xml:space="preserve">Crain et al., 2008; </w:t>
      </w:r>
      <w:proofErr w:type="spellStart"/>
      <w:r w:rsidR="00CF718B">
        <w:t>Kroeker</w:t>
      </w:r>
      <w:proofErr w:type="spellEnd"/>
      <w:r w:rsidR="00CF718B">
        <w:t xml:space="preserve"> et al., 2013; </w:t>
      </w:r>
      <w:proofErr w:type="spellStart"/>
      <w:r w:rsidR="00E404C4">
        <w:t>Melzner</w:t>
      </w:r>
      <w:proofErr w:type="spellEnd"/>
      <w:r w:rsidR="00E404C4">
        <w:t xml:space="preserve"> et al., 2013</w:t>
      </w:r>
      <w:r w:rsidR="00CF718B">
        <w:t xml:space="preserve">). In such cases the underlying physiological mechanisms can shed light on the </w:t>
      </w:r>
      <w:r w:rsidR="00F96C91">
        <w:t>meaning</w:t>
      </w:r>
      <w:r w:rsidR="00CF718B">
        <w:t xml:space="preserve"> of whole-organism response</w:t>
      </w:r>
      <w:r w:rsidR="009C6B64">
        <w:t xml:space="preserve">s, or lack thereof, and explain what makes some species </w:t>
      </w:r>
      <w:r w:rsidR="00BF31E2">
        <w:t>more tolerant of</w:t>
      </w:r>
      <w:r w:rsidR="009C6B64">
        <w:t xml:space="preserve"> global change than others (</w:t>
      </w:r>
      <w:proofErr w:type="spellStart"/>
      <w:r w:rsidR="009C6B64">
        <w:t>Melzner</w:t>
      </w:r>
      <w:proofErr w:type="spellEnd"/>
      <w:r w:rsidR="009C6B64">
        <w:t xml:space="preserve"> et al., 2009)</w:t>
      </w:r>
      <w:r w:rsidR="00CF718B">
        <w:t>. Quantifying physiological processes by which fish respond to multiple stressors can also aid understanding of whether the responses will facilitate tolerance and adaptation over time or lead to population decline</w:t>
      </w:r>
      <w:r w:rsidR="00F96C91">
        <w:t xml:space="preserve"> (Wittmann and </w:t>
      </w:r>
      <w:proofErr w:type="spellStart"/>
      <w:r w:rsidR="00F96C91">
        <w:t>P</w:t>
      </w:r>
      <w:bookmarkStart w:id="14" w:name="_Hlk113949513"/>
      <w:r w:rsidR="00F96C91">
        <w:rPr>
          <w:rFonts w:cs="Times New Roman"/>
        </w:rPr>
        <w:t>ö</w:t>
      </w:r>
      <w:bookmarkEnd w:id="14"/>
      <w:r w:rsidR="00F96C91">
        <w:t>rtner</w:t>
      </w:r>
      <w:proofErr w:type="spellEnd"/>
      <w:r w:rsidR="00F96C91">
        <w:t>, 2013)</w:t>
      </w:r>
      <w:r w:rsidR="00CF718B">
        <w:t xml:space="preserve">. </w:t>
      </w:r>
      <w:r w:rsidR="00466349">
        <w:t xml:space="preserve">Estimates of the energetic costs of responding to stressors, such as metabolic rates and enzyme activity, </w:t>
      </w:r>
      <w:r w:rsidR="0067348A">
        <w:t>can be useful for predicting or explaining changes to other aspects of the energy budget that have population-level implications, such as reproduction, growth, and survival to recruitment stage (</w:t>
      </w:r>
      <w:r w:rsidR="002339C0">
        <w:t xml:space="preserve">National Research Council, 2005; </w:t>
      </w:r>
      <w:r w:rsidR="00BF31E2">
        <w:t>Watson et al., 2020</w:t>
      </w:r>
      <w:r w:rsidR="0067348A">
        <w:t xml:space="preserve">). </w:t>
      </w:r>
    </w:p>
    <w:p w14:paraId="32C8B8E0" w14:textId="1F4D2AFE" w:rsidR="0067348A" w:rsidRPr="00BA409C" w:rsidRDefault="000E4CE3" w:rsidP="000E4CE3">
      <w:pPr>
        <w:pStyle w:val="TS"/>
        <w:spacing w:line="480" w:lineRule="auto"/>
      </w:pPr>
      <w:r>
        <w:rPr>
          <w:b/>
          <w:bCs/>
        </w:rPr>
        <w:tab/>
      </w:r>
      <w:r>
        <w:t xml:space="preserve">In recent years, increasing discussions and developments have gone into quantitative descriptors of hypoxia tolerance in ectotherms, particularly in the context of metabolic responses to environmental change </w:t>
      </w:r>
      <w:r w:rsidR="00BA747B">
        <w:t>(Wood, 2018; Regan et al., 2019; Seibel and Deutsch, 2020; Zhang et al., 2022</w:t>
      </w:r>
      <w:r>
        <w:t xml:space="preserve">). A commonly used measure of hypoxia sensitivity </w:t>
      </w:r>
      <w:r w:rsidR="0067348A">
        <w:t xml:space="preserve">is </w:t>
      </w:r>
      <w:r>
        <w:t xml:space="preserve">the critical oxygen partial pressure, </w:t>
      </w:r>
      <w:proofErr w:type="spellStart"/>
      <w:r>
        <w:rPr>
          <w:i/>
          <w:iCs/>
        </w:rPr>
        <w:t>P</w:t>
      </w:r>
      <w:r>
        <w:rPr>
          <w:vertAlign w:val="subscript"/>
        </w:rPr>
        <w:t>crit</w:t>
      </w:r>
      <w:proofErr w:type="spellEnd"/>
      <w:r>
        <w:t xml:space="preserve">, below which </w:t>
      </w:r>
      <w:r w:rsidR="003D6C73">
        <w:t xml:space="preserve">a given measure of </w:t>
      </w:r>
      <w:r>
        <w:t xml:space="preserve">metabolic rate becomes oxygen-dependent, or </w:t>
      </w:r>
      <w:proofErr w:type="spellStart"/>
      <w:r>
        <w:t>oxyregulation</w:t>
      </w:r>
      <w:proofErr w:type="spellEnd"/>
      <w:r>
        <w:t xml:space="preserve"> switches to oxyconfor</w:t>
      </w:r>
      <w:r w:rsidR="00BE7E01">
        <w:t xml:space="preserve">mity (Richards, 2011). </w:t>
      </w:r>
      <w:r w:rsidR="003D6C73">
        <w:t xml:space="preserve">Above </w:t>
      </w:r>
      <w:proofErr w:type="spellStart"/>
      <w:r w:rsidR="003D6C73">
        <w:t>P</w:t>
      </w:r>
      <w:r w:rsidR="003D6C73">
        <w:rPr>
          <w:vertAlign w:val="subscript"/>
        </w:rPr>
        <w:t>crit</w:t>
      </w:r>
      <w:proofErr w:type="spellEnd"/>
      <w:r w:rsidR="003D6C73">
        <w:t xml:space="preserve">, it is typically assumed that all </w:t>
      </w:r>
      <w:r w:rsidR="00595631">
        <w:t xml:space="preserve">oxygen </w:t>
      </w:r>
      <w:r w:rsidR="003D6C73">
        <w:t>demands are being met with the ambient environmental O</w:t>
      </w:r>
      <w:r w:rsidR="003D6C73">
        <w:rPr>
          <w:vertAlign w:val="subscript"/>
        </w:rPr>
        <w:t>2</w:t>
      </w:r>
      <w:r w:rsidR="003D6C73">
        <w:t xml:space="preserve">, but below </w:t>
      </w:r>
      <w:proofErr w:type="spellStart"/>
      <w:r w:rsidR="003D6C73">
        <w:t>P</w:t>
      </w:r>
      <w:r w:rsidR="003D6C73">
        <w:rPr>
          <w:vertAlign w:val="subscript"/>
        </w:rPr>
        <w:t>crit</w:t>
      </w:r>
      <w:proofErr w:type="spellEnd"/>
      <w:r w:rsidR="003D6C73">
        <w:t xml:space="preserve"> there are demands that must be met with anaerobic metabolism or simply go unmet (</w:t>
      </w:r>
      <w:proofErr w:type="spellStart"/>
      <w:r w:rsidR="00595631">
        <w:t>P</w:t>
      </w:r>
      <w:r w:rsidR="00595631">
        <w:rPr>
          <w:rFonts w:cs="Times New Roman"/>
        </w:rPr>
        <w:t>ö</w:t>
      </w:r>
      <w:r w:rsidR="00595631">
        <w:t>rtner</w:t>
      </w:r>
      <w:proofErr w:type="spellEnd"/>
      <w:r w:rsidR="00595631">
        <w:t xml:space="preserve"> and </w:t>
      </w:r>
      <w:proofErr w:type="spellStart"/>
      <w:r w:rsidR="00595631">
        <w:t>Grieshaber</w:t>
      </w:r>
      <w:proofErr w:type="spellEnd"/>
      <w:r w:rsidR="00595631">
        <w:t xml:space="preserve">, 1993). </w:t>
      </w:r>
      <w:r w:rsidR="00BA497D">
        <w:t xml:space="preserve">Scientists have recently highlighted </w:t>
      </w:r>
      <w:r w:rsidR="009F1C35">
        <w:t xml:space="preserve">important considerations for how </w:t>
      </w:r>
      <w:proofErr w:type="spellStart"/>
      <w:r w:rsidR="009F1C35">
        <w:t>P</w:t>
      </w:r>
      <w:r w:rsidR="009F1C35">
        <w:rPr>
          <w:vertAlign w:val="subscript"/>
        </w:rPr>
        <w:t>crit</w:t>
      </w:r>
      <w:proofErr w:type="spellEnd"/>
      <w:r w:rsidR="009F1C35">
        <w:t xml:space="preserve"> </w:t>
      </w:r>
      <w:r w:rsidR="002B2ACF">
        <w:t xml:space="preserve">and </w:t>
      </w:r>
      <w:r w:rsidR="002B2ACF">
        <w:lastRenderedPageBreak/>
        <w:t xml:space="preserve">the </w:t>
      </w:r>
      <w:commentRangeStart w:id="15"/>
      <w:r w:rsidR="002B2ACF">
        <w:t>MO</w:t>
      </w:r>
      <w:commentRangeEnd w:id="15"/>
      <w:r w:rsidR="00A637BD">
        <w:rPr>
          <w:rStyle w:val="CommentReference"/>
          <w:rFonts w:asciiTheme="minorHAnsi" w:hAnsiTheme="minorHAnsi"/>
        </w:rPr>
        <w:commentReference w:id="15"/>
      </w:r>
      <w:r w:rsidR="002B2ACF">
        <w:rPr>
          <w:vertAlign w:val="subscript"/>
        </w:rPr>
        <w:t>2</w:t>
      </w:r>
      <w:r w:rsidR="002B2ACF">
        <w:t>-oxygen relationship it is derived from are</w:t>
      </w:r>
      <w:r w:rsidR="009F1C35">
        <w:t xml:space="preserve"> measured and interpreted (Wood, 2018; </w:t>
      </w:r>
      <w:proofErr w:type="spellStart"/>
      <w:r w:rsidR="009F1C35">
        <w:t>Ultsch</w:t>
      </w:r>
      <w:proofErr w:type="spellEnd"/>
      <w:r w:rsidR="009F1C35">
        <w:t xml:space="preserve"> and Regan, 2019). </w:t>
      </w:r>
      <w:commentRangeStart w:id="16"/>
      <w:r w:rsidR="002B2ACF">
        <w:t>Importantly</w:t>
      </w:r>
      <w:commentRangeEnd w:id="16"/>
      <w:r w:rsidR="00A637BD">
        <w:rPr>
          <w:rStyle w:val="CommentReference"/>
          <w:rFonts w:asciiTheme="minorHAnsi" w:hAnsiTheme="minorHAnsi"/>
        </w:rPr>
        <w:commentReference w:id="16"/>
      </w:r>
      <w:r w:rsidR="002B2ACF">
        <w:t xml:space="preserve">, </w:t>
      </w:r>
      <w:proofErr w:type="spellStart"/>
      <w:r w:rsidR="002B2ACF">
        <w:t>P</w:t>
      </w:r>
      <w:r w:rsidR="002B2ACF">
        <w:rPr>
          <w:vertAlign w:val="subscript"/>
        </w:rPr>
        <w:t>crit</w:t>
      </w:r>
      <w:proofErr w:type="spellEnd"/>
      <w:r w:rsidR="002B2ACF">
        <w:t xml:space="preserve"> should not be assumed to signify the onset of anaerobic metabolism, which may occur to varying extent at higher oxygen levels (e.g. Maxime et al., 2000). </w:t>
      </w:r>
      <w:r w:rsidR="00107B41">
        <w:t xml:space="preserve">Furthermore, </w:t>
      </w:r>
      <w:proofErr w:type="spellStart"/>
      <w:r w:rsidR="00107B41">
        <w:t>P</w:t>
      </w:r>
      <w:r w:rsidR="00107B41">
        <w:rPr>
          <w:vertAlign w:val="subscript"/>
        </w:rPr>
        <w:t>crit</w:t>
      </w:r>
      <w:proofErr w:type="spellEnd"/>
      <w:r w:rsidR="00107B41">
        <w:t xml:space="preserve"> should not be reported in the absence of any other information about metabolism or physiological processes above or below the threshold, such as the shape of the MO</w:t>
      </w:r>
      <w:r w:rsidR="00107B41">
        <w:rPr>
          <w:vertAlign w:val="subscript"/>
        </w:rPr>
        <w:t>2</w:t>
      </w:r>
      <w:r w:rsidR="00107B41">
        <w:t>-oxygen curve, activity levels</w:t>
      </w:r>
      <w:r w:rsidR="00CC7B9B">
        <w:t xml:space="preserve"> (e.g. resting, routine, or maximum)</w:t>
      </w:r>
      <w:r w:rsidR="00107B41">
        <w:t xml:space="preserve">, loss of equilibrium, or anaerobic metabolism (Mueller and Seymour, 2011; </w:t>
      </w:r>
      <w:proofErr w:type="spellStart"/>
      <w:r w:rsidR="00107B41">
        <w:t>Ultsch</w:t>
      </w:r>
      <w:proofErr w:type="spellEnd"/>
      <w:r w:rsidR="00107B41">
        <w:t xml:space="preserve"> and Regan, 2019). </w:t>
      </w:r>
      <w:r w:rsidR="00914F07">
        <w:t>Progressive hypoxia may also lead to a temporary increase in metabolism due to the stimulating effects of accumulating lactate and other anaerobic metabolites (</w:t>
      </w:r>
      <w:proofErr w:type="spellStart"/>
      <w:r w:rsidR="00914F07">
        <w:t>P</w:t>
      </w:r>
      <w:r w:rsidR="00914F07">
        <w:rPr>
          <w:rFonts w:cs="Times New Roman"/>
        </w:rPr>
        <w:t>ö</w:t>
      </w:r>
      <w:r w:rsidR="00914F07">
        <w:t>rtner</w:t>
      </w:r>
      <w:proofErr w:type="spellEnd"/>
      <w:r w:rsidR="00914F07">
        <w:t xml:space="preserve"> and </w:t>
      </w:r>
      <w:proofErr w:type="spellStart"/>
      <w:r w:rsidR="00914F07">
        <w:t>Grieshaber</w:t>
      </w:r>
      <w:proofErr w:type="spellEnd"/>
      <w:r w:rsidR="00914F07">
        <w:t>, 1993).</w:t>
      </w:r>
    </w:p>
    <w:p w14:paraId="4FAE6760" w14:textId="50937764" w:rsidR="00BA497D" w:rsidRPr="00865C8F" w:rsidRDefault="00BA497D" w:rsidP="002B2ACF">
      <w:pPr>
        <w:pStyle w:val="TS"/>
        <w:spacing w:line="480" w:lineRule="auto"/>
        <w:ind w:firstLine="720"/>
        <w:rPr>
          <w:strike/>
        </w:rPr>
      </w:pPr>
      <w:commentRangeStart w:id="17"/>
      <w:r w:rsidRPr="00865C8F">
        <w:rPr>
          <w:strike/>
        </w:rPr>
        <w:t>O</w:t>
      </w:r>
      <w:r w:rsidR="002B2ACF" w:rsidRPr="00865C8F">
        <w:rPr>
          <w:strike/>
        </w:rPr>
        <w:t>ne way of analyzing the MO</w:t>
      </w:r>
      <w:r w:rsidR="002B2ACF" w:rsidRPr="00865C8F">
        <w:rPr>
          <w:strike/>
          <w:vertAlign w:val="subscript"/>
        </w:rPr>
        <w:t>2</w:t>
      </w:r>
      <w:r w:rsidR="002B2ACF" w:rsidRPr="00865C8F">
        <w:rPr>
          <w:strike/>
        </w:rPr>
        <w:t>-oxygen relationship more holistically is o</w:t>
      </w:r>
      <w:r w:rsidRPr="00865C8F">
        <w:rPr>
          <w:strike/>
        </w:rPr>
        <w:t xml:space="preserve">xygen supply capacity </w:t>
      </w:r>
      <w:r w:rsidR="009F1C35" w:rsidRPr="00865C8F">
        <w:rPr>
          <w:strike/>
        </w:rPr>
        <w:t>(</w:t>
      </w:r>
      <w:r w:rsidR="009F1C35" w:rsidRPr="00865C8F">
        <w:rPr>
          <w:rFonts w:cs="Times New Roman"/>
          <w:strike/>
        </w:rPr>
        <w:t>α</w:t>
      </w:r>
      <w:r w:rsidR="009F1C35" w:rsidRPr="00865C8F">
        <w:rPr>
          <w:strike/>
        </w:rPr>
        <w:t>)</w:t>
      </w:r>
      <w:r w:rsidR="002B2ACF" w:rsidRPr="00865C8F">
        <w:rPr>
          <w:strike/>
        </w:rPr>
        <w:t>,</w:t>
      </w:r>
      <w:r w:rsidRPr="00865C8F">
        <w:rPr>
          <w:strike/>
        </w:rPr>
        <w:t xml:space="preserve"> a recently developed metric </w:t>
      </w:r>
      <w:r w:rsidR="009F1C35" w:rsidRPr="00865C8F">
        <w:rPr>
          <w:strike/>
        </w:rPr>
        <w:t>to quantify hypoxia tolerance in terms of the combined ability of environment and physiology to deliver oxygen to parts of the organism that require it (Seibel and Deutsch, 2020).</w:t>
      </w:r>
      <w:r w:rsidRPr="00865C8F">
        <w:rPr>
          <w:strike/>
        </w:rPr>
        <w:t xml:space="preserve"> </w:t>
      </w:r>
      <w:r w:rsidR="009F1C35" w:rsidRPr="00865C8F">
        <w:rPr>
          <w:rFonts w:cs="Times New Roman"/>
          <w:strike/>
        </w:rPr>
        <w:t>Specifically, α is the rate of increase in oxygen consumption rate as ambient pO</w:t>
      </w:r>
      <w:r w:rsidR="009F1C35" w:rsidRPr="00865C8F">
        <w:rPr>
          <w:rFonts w:cs="Times New Roman"/>
          <w:strike/>
          <w:vertAlign w:val="subscript"/>
        </w:rPr>
        <w:t>2</w:t>
      </w:r>
      <w:r w:rsidR="009F1C35" w:rsidRPr="00865C8F">
        <w:rPr>
          <w:rFonts w:cs="Times New Roman"/>
          <w:strike/>
        </w:rPr>
        <w:t xml:space="preserve"> increases from zero to </w:t>
      </w:r>
      <w:proofErr w:type="spellStart"/>
      <w:r w:rsidR="009F1C35" w:rsidRPr="00865C8F">
        <w:rPr>
          <w:rFonts w:cs="Times New Roman"/>
          <w:strike/>
        </w:rPr>
        <w:t>P</w:t>
      </w:r>
      <w:r w:rsidR="009F1C35" w:rsidRPr="00865C8F">
        <w:rPr>
          <w:rFonts w:cs="Times New Roman"/>
          <w:strike/>
          <w:vertAlign w:val="subscript"/>
        </w:rPr>
        <w:t>crit</w:t>
      </w:r>
      <w:proofErr w:type="spellEnd"/>
      <w:r w:rsidR="009F1C35" w:rsidRPr="00865C8F">
        <w:rPr>
          <w:rFonts w:cs="Times New Roman"/>
          <w:strike/>
        </w:rPr>
        <w:t xml:space="preserve">. </w:t>
      </w:r>
      <w:r w:rsidR="002B2ACF" w:rsidRPr="00865C8F">
        <w:rPr>
          <w:rFonts w:cs="Times New Roman"/>
          <w:strike/>
        </w:rPr>
        <w:t xml:space="preserve">It therefore encompasses the morphological (e.g. gill surface area) and physiological traits (e.g. blood-oxygen binding affinity) involved in oxygen uptake and how rapidly, as oxygen increases, they are able to meet the full oxygen demands of a given activity level (e.g. basal, routine, or maximum; Seibel et al., 2021). </w:t>
      </w:r>
      <w:r w:rsidR="009F1C35" w:rsidRPr="00865C8F">
        <w:rPr>
          <w:rFonts w:cs="Times New Roman"/>
          <w:strike/>
        </w:rPr>
        <w:t xml:space="preserve">α </w:t>
      </w:r>
      <w:r w:rsidRPr="00865C8F">
        <w:rPr>
          <w:strike/>
        </w:rPr>
        <w:t xml:space="preserve">could be particularly useful in early life stages of fish. Basal </w:t>
      </w:r>
      <w:r w:rsidR="009E070E" w:rsidRPr="00865C8F">
        <w:rPr>
          <w:strike/>
        </w:rPr>
        <w:t xml:space="preserve">(BMR) </w:t>
      </w:r>
      <w:r w:rsidRPr="00865C8F">
        <w:rPr>
          <w:strike/>
        </w:rPr>
        <w:t>and maximum metabolic rate</w:t>
      </w:r>
      <w:r w:rsidR="009E070E" w:rsidRPr="00865C8F">
        <w:rPr>
          <w:strike/>
        </w:rPr>
        <w:t xml:space="preserve"> (MMR)</w:t>
      </w:r>
      <w:r w:rsidRPr="00865C8F">
        <w:rPr>
          <w:strike/>
        </w:rPr>
        <w:t xml:space="preserve"> are often preferred because the </w:t>
      </w:r>
      <w:r w:rsidR="009E070E" w:rsidRPr="00865C8F">
        <w:rPr>
          <w:strike/>
        </w:rPr>
        <w:t>resting or routine metabolic rate can vary with spontaneous activity, but the small size of fish larvae makes it difficult to control activity to the extent required for BMR and MMR. Oxygen supply capacity can be estimated</w:t>
      </w:r>
      <w:r w:rsidR="009F1C35" w:rsidRPr="00865C8F">
        <w:rPr>
          <w:strike/>
        </w:rPr>
        <w:t xml:space="preserve"> with the same result</w:t>
      </w:r>
      <w:r w:rsidR="009E070E" w:rsidRPr="00865C8F">
        <w:rPr>
          <w:strike/>
        </w:rPr>
        <w:t xml:space="preserve"> regardless of which type of metabolism was measured, and can even be used to estimate MMR and aerobic scope if routine MO</w:t>
      </w:r>
      <w:r w:rsidR="009E070E" w:rsidRPr="00865C8F">
        <w:rPr>
          <w:strike/>
          <w:vertAlign w:val="subscript"/>
        </w:rPr>
        <w:t>2</w:t>
      </w:r>
      <w:r w:rsidR="009E070E" w:rsidRPr="00865C8F">
        <w:rPr>
          <w:strike/>
        </w:rPr>
        <w:t xml:space="preserve"> is known (Seibel et al., 2021). </w:t>
      </w:r>
      <w:commentRangeEnd w:id="17"/>
      <w:r w:rsidR="00865C8F">
        <w:rPr>
          <w:rStyle w:val="CommentReference"/>
          <w:rFonts w:asciiTheme="minorHAnsi" w:hAnsiTheme="minorHAnsi"/>
        </w:rPr>
        <w:commentReference w:id="17"/>
      </w:r>
    </w:p>
    <w:p w14:paraId="11C647D1" w14:textId="40A15AC6" w:rsidR="00A231F2" w:rsidRPr="00A44256" w:rsidRDefault="00BA409C" w:rsidP="00A44256">
      <w:pPr>
        <w:pStyle w:val="TS"/>
        <w:spacing w:line="480" w:lineRule="auto"/>
        <w:ind w:firstLine="720"/>
      </w:pPr>
      <w:proofErr w:type="spellStart"/>
      <w:r>
        <w:lastRenderedPageBreak/>
        <w:t>P</w:t>
      </w:r>
      <w:r>
        <w:rPr>
          <w:vertAlign w:val="subscript"/>
        </w:rPr>
        <w:t>crit</w:t>
      </w:r>
      <w:proofErr w:type="spellEnd"/>
      <w:r>
        <w:t xml:space="preserve"> can be</w:t>
      </w:r>
      <w:r w:rsidR="00865C8F">
        <w:t xml:space="preserve"> a</w:t>
      </w:r>
      <w:r>
        <w:t xml:space="preserve"> useful way to examine the relationship between hypoxia and ocean acidification. Ocean acidification may have small or no effects on biological responses when all other conditions are optimal, </w:t>
      </w:r>
      <w:r w:rsidR="001B7093">
        <w:t>but</w:t>
      </w:r>
      <w:r>
        <w:t xml:space="preserve"> affect the ability to tolerate another stressor such as hypoxia</w:t>
      </w:r>
      <w:r w:rsidR="001B7093">
        <w:t xml:space="preserve"> through physiological processes undetected when stressors are not combined</w:t>
      </w:r>
      <w:r>
        <w:t xml:space="preserve">. </w:t>
      </w:r>
      <w:r w:rsidR="001B7093">
        <w:t>Measurements of routine MO</w:t>
      </w:r>
      <w:r w:rsidR="001B7093">
        <w:rPr>
          <w:vertAlign w:val="subscript"/>
        </w:rPr>
        <w:t>2</w:t>
      </w:r>
      <w:r w:rsidR="001B7093">
        <w:t xml:space="preserve"> in the Atlantic silverside, </w:t>
      </w:r>
      <w:r w:rsidR="001B7093">
        <w:rPr>
          <w:i/>
          <w:iCs/>
        </w:rPr>
        <w:t xml:space="preserve">Menidia </w:t>
      </w:r>
      <w:proofErr w:type="spellStart"/>
      <w:r w:rsidR="001B7093">
        <w:rPr>
          <w:i/>
          <w:iCs/>
        </w:rPr>
        <w:t>menidia</w:t>
      </w:r>
      <w:proofErr w:type="spellEnd"/>
      <w:r w:rsidR="001B7093">
        <w:t>, showed no effects of elevated</w:t>
      </w:r>
      <w:r w:rsidR="004A0850">
        <w:t xml:space="preserve"> partial pressure of CO</w:t>
      </w:r>
      <w:r w:rsidR="004A0850">
        <w:rPr>
          <w:vertAlign w:val="subscript"/>
        </w:rPr>
        <w:t>2</w:t>
      </w:r>
      <w:r w:rsidR="001B7093">
        <w:t xml:space="preserve"> </w:t>
      </w:r>
      <w:r w:rsidR="004A0850">
        <w:t>(</w:t>
      </w:r>
      <w:r w:rsidR="001B7093">
        <w:t>pCO</w:t>
      </w:r>
      <w:r w:rsidR="001B7093">
        <w:rPr>
          <w:vertAlign w:val="subscript"/>
        </w:rPr>
        <w:t>2</w:t>
      </w:r>
      <w:r w:rsidR="004A0850">
        <w:t xml:space="preserve">) </w:t>
      </w:r>
      <w:r w:rsidR="001B7093">
        <w:t>alone but a significant interaction between pCO</w:t>
      </w:r>
      <w:r w:rsidR="001B7093">
        <w:rPr>
          <w:vertAlign w:val="subscript"/>
        </w:rPr>
        <w:t>2</w:t>
      </w:r>
      <w:r w:rsidR="001B7093">
        <w:t xml:space="preserve"> and oxygen in embryos reared in </w:t>
      </w:r>
      <w:commentRangeStart w:id="18"/>
      <w:r w:rsidR="001B7093">
        <w:t xml:space="preserve">combinations of these treatments </w:t>
      </w:r>
      <w:commentRangeEnd w:id="18"/>
      <w:r w:rsidR="00A637BD">
        <w:rPr>
          <w:rStyle w:val="CommentReference"/>
          <w:rFonts w:asciiTheme="minorHAnsi" w:hAnsiTheme="minorHAnsi"/>
        </w:rPr>
        <w:commentReference w:id="18"/>
      </w:r>
      <w:r w:rsidR="001B7093">
        <w:t>(Schwemmer et al., 2020). The interaction suggested that metabolism is oxygen-independent in ambient pCO</w:t>
      </w:r>
      <w:r w:rsidR="001B7093">
        <w:rPr>
          <w:vertAlign w:val="subscript"/>
        </w:rPr>
        <w:t>2</w:t>
      </w:r>
      <w:r w:rsidR="001B7093">
        <w:t xml:space="preserve"> but becomes increasingly oxygen-dependent in increasing pCO</w:t>
      </w:r>
      <w:r w:rsidR="001B7093">
        <w:rPr>
          <w:vertAlign w:val="subscript"/>
        </w:rPr>
        <w:t>2</w:t>
      </w:r>
      <w:r w:rsidR="001B7093">
        <w:t xml:space="preserve"> levels, which suggests a switch from </w:t>
      </w:r>
      <w:proofErr w:type="spellStart"/>
      <w:r w:rsidR="001B7093">
        <w:t>oxyregulation</w:t>
      </w:r>
      <w:proofErr w:type="spellEnd"/>
      <w:r w:rsidR="001B7093">
        <w:t xml:space="preserve"> to oxyconformity indicative of </w:t>
      </w:r>
      <w:proofErr w:type="spellStart"/>
      <w:r w:rsidR="001B7093">
        <w:t>P</w:t>
      </w:r>
      <w:r w:rsidR="001B7093">
        <w:rPr>
          <w:vertAlign w:val="subscript"/>
        </w:rPr>
        <w:t>crit</w:t>
      </w:r>
      <w:proofErr w:type="spellEnd"/>
      <w:r w:rsidR="001B7093">
        <w:t xml:space="preserve"> being reached at higher oxygen levels than in ambient pCO</w:t>
      </w:r>
      <w:r w:rsidR="001B7093">
        <w:rPr>
          <w:vertAlign w:val="subscript"/>
        </w:rPr>
        <w:t>2</w:t>
      </w:r>
      <w:r w:rsidR="001B7093">
        <w:t xml:space="preserve">. Effects of acidification on hypoxia response may be stage- and species-dependent, as larvae from Schwemmer et al. (2020) did not exhibit the response embryos did, and studies on juvenile European sea bass (Montgomery et al., 2019) and </w:t>
      </w:r>
      <w:r w:rsidR="00A44256">
        <w:t xml:space="preserve">adult </w:t>
      </w:r>
      <w:r w:rsidR="001B7093">
        <w:t xml:space="preserve">wooly sculpin (Hancock and Place, 2016) showed reduced and increased </w:t>
      </w:r>
      <w:proofErr w:type="spellStart"/>
      <w:r w:rsidR="001B7093">
        <w:t>P</w:t>
      </w:r>
      <w:r w:rsidR="001B7093">
        <w:rPr>
          <w:vertAlign w:val="subscript"/>
        </w:rPr>
        <w:t>crit</w:t>
      </w:r>
      <w:proofErr w:type="spellEnd"/>
      <w:r w:rsidR="001B7093">
        <w:t>, respectively, under elevated pCO</w:t>
      </w:r>
      <w:r w:rsidR="001B7093">
        <w:rPr>
          <w:vertAlign w:val="subscript"/>
        </w:rPr>
        <w:t>2</w:t>
      </w:r>
      <w:r w:rsidR="001B7093">
        <w:t xml:space="preserve">. </w:t>
      </w:r>
      <w:r w:rsidR="00865C8F">
        <w:t>I</w:t>
      </w:r>
      <w:r w:rsidR="00A44256">
        <w:t>mpacts of high pCO</w:t>
      </w:r>
      <w:r w:rsidR="00A44256">
        <w:rPr>
          <w:vertAlign w:val="subscript"/>
        </w:rPr>
        <w:t>2</w:t>
      </w:r>
      <w:r w:rsidR="00A44256">
        <w:t xml:space="preserve"> on</w:t>
      </w:r>
      <w:r w:rsidR="00865C8F">
        <w:t xml:space="preserve"> </w:t>
      </w:r>
      <w:proofErr w:type="spellStart"/>
      <w:r w:rsidR="00865C8F">
        <w:t>P</w:t>
      </w:r>
      <w:r w:rsidR="00865C8F">
        <w:rPr>
          <w:vertAlign w:val="subscript"/>
        </w:rPr>
        <w:t>crit</w:t>
      </w:r>
      <w:proofErr w:type="spellEnd"/>
      <w:r w:rsidR="00865C8F">
        <w:t xml:space="preserve"> and other measures of hypoxia response may result from a reduction in</w:t>
      </w:r>
      <w:r w:rsidR="00A44256">
        <w:t xml:space="preserve"> blood pH, which reduces affinity and capacity of oxygen to bind to hemoglobin via the Bohr and Root effects, respectively (</w:t>
      </w:r>
      <w:proofErr w:type="spellStart"/>
      <w:r w:rsidR="00A44256">
        <w:t>Brauner</w:t>
      </w:r>
      <w:proofErr w:type="spellEnd"/>
      <w:r w:rsidR="00A44256">
        <w:t xml:space="preserve"> and Randall, 1996</w:t>
      </w:r>
      <w:r w:rsidR="00DD536E">
        <w:t>; Wells, 2009</w:t>
      </w:r>
      <w:r w:rsidR="00A44256">
        <w:t xml:space="preserve">). </w:t>
      </w:r>
      <w:proofErr w:type="spellStart"/>
      <w:r w:rsidR="00595631">
        <w:t>P</w:t>
      </w:r>
      <w:r w:rsidR="00595631">
        <w:rPr>
          <w:vertAlign w:val="subscript"/>
        </w:rPr>
        <w:t>crit</w:t>
      </w:r>
      <w:proofErr w:type="spellEnd"/>
      <w:r w:rsidR="00595631">
        <w:t xml:space="preserve"> can also </w:t>
      </w:r>
      <w:r w:rsidR="00A44256">
        <w:t>be useful in setting</w:t>
      </w:r>
      <w:r w:rsidR="00595631">
        <w:t xml:space="preserve"> hypoxia thresholds or indicators used by marine resource managers. In a management and policy context, hypoxia is often</w:t>
      </w:r>
      <w:r w:rsidR="00BA497D">
        <w:t xml:space="preserve"> somewhat arbitrarily</w:t>
      </w:r>
      <w:r w:rsidR="00595631">
        <w:t xml:space="preserve"> set as 2 or 3 mg L</w:t>
      </w:r>
      <w:r w:rsidR="00595631">
        <w:rPr>
          <w:vertAlign w:val="superscript"/>
        </w:rPr>
        <w:t>-1</w:t>
      </w:r>
      <w:r w:rsidR="00595631">
        <w:t xml:space="preserve"> dissolved oxygen</w:t>
      </w:r>
      <w:r w:rsidR="00BA497D">
        <w:t xml:space="preserve"> but a more ecologically and biologically relevant threshold could be set using knowledge about thresholds of hypoxia response in local organisms, and further enhanced with information about how coinciding stressors affect this threshold. </w:t>
      </w:r>
    </w:p>
    <w:p w14:paraId="2B192FE1" w14:textId="01DADF71" w:rsidR="008832C0" w:rsidRPr="00C62307" w:rsidRDefault="008832C0" w:rsidP="008832C0">
      <w:pPr>
        <w:pStyle w:val="TS"/>
        <w:spacing w:line="480" w:lineRule="auto"/>
      </w:pPr>
      <w:r>
        <w:lastRenderedPageBreak/>
        <w:tab/>
      </w:r>
      <w:r>
        <w:rPr>
          <w:i/>
          <w:iCs/>
        </w:rPr>
        <w:t>M. menidia</w:t>
      </w:r>
      <w:r>
        <w:t xml:space="preserve"> is an extensively studied estuarine species that has shown variable, but broadly tolerant, responses to ocean acidification (Baumann et al., 2018). The early life stages, which reside in estuaries during summer, have had reduced growth and survival in elevated pCO</w:t>
      </w:r>
      <w:r>
        <w:rPr>
          <w:vertAlign w:val="subscript"/>
        </w:rPr>
        <w:t>2</w:t>
      </w:r>
      <w:r>
        <w:t xml:space="preserve"> in some (Murray et al., 2014; Murray et al., 2017) but not all experiments (Baumann et al., 2018). </w:t>
      </w:r>
      <w:proofErr w:type="spellStart"/>
      <w:r>
        <w:t>Multistressor</w:t>
      </w:r>
      <w:proofErr w:type="spellEnd"/>
      <w:r>
        <w:t xml:space="preserve"> experiments have shown interactive effects of pCO</w:t>
      </w:r>
      <w:r>
        <w:rPr>
          <w:vertAlign w:val="subscript"/>
        </w:rPr>
        <w:t>2</w:t>
      </w:r>
      <w:r>
        <w:t xml:space="preserve"> and hypoxia on hatching and metabolism (Cross et al., 2019; Schwemmer et al., 2020) and of pCO</w:t>
      </w:r>
      <w:r>
        <w:rPr>
          <w:vertAlign w:val="subscript"/>
        </w:rPr>
        <w:t>2</w:t>
      </w:r>
      <w:r>
        <w:t xml:space="preserve"> and temperature on growth and survival (Murray and Baumann, 2018). </w:t>
      </w:r>
      <w:r>
        <w:rPr>
          <w:i/>
          <w:iCs/>
        </w:rPr>
        <w:t>M. menidia</w:t>
      </w:r>
      <w:r>
        <w:t xml:space="preserve"> lives in </w:t>
      </w:r>
      <w:r w:rsidR="004A0850">
        <w:t>estuarine</w:t>
      </w:r>
      <w:r>
        <w:t xml:space="preserve"> habitat</w:t>
      </w:r>
      <w:r w:rsidR="004A0850">
        <w:t>s</w:t>
      </w:r>
      <w:r>
        <w:t xml:space="preserve"> with great fluctuations in CO</w:t>
      </w:r>
      <w:r>
        <w:rPr>
          <w:vertAlign w:val="subscript"/>
        </w:rPr>
        <w:t>2</w:t>
      </w:r>
      <w:r>
        <w:t xml:space="preserve">, oxygen, and temperature, and </w:t>
      </w:r>
      <w:r w:rsidR="004A0850">
        <w:t xml:space="preserve">because of their spring and summer spawning season, </w:t>
      </w:r>
      <w:r>
        <w:t>the early life stages experience the most severe of these conditions while having less mobility than adults</w:t>
      </w:r>
      <w:r w:rsidR="004A0850">
        <w:t xml:space="preserve"> (</w:t>
      </w:r>
      <w:proofErr w:type="spellStart"/>
      <w:r w:rsidR="004A0850">
        <w:t>Cadigan</w:t>
      </w:r>
      <w:proofErr w:type="spellEnd"/>
      <w:r w:rsidR="004A0850">
        <w:t xml:space="preserve"> and Fell, 1985). T</w:t>
      </w:r>
      <w:r>
        <w:t xml:space="preserve">he mechanistic responses behind these interactive effects can explain their tolerance and help establish its limits. </w:t>
      </w:r>
    </w:p>
    <w:p w14:paraId="3138EAB3" w14:textId="28E1DCEF" w:rsidR="0010518B" w:rsidRPr="00DD536E" w:rsidRDefault="001563B5" w:rsidP="008832C0">
      <w:pPr>
        <w:pStyle w:val="TS"/>
        <w:spacing w:line="480" w:lineRule="auto"/>
        <w:ind w:firstLine="720"/>
        <w:rPr>
          <w:i/>
          <w:iCs/>
          <w:vertAlign w:val="subscript"/>
        </w:rPr>
      </w:pPr>
      <w:r>
        <w:t xml:space="preserve">Here we use respirometry </w:t>
      </w:r>
      <w:del w:id="19" w:author="Nye, Janet Ashley" w:date="2022-12-06T13:21:00Z">
        <w:r w:rsidDel="00016E8B">
          <w:delText xml:space="preserve">measurements </w:delText>
        </w:r>
      </w:del>
      <w:r>
        <w:t xml:space="preserve">to quantify the metabolic response of </w:t>
      </w:r>
      <w:r>
        <w:rPr>
          <w:i/>
          <w:iCs/>
        </w:rPr>
        <w:t xml:space="preserve">M. menidia </w:t>
      </w:r>
      <w:r>
        <w:t>early life stages reared in elevated CO</w:t>
      </w:r>
      <w:r>
        <w:rPr>
          <w:vertAlign w:val="subscript"/>
        </w:rPr>
        <w:t>2</w:t>
      </w:r>
      <w:r>
        <w:t xml:space="preserve"> to acute progressive hypoxia. </w:t>
      </w:r>
      <w:r w:rsidR="0010518B">
        <w:t xml:space="preserve">Over the course of two experiments, we reared </w:t>
      </w:r>
      <w:r w:rsidR="0010518B">
        <w:rPr>
          <w:i/>
          <w:iCs/>
        </w:rPr>
        <w:t>M. menidia</w:t>
      </w:r>
      <w:r w:rsidR="0010518B">
        <w:t xml:space="preserve"> offspring of wild-caught adults in </w:t>
      </w:r>
      <w:r w:rsidR="005D604D">
        <w:t>various</w:t>
      </w:r>
      <w:r w:rsidR="0010518B">
        <w:t xml:space="preserve"> </w:t>
      </w:r>
      <w:r w:rsidR="00B83FD6">
        <w:t>p</w:t>
      </w:r>
      <w:r w:rsidR="0010518B">
        <w:t>CO</w:t>
      </w:r>
      <w:r w:rsidR="0010518B">
        <w:rPr>
          <w:vertAlign w:val="subscript"/>
        </w:rPr>
        <w:t>2</w:t>
      </w:r>
      <w:r w:rsidR="0010518B">
        <w:t xml:space="preserve"> levels</w:t>
      </w:r>
      <w:r w:rsidR="005D604D">
        <w:t xml:space="preserve"> and measured the metabolic rates of embryos, newly hatched larvae, and </w:t>
      </w:r>
      <w:del w:id="20" w:author="Nye, Janet Ashley" w:date="2022-12-06T13:21:00Z">
        <w:r w:rsidR="005D604D" w:rsidDel="00016E8B">
          <w:delText>5 day</w:delText>
        </w:r>
      </w:del>
      <w:ins w:id="21" w:author="Nye, Janet Ashley" w:date="2022-12-06T13:21:00Z">
        <w:r w:rsidR="00016E8B">
          <w:t>5-day</w:t>
        </w:r>
      </w:ins>
      <w:r w:rsidR="005D604D">
        <w:t xml:space="preserve"> post-hatch (</w:t>
      </w:r>
      <w:proofErr w:type="spellStart"/>
      <w:r w:rsidR="005D604D">
        <w:t>dph</w:t>
      </w:r>
      <w:proofErr w:type="spellEnd"/>
      <w:r w:rsidR="005D604D">
        <w:t>) larvae in closed respirometers as hypoxia intensified</w:t>
      </w:r>
      <w:r w:rsidR="00A44256">
        <w:t xml:space="preserve"> due to oxygen consumption</w:t>
      </w:r>
      <w:r w:rsidR="005D604D">
        <w:t xml:space="preserve">. </w:t>
      </w:r>
      <w:r w:rsidR="00B83FD6">
        <w:t>The objective was to quantify the relationship between routine metabolic rate</w:t>
      </w:r>
      <w:r>
        <w:t xml:space="preserve"> (MO</w:t>
      </w:r>
      <w:r>
        <w:rPr>
          <w:vertAlign w:val="subscript"/>
        </w:rPr>
        <w:t>2</w:t>
      </w:r>
      <w:r>
        <w:t>)</w:t>
      </w:r>
      <w:r w:rsidR="00B83FD6">
        <w:t xml:space="preserve"> and ambient </w:t>
      </w:r>
      <w:r w:rsidR="00A44256">
        <w:t>pO</w:t>
      </w:r>
      <w:r w:rsidR="00B83FD6">
        <w:rPr>
          <w:vertAlign w:val="subscript"/>
        </w:rPr>
        <w:t>2</w:t>
      </w:r>
      <w:r w:rsidR="00E26DDC">
        <w:rPr>
          <w:vertAlign w:val="subscript"/>
        </w:rPr>
        <w:softHyphen/>
      </w:r>
      <w:r w:rsidR="00E26DDC">
        <w:rPr>
          <w:vertAlign w:val="subscript"/>
        </w:rPr>
        <w:softHyphen/>
      </w:r>
      <w:r w:rsidR="00E26DDC">
        <w:rPr>
          <w:vertAlign w:val="subscript"/>
        </w:rPr>
        <w:softHyphen/>
      </w:r>
      <w:r w:rsidR="00E26DDC">
        <w:t xml:space="preserve">, </w:t>
      </w:r>
      <w:r w:rsidR="00B83FD6">
        <w:t xml:space="preserve">then </w:t>
      </w:r>
      <w:r w:rsidR="00A44256">
        <w:t>calculate</w:t>
      </w:r>
      <w:r w:rsidR="00B83FD6">
        <w:t xml:space="preserve"> </w:t>
      </w:r>
      <w:proofErr w:type="spellStart"/>
      <w:r w:rsidR="00A44256">
        <w:t>P</w:t>
      </w:r>
      <w:r w:rsidR="00A44256">
        <w:rPr>
          <w:vertAlign w:val="subscript"/>
        </w:rPr>
        <w:t>crit</w:t>
      </w:r>
      <w:proofErr w:type="spellEnd"/>
      <w:r w:rsidR="00A44256">
        <w:t xml:space="preserve"> and </w:t>
      </w:r>
      <w:r>
        <w:t xml:space="preserve">analyze how </w:t>
      </w:r>
      <w:r w:rsidR="00AB7CA8">
        <w:t>the MO</w:t>
      </w:r>
      <w:r w:rsidR="00AB7CA8">
        <w:rPr>
          <w:vertAlign w:val="subscript"/>
        </w:rPr>
        <w:t>2</w:t>
      </w:r>
      <w:r w:rsidR="00AB7CA8">
        <w:t>-oxygen relationship</w:t>
      </w:r>
      <w:r w:rsidR="00E26DDC">
        <w:t xml:space="preserve"> changes under</w:t>
      </w:r>
      <w:r w:rsidR="00B83FD6">
        <w:t xml:space="preserve"> elevated pCO</w:t>
      </w:r>
      <w:r w:rsidR="00B83FD6">
        <w:softHyphen/>
      </w:r>
      <w:r w:rsidR="00B83FD6">
        <w:rPr>
          <w:vertAlign w:val="subscript"/>
        </w:rPr>
        <w:t>2</w:t>
      </w:r>
      <w:r w:rsidR="00B83FD6">
        <w:t xml:space="preserve">. </w:t>
      </w:r>
      <w:commentRangeStart w:id="22"/>
      <w:r w:rsidR="006C2393">
        <w:t xml:space="preserve">These objectives and our hypotheses were </w:t>
      </w:r>
      <w:r w:rsidR="00AB7CA8">
        <w:t>influenced by</w:t>
      </w:r>
      <w:r w:rsidR="006C2393">
        <w:t xml:space="preserve"> previous work on this species that showed an interaction between CO</w:t>
      </w:r>
      <w:r w:rsidR="006C2393">
        <w:rPr>
          <w:vertAlign w:val="subscript"/>
        </w:rPr>
        <w:t>2</w:t>
      </w:r>
      <w:r w:rsidR="006C2393">
        <w:t xml:space="preserve"> and O</w:t>
      </w:r>
      <w:r w:rsidR="006C2393">
        <w:rPr>
          <w:vertAlign w:val="subscript"/>
        </w:rPr>
        <w:t>2</w:t>
      </w:r>
      <w:r w:rsidR="006C2393">
        <w:t xml:space="preserve"> on routine metabolism (Schwemmer et al., 2020). The interaction suggested that high pCO</w:t>
      </w:r>
      <w:r w:rsidR="006C2393">
        <w:rPr>
          <w:vertAlign w:val="subscript"/>
        </w:rPr>
        <w:t>2</w:t>
      </w:r>
      <w:r w:rsidR="006C2393">
        <w:t xml:space="preserve"> makes embryos more sensitive to the oxygen level they are reared in, but the embryos were reared in separate static oxygen treatments so it didn’t directly quantify individuals’ sensitivity to oxygen depletion as the present study does. </w:t>
      </w:r>
      <w:commentRangeEnd w:id="22"/>
      <w:r w:rsidR="00016E8B">
        <w:rPr>
          <w:rStyle w:val="CommentReference"/>
          <w:rFonts w:asciiTheme="minorHAnsi" w:hAnsiTheme="minorHAnsi"/>
        </w:rPr>
        <w:lastRenderedPageBreak/>
        <w:commentReference w:id="22"/>
      </w:r>
      <w:commentRangeStart w:id="23"/>
      <w:r w:rsidR="006C2393">
        <w:t xml:space="preserve">Schwemmer et al. (2020) also failed to detect effects in </w:t>
      </w:r>
      <w:r w:rsidR="00AB7CA8">
        <w:t xml:space="preserve">newly hatched </w:t>
      </w:r>
      <w:r w:rsidR="006C2393">
        <w:t xml:space="preserve">larvae, potentially because of </w:t>
      </w:r>
      <w:r w:rsidR="00AB7CA8">
        <w:t xml:space="preserve">the loss of the </w:t>
      </w:r>
      <w:r w:rsidR="006C2393">
        <w:t>lowest oxygen treatment</w:t>
      </w:r>
      <w:r w:rsidR="00AB7CA8">
        <w:t xml:space="preserve"> due to mortality</w:t>
      </w:r>
      <w:r w:rsidR="006C2393">
        <w:t>, while the present study was able to look at pCO</w:t>
      </w:r>
      <w:r w:rsidR="006C2393">
        <w:rPr>
          <w:vertAlign w:val="subscript"/>
        </w:rPr>
        <w:t>2</w:t>
      </w:r>
      <w:r w:rsidR="006C2393">
        <w:t xml:space="preserve"> effects at a full range of oxygen levels in larvae at two different ages. </w:t>
      </w:r>
      <w:r w:rsidR="00B83FD6">
        <w:t>We hypothesized that at high oxygen levels the metabolic rates would be elevated under high pCO</w:t>
      </w:r>
      <w:r w:rsidR="00B83FD6">
        <w:rPr>
          <w:vertAlign w:val="subscript"/>
        </w:rPr>
        <w:t>2</w:t>
      </w:r>
      <w:r w:rsidR="00B83FD6">
        <w:t>,</w:t>
      </w:r>
      <w:r w:rsidR="00AB7CA8">
        <w:t xml:space="preserve"> but only in embryos. Schwemmer et al. (2020) found no significant effect of pCO</w:t>
      </w:r>
      <w:r w:rsidR="00AB7CA8">
        <w:rPr>
          <w:vertAlign w:val="subscript"/>
        </w:rPr>
        <w:t>2</w:t>
      </w:r>
      <w:r w:rsidR="00AB7CA8">
        <w:t xml:space="preserve"> on larval MO</w:t>
      </w:r>
      <w:r w:rsidR="00AB7CA8">
        <w:rPr>
          <w:vertAlign w:val="subscript"/>
        </w:rPr>
        <w:t>2</w:t>
      </w:r>
      <w:r w:rsidR="00AB7CA8">
        <w:t>, but intraspecific variability in acidification responses in this species has led to calls for repeated experimentation (Murray et al., 2018; Baumann et al., 2019). We also hypothesized t</w:t>
      </w:r>
      <w:r w:rsidR="00B83FD6">
        <w:t>hat high pCO</w:t>
      </w:r>
      <w:r w:rsidR="00B83FD6">
        <w:rPr>
          <w:vertAlign w:val="subscript"/>
        </w:rPr>
        <w:t>2</w:t>
      </w:r>
      <w:r w:rsidR="00B83FD6">
        <w:t xml:space="preserve"> would increase </w:t>
      </w:r>
      <w:proofErr w:type="spellStart"/>
      <w:r w:rsidR="00915E38">
        <w:t>P</w:t>
      </w:r>
      <w:r w:rsidR="00915E38">
        <w:rPr>
          <w:vertAlign w:val="subscript"/>
        </w:rPr>
        <w:t>crit</w:t>
      </w:r>
      <w:proofErr w:type="spellEnd"/>
      <w:r w:rsidR="00AB7CA8">
        <w:t xml:space="preserve"> </w:t>
      </w:r>
      <w:r w:rsidR="00955A89">
        <w:t>based on the previously recorded increase in oxygen-dependence at high pCO</w:t>
      </w:r>
      <w:r w:rsidR="00955A89">
        <w:rPr>
          <w:vertAlign w:val="subscript"/>
        </w:rPr>
        <w:t>2</w:t>
      </w:r>
      <w:r w:rsidR="00955A89">
        <w:t xml:space="preserve"> (Schwemmer et al., 2020)</w:t>
      </w:r>
      <w:r w:rsidR="00F36E2E">
        <w:t>,</w:t>
      </w:r>
      <w:r w:rsidR="00955A89">
        <w:t xml:space="preserve"> </w:t>
      </w:r>
      <w:r w:rsidR="00F36E2E">
        <w:t xml:space="preserve">work on other species that exhibit this response (Cruz-Neto and </w:t>
      </w:r>
      <w:proofErr w:type="spellStart"/>
      <w:r w:rsidR="00F36E2E">
        <w:t>Steffensen</w:t>
      </w:r>
      <w:proofErr w:type="spellEnd"/>
      <w:r w:rsidR="00F36E2E">
        <w:t xml:space="preserve">, 1997; Hancock and Place, 2016), and the changes to </w:t>
      </w:r>
      <w:r w:rsidR="00DD536E">
        <w:t xml:space="preserve">hemoglobin-oxygen binding affinity when blood pH is low (Wells, 2009). </w:t>
      </w:r>
      <w:commentRangeEnd w:id="23"/>
      <w:r w:rsidR="00016E8B">
        <w:rPr>
          <w:rStyle w:val="CommentReference"/>
          <w:rFonts w:asciiTheme="minorHAnsi" w:hAnsiTheme="minorHAnsi"/>
        </w:rPr>
        <w:commentReference w:id="23"/>
      </w:r>
    </w:p>
    <w:p w14:paraId="4E9AF554" w14:textId="29C282AA" w:rsidR="00090BF5" w:rsidRDefault="00090BF5" w:rsidP="000E4CE3">
      <w:pPr>
        <w:pStyle w:val="TS"/>
        <w:spacing w:line="480" w:lineRule="auto"/>
      </w:pPr>
    </w:p>
    <w:p w14:paraId="261B83DC" w14:textId="089E4912" w:rsidR="00090BF5" w:rsidRDefault="00090BF5" w:rsidP="000E4CE3">
      <w:pPr>
        <w:pStyle w:val="TS"/>
        <w:spacing w:line="480" w:lineRule="auto"/>
      </w:pPr>
    </w:p>
    <w:p w14:paraId="3B65E938" w14:textId="4FB0CD3A" w:rsidR="00090BF5" w:rsidRDefault="00090BF5" w:rsidP="000E4CE3">
      <w:pPr>
        <w:pStyle w:val="TS"/>
        <w:spacing w:line="480" w:lineRule="auto"/>
      </w:pPr>
    </w:p>
    <w:p w14:paraId="4CBE19A3" w14:textId="31152355" w:rsidR="00090BF5" w:rsidRDefault="00090BF5" w:rsidP="000E4CE3">
      <w:pPr>
        <w:pStyle w:val="TS"/>
        <w:spacing w:line="480" w:lineRule="auto"/>
      </w:pPr>
      <w:r>
        <w:rPr>
          <w:b/>
          <w:bCs/>
        </w:rPr>
        <w:t>Methods</w:t>
      </w:r>
    </w:p>
    <w:p w14:paraId="11FDBD0A" w14:textId="0739FAD8" w:rsidR="00090BF5" w:rsidRDefault="00512163" w:rsidP="000E4CE3">
      <w:pPr>
        <w:pStyle w:val="TS"/>
        <w:spacing w:line="480" w:lineRule="auto"/>
      </w:pPr>
      <w:r>
        <w:rPr>
          <w:i/>
          <w:iCs/>
        </w:rPr>
        <w:t xml:space="preserve">Experimental design and </w:t>
      </w:r>
      <w:commentRangeStart w:id="24"/>
      <w:commentRangeStart w:id="25"/>
      <w:r>
        <w:rPr>
          <w:i/>
          <w:iCs/>
        </w:rPr>
        <w:t>treatments</w:t>
      </w:r>
      <w:commentRangeEnd w:id="24"/>
      <w:r w:rsidR="00C1499D">
        <w:rPr>
          <w:rStyle w:val="CommentReference"/>
          <w:rFonts w:asciiTheme="minorHAnsi" w:hAnsiTheme="minorHAnsi"/>
        </w:rPr>
        <w:commentReference w:id="24"/>
      </w:r>
      <w:commentRangeEnd w:id="25"/>
      <w:r w:rsidR="003A45F9">
        <w:rPr>
          <w:rStyle w:val="CommentReference"/>
          <w:rFonts w:asciiTheme="minorHAnsi" w:hAnsiTheme="minorHAnsi"/>
        </w:rPr>
        <w:commentReference w:id="25"/>
      </w:r>
    </w:p>
    <w:p w14:paraId="01694091" w14:textId="4C553B1B" w:rsidR="00454F87" w:rsidRDefault="003A45F9" w:rsidP="000E4CE3">
      <w:pPr>
        <w:pStyle w:val="TS"/>
        <w:spacing w:line="480" w:lineRule="auto"/>
      </w:pPr>
      <w:r>
        <w:tab/>
      </w:r>
      <w:r w:rsidR="00512163">
        <w:t>Two experiments were conducted</w:t>
      </w:r>
      <w:r w:rsidR="003E6375">
        <w:t xml:space="preserve"> simultaneously</w:t>
      </w:r>
      <w:r w:rsidR="00512163">
        <w:t xml:space="preserve"> in June</w:t>
      </w:r>
      <w:del w:id="26" w:author="Nye, Janet Ashley" w:date="2022-12-06T13:28:00Z">
        <w:r w:rsidR="00512163" w:rsidDel="00016E8B">
          <w:delText>,</w:delText>
        </w:r>
      </w:del>
      <w:r w:rsidR="00512163">
        <w:t xml:space="preserve"> 2021. </w:t>
      </w:r>
      <w:r w:rsidR="003E6375">
        <w:t>In each experiment, three pCO</w:t>
      </w:r>
      <w:r w:rsidR="003E6375">
        <w:rPr>
          <w:vertAlign w:val="subscript"/>
        </w:rPr>
        <w:t>2</w:t>
      </w:r>
      <w:r w:rsidR="003E6375">
        <w:t xml:space="preserve"> levels were used and replicated across three rearing tanks each (n=3). Target pCO</w:t>
      </w:r>
      <w:r w:rsidR="003E6375">
        <w:rPr>
          <w:vertAlign w:val="subscript"/>
        </w:rPr>
        <w:t>2</w:t>
      </w:r>
      <w:r w:rsidR="003E6375">
        <w:t xml:space="preserve"> levels were ambient (450 µatm), moderately elevated (2000 µatm), and </w:t>
      </w:r>
      <w:r>
        <w:t>high</w:t>
      </w:r>
      <w:r w:rsidR="003E6375">
        <w:t xml:space="preserve"> (4000 µatm) to easily compare with previous work on this species using similar treatment levels. </w:t>
      </w:r>
      <w:r>
        <w:t xml:space="preserve">To accommodate logistical constraints, </w:t>
      </w:r>
      <w:r w:rsidR="00454F87">
        <w:t>Experiments 1 and 2 were maintained at slightly different temperatures (24 and 22</w:t>
      </w:r>
      <w:r w:rsidR="00454F87">
        <w:rPr>
          <w:rFonts w:cs="Times New Roman"/>
        </w:rPr>
        <w:t>°</w:t>
      </w:r>
      <w:r w:rsidR="00454F87">
        <w:t xml:space="preserve">C, respectively) which allowed us to stagger developmental timepoints for respirometry and measure treatment effects at two different temperatures common in local </w:t>
      </w:r>
      <w:r w:rsidR="00454F87">
        <w:lastRenderedPageBreak/>
        <w:t xml:space="preserve">estuaries in June. </w:t>
      </w:r>
      <w:r w:rsidR="003E6375">
        <w:t>Measured mean</w:t>
      </w:r>
      <w:r w:rsidR="00454F87">
        <w:t xml:space="preserve"> treatment and water quality parameters </w:t>
      </w:r>
      <w:r w:rsidR="003E6375">
        <w:t>for all tanks are reported in Tables 1 and S</w:t>
      </w:r>
      <w:r>
        <w:t>1</w:t>
      </w:r>
      <w:r w:rsidR="003E6375">
        <w:t xml:space="preserve">. </w:t>
      </w:r>
    </w:p>
    <w:p w14:paraId="7D5FBC07" w14:textId="11D862BE" w:rsidR="00636BB4" w:rsidRPr="00A4094B" w:rsidRDefault="003A45F9" w:rsidP="00636BB4">
      <w:pPr>
        <w:pStyle w:val="TS"/>
        <w:spacing w:line="480" w:lineRule="auto"/>
        <w:ind w:firstLine="720"/>
      </w:pPr>
      <w:r>
        <w:t>Both experiments were conducted in closed, recirculating systems at</w:t>
      </w:r>
      <w:r w:rsidR="00636BB4">
        <w:t xml:space="preserve"> two separate</w:t>
      </w:r>
      <w:r w:rsidR="00A4094B">
        <w:t xml:space="preserve"> Stony Brook University</w:t>
      </w:r>
      <w:r>
        <w:t xml:space="preserve"> laboratory facilities</w:t>
      </w:r>
      <w:r w:rsidR="00636BB4">
        <w:t>: Experiment 1 in Dana Hall, Stony Brook University, Stony Brook, NY, and Experiment 2 in Flax Pond Marine Laboratory, Old Field, NY</w:t>
      </w:r>
      <w:r w:rsidR="00A4094B">
        <w:t xml:space="preserve">. Water equilibration baths were filled with seawater that was pumped from a nearby estuary and filtered to 5 µm. All equilibration baths were bubbled with laboratory air using a 50W pump (Air Pump 1110 GPH, </w:t>
      </w:r>
      <w:proofErr w:type="spellStart"/>
      <w:r w:rsidR="00A4094B">
        <w:t>Vivosun</w:t>
      </w:r>
      <w:proofErr w:type="spellEnd"/>
      <w:r w:rsidR="00A4094B">
        <w:t>, Ontario, CA) and air stones. In each elevated CO</w:t>
      </w:r>
      <w:r w:rsidR="00A4094B">
        <w:rPr>
          <w:vertAlign w:val="subscript"/>
        </w:rPr>
        <w:t>2</w:t>
      </w:r>
      <w:r w:rsidR="00A4094B">
        <w:t xml:space="preserve"> water bath CO</w:t>
      </w:r>
      <w:r w:rsidR="00A4094B">
        <w:rPr>
          <w:vertAlign w:val="subscript"/>
        </w:rPr>
        <w:t>2</w:t>
      </w:r>
      <w:r w:rsidR="00A4094B">
        <w:t xml:space="preserve"> was added using a gas proportioner in Experiment 1 (</w:t>
      </w:r>
      <w:proofErr w:type="spellStart"/>
      <w:r w:rsidR="00A4094B">
        <w:t>Masterflex</w:t>
      </w:r>
      <w:proofErr w:type="spellEnd"/>
      <w:r w:rsidR="00A4094B">
        <w:t xml:space="preserve">® Variable-Area Flowmeter, Cole-Parmer, Vernon Hills, IL, USA) and solenoid valve controlled by an Apex </w:t>
      </w:r>
      <w:proofErr w:type="spellStart"/>
      <w:r w:rsidR="00A4094B">
        <w:t>AquaController</w:t>
      </w:r>
      <w:proofErr w:type="spellEnd"/>
      <w:r w:rsidR="00A4094B">
        <w:t xml:space="preserve"> unit in Experiment 2 (Neptune Systems, Morgan Hill, CA, USA). The pH in all water baths was monitored continuously with pH</w:t>
      </w:r>
      <w:del w:id="27" w:author="Nye, Janet Ashley" w:date="2022-12-06T13:30:00Z">
        <w:r w:rsidR="00A4094B" w:rsidDel="00D76646">
          <w:delText xml:space="preserve"> with</w:delText>
        </w:r>
      </w:del>
      <w:r w:rsidR="00A4094B">
        <w:t xml:space="preserve"> probes connected to </w:t>
      </w:r>
      <w:commentRangeStart w:id="28"/>
      <w:r w:rsidR="00A4094B">
        <w:t xml:space="preserve">Apex units </w:t>
      </w:r>
      <w:commentRangeEnd w:id="28"/>
      <w:r w:rsidR="00D76646">
        <w:rPr>
          <w:rStyle w:val="CommentReference"/>
          <w:rFonts w:asciiTheme="minorHAnsi" w:hAnsiTheme="minorHAnsi"/>
        </w:rPr>
        <w:commentReference w:id="28"/>
      </w:r>
      <w:r w:rsidR="00A4094B">
        <w:t>(Double Junction pH Probe, Neptune Systems, Morgan Hill, CA, USA). CO</w:t>
      </w:r>
      <w:r w:rsidR="00A4094B">
        <w:rPr>
          <w:vertAlign w:val="subscript"/>
        </w:rPr>
        <w:t>2</w:t>
      </w:r>
      <w:r w:rsidR="00A4094B">
        <w:t xml:space="preserve"> input was adjusted based on pH readings, manually in Experiment 1 and automatically using Apex Fusion software in Experiment 2. Water was kept at target temperatures using various aquarium heaters with integrated thermostats for Experiment 1 or </w:t>
      </w:r>
      <w:r w:rsidR="00636BB4">
        <w:t xml:space="preserve">heaters and chillers </w:t>
      </w:r>
      <w:r w:rsidR="00A4094B">
        <w:t xml:space="preserve">with the Apex units and Apex Fusion software in Experiment 2. </w:t>
      </w:r>
      <w:r w:rsidR="00636BB4">
        <w:t xml:space="preserve">Water was pumped slowly into rearing containers then allowed to drain back into water baths through 120-µm mesh-covered holes, to mix the water and keep conditions in the rearing containers the same as those in the water equilibration baths. </w:t>
      </w:r>
    </w:p>
    <w:p w14:paraId="78747471" w14:textId="32EC43D0" w:rsidR="00834C4B" w:rsidRDefault="00636BB4" w:rsidP="00834C4B">
      <w:pPr>
        <w:pStyle w:val="TS"/>
        <w:spacing w:line="480" w:lineRule="auto"/>
        <w:ind w:firstLine="720"/>
      </w:pPr>
      <w:r>
        <w:t>We</w:t>
      </w:r>
      <w:r w:rsidR="00834C4B">
        <w:t xml:space="preserve"> manually measured and recorded temperature, pH, salinity, dissolved oxygen, ammonia, nitrate, and nitrite</w:t>
      </w:r>
      <w:r w:rsidR="00F6427A">
        <w:t xml:space="preserve"> to validate treatment levels and ensure </w:t>
      </w:r>
      <w:commentRangeStart w:id="29"/>
      <w:r w:rsidR="00F6427A">
        <w:t>static</w:t>
      </w:r>
      <w:commentRangeEnd w:id="29"/>
      <w:r w:rsidR="00D76646">
        <w:rPr>
          <w:rStyle w:val="CommentReference"/>
          <w:rFonts w:asciiTheme="minorHAnsi" w:hAnsiTheme="minorHAnsi"/>
        </w:rPr>
        <w:commentReference w:id="29"/>
      </w:r>
      <w:r w:rsidR="00F6427A">
        <w:t>, optimal rearing conditions</w:t>
      </w:r>
      <w:r w:rsidR="00834C4B">
        <w:t xml:space="preserve">. One partial water change was done 2 days after larvae hatched to keep ammonia levels down after feeding began. </w:t>
      </w:r>
      <w:r>
        <w:t>In both laboratories, l</w:t>
      </w:r>
      <w:r w:rsidR="00834C4B">
        <w:t xml:space="preserve">ights were set on timers for a </w:t>
      </w:r>
      <w:commentRangeStart w:id="30"/>
      <w:commentRangeStart w:id="31"/>
      <w:r w:rsidR="00834C4B">
        <w:t>14h</w:t>
      </w:r>
      <w:commentRangeEnd w:id="30"/>
      <w:r w:rsidR="00C1499D">
        <w:rPr>
          <w:rStyle w:val="CommentReference"/>
          <w:rFonts w:asciiTheme="minorHAnsi" w:hAnsiTheme="minorHAnsi"/>
        </w:rPr>
        <w:commentReference w:id="30"/>
      </w:r>
      <w:commentRangeEnd w:id="31"/>
      <w:r>
        <w:rPr>
          <w:rStyle w:val="CommentReference"/>
          <w:rFonts w:asciiTheme="minorHAnsi" w:hAnsiTheme="minorHAnsi"/>
        </w:rPr>
        <w:commentReference w:id="31"/>
      </w:r>
      <w:r w:rsidR="00834C4B">
        <w:t xml:space="preserve">:10h </w:t>
      </w:r>
      <w:r w:rsidR="00834C4B">
        <w:lastRenderedPageBreak/>
        <w:t xml:space="preserve">light to dark cycle to simulate the approximate daylight hours of June in New York. </w:t>
      </w:r>
      <w:r w:rsidR="00EB3CA7">
        <w:t xml:space="preserve">To </w:t>
      </w:r>
      <w:r w:rsidR="007372D5">
        <w:t>quantify</w:t>
      </w:r>
      <w:r w:rsidR="00EB3CA7">
        <w:t xml:space="preserve"> the carbonate system in each treatment tank, water samples were taken twice (Experiment 1) or </w:t>
      </w:r>
      <w:commentRangeStart w:id="32"/>
      <w:r w:rsidR="00EB3CA7">
        <w:t>thrice</w:t>
      </w:r>
      <w:commentRangeEnd w:id="32"/>
      <w:r w:rsidR="00D76646">
        <w:rPr>
          <w:rStyle w:val="CommentReference"/>
          <w:rFonts w:asciiTheme="minorHAnsi" w:hAnsiTheme="minorHAnsi"/>
        </w:rPr>
        <w:commentReference w:id="32"/>
      </w:r>
      <w:r w:rsidR="00EB3CA7">
        <w:t xml:space="preserve"> (Experiment 2) in 250 mL borosilicate bottles, sealed with vacuum grease, and stored at 4</w:t>
      </w:r>
      <w:r w:rsidR="00EB3CA7">
        <w:rPr>
          <w:rFonts w:cs="Times New Roman"/>
        </w:rPr>
        <w:t>°</w:t>
      </w:r>
      <w:r w:rsidR="00EB3CA7">
        <w:t>C</w:t>
      </w:r>
      <w:r w:rsidR="00CE7DCF">
        <w:t>. The water samples were analyzed for dissolved inorganic carbon (DIC) and total alkalinity (TA) using a VINDTA 3C system (</w:t>
      </w:r>
      <w:proofErr w:type="spellStart"/>
      <w:r w:rsidR="00CE7DCF">
        <w:t>Marianda</w:t>
      </w:r>
      <w:proofErr w:type="spellEnd"/>
      <w:r w:rsidR="00CE7DCF">
        <w:t>, Kiel, Germany). DIC and TA were used to calculate pCO</w:t>
      </w:r>
      <w:r w:rsidR="00CE7DCF">
        <w:rPr>
          <w:vertAlign w:val="subscript"/>
        </w:rPr>
        <w:t>2</w:t>
      </w:r>
      <w:r w:rsidR="00CE7DCF">
        <w:t>, fugacity of CO</w:t>
      </w:r>
      <w:r w:rsidR="00CE7DCF">
        <w:rPr>
          <w:vertAlign w:val="subscript"/>
        </w:rPr>
        <w:t>2</w:t>
      </w:r>
      <w:r w:rsidR="00CE7DCF">
        <w:t xml:space="preserve"> (</w:t>
      </w:r>
      <w:r w:rsidR="00CE7DCF">
        <w:rPr>
          <w:i/>
          <w:iCs/>
        </w:rPr>
        <w:t>f</w:t>
      </w:r>
      <w:r w:rsidR="00CE7DCF">
        <w:t>CO</w:t>
      </w:r>
      <w:r w:rsidR="00CE7DCF">
        <w:rPr>
          <w:vertAlign w:val="subscript"/>
        </w:rPr>
        <w:t>2</w:t>
      </w:r>
      <w:r w:rsidR="00CE7DCF">
        <w:t>), bicarbonate (HCO</w:t>
      </w:r>
      <w:r w:rsidR="00CE7DCF">
        <w:rPr>
          <w:vertAlign w:val="subscript"/>
        </w:rPr>
        <w:t>3</w:t>
      </w:r>
      <w:r w:rsidR="00CE7DCF">
        <w:rPr>
          <w:vertAlign w:val="superscript"/>
        </w:rPr>
        <w:t>-</w:t>
      </w:r>
      <w:r w:rsidR="00CE7DCF">
        <w:t>), and carbonate (CO</w:t>
      </w:r>
      <w:r w:rsidR="00CE7DCF">
        <w:rPr>
          <w:vertAlign w:val="subscript"/>
        </w:rPr>
        <w:t>3</w:t>
      </w:r>
      <w:r w:rsidR="00CE7DCF">
        <w:rPr>
          <w:vertAlign w:val="superscript"/>
        </w:rPr>
        <w:t>2-</w:t>
      </w:r>
      <w:r w:rsidR="00CE7DCF">
        <w:t xml:space="preserve">) for each treatment. The samples from the third sampling date for Experiment 2 were not sealed well and gas exchange affected DIC but not TA, so the carbonate chemistry parameters were calculated using TA and pH from a handheld probe for this date. Water quality measurements for both experiments can be found in Tables S1 and S2. </w:t>
      </w:r>
    </w:p>
    <w:p w14:paraId="7E093B48" w14:textId="77777777" w:rsidR="00002655" w:rsidRPr="00CE7DCF" w:rsidRDefault="00002655" w:rsidP="00834C4B">
      <w:pPr>
        <w:pStyle w:val="TS"/>
        <w:spacing w:line="480" w:lineRule="auto"/>
        <w:ind w:firstLine="720"/>
      </w:pPr>
    </w:p>
    <w:p w14:paraId="745BCC37" w14:textId="4996DF4D" w:rsidR="00F6427A" w:rsidRDefault="00002655" w:rsidP="000E4CE3">
      <w:pPr>
        <w:pStyle w:val="TS"/>
        <w:spacing w:line="480" w:lineRule="auto"/>
        <w:rPr>
          <w:i/>
          <w:iCs/>
        </w:rPr>
      </w:pPr>
      <w:r>
        <w:rPr>
          <w:noProof/>
        </w:rPr>
        <w:drawing>
          <wp:inline distT="0" distB="0" distL="0" distR="0" wp14:anchorId="3C0177AC" wp14:editId="1F58CE23">
            <wp:extent cx="4442845" cy="36350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45" cy="3635055"/>
                    </a:xfrm>
                    <a:prstGeom prst="rect">
                      <a:avLst/>
                    </a:prstGeom>
                  </pic:spPr>
                </pic:pic>
              </a:graphicData>
            </a:graphic>
          </wp:inline>
        </w:drawing>
      </w:r>
    </w:p>
    <w:p w14:paraId="3ED8C531" w14:textId="718EDFAB" w:rsidR="00CE7DCF" w:rsidRDefault="00CE7DCF" w:rsidP="000E4CE3">
      <w:pPr>
        <w:pStyle w:val="TS"/>
        <w:spacing w:line="480" w:lineRule="auto"/>
      </w:pPr>
      <w:r>
        <w:rPr>
          <w:b/>
          <w:bCs/>
        </w:rPr>
        <w:t>Figure 1.</w:t>
      </w:r>
      <w:r>
        <w:t xml:space="preserve"> Experiment 1</w:t>
      </w:r>
      <w:r w:rsidR="00002655">
        <w:t xml:space="preserve"> and 2 mean</w:t>
      </w:r>
      <w:r>
        <w:t xml:space="preserve"> pCO</w:t>
      </w:r>
      <w:r>
        <w:rPr>
          <w:vertAlign w:val="subscript"/>
        </w:rPr>
        <w:t>2</w:t>
      </w:r>
      <w:r>
        <w:t xml:space="preserve"> levels for </w:t>
      </w:r>
      <w:r w:rsidR="002C32BD">
        <w:t xml:space="preserve">treatment level. </w:t>
      </w:r>
      <w:r w:rsidR="00E26DDC">
        <w:t xml:space="preserve">Each tank was sampled once per sampling date, and </w:t>
      </w:r>
      <w:r w:rsidR="00002655">
        <w:t xml:space="preserve">There are three replicate tanks per treatment level. In Experiment 1, </w:t>
      </w:r>
      <w:r w:rsidR="00002655">
        <w:lastRenderedPageBreak/>
        <w:t xml:space="preserve">each rearing tank was sampled twice. In Experiment 2, each equilibration tank was sampled three times. </w:t>
      </w:r>
    </w:p>
    <w:p w14:paraId="1127A55A" w14:textId="38FF157C" w:rsidR="00E366F4" w:rsidRDefault="00E366F4" w:rsidP="000E4CE3">
      <w:pPr>
        <w:pStyle w:val="TS"/>
        <w:spacing w:line="480" w:lineRule="auto"/>
      </w:pPr>
    </w:p>
    <w:p w14:paraId="2CE7FAD5" w14:textId="3517A9A7" w:rsidR="00E366F4" w:rsidRDefault="00E366F4" w:rsidP="000E4CE3">
      <w:pPr>
        <w:pStyle w:val="TS"/>
        <w:spacing w:line="480" w:lineRule="auto"/>
      </w:pPr>
      <w:r>
        <w:rPr>
          <w:b/>
          <w:bCs/>
        </w:rPr>
        <w:t xml:space="preserve">Table 1. </w:t>
      </w:r>
      <w:r>
        <w:t>Target and measured mean pH, pCO</w:t>
      </w:r>
      <w:r>
        <w:rPr>
          <w:vertAlign w:val="subscript"/>
        </w:rPr>
        <w:t>2</w:t>
      </w:r>
      <w:r>
        <w:t xml:space="preserve">, and temperature levels in Experiments 1 and 2. </w:t>
      </w:r>
    </w:p>
    <w:tbl>
      <w:tblPr>
        <w:tblStyle w:val="TableGrid"/>
        <w:tblW w:w="10165" w:type="dxa"/>
        <w:tblLook w:val="04A0" w:firstRow="1" w:lastRow="0" w:firstColumn="1" w:lastColumn="0" w:noHBand="0" w:noVBand="1"/>
      </w:tblPr>
      <w:tblGrid>
        <w:gridCol w:w="895"/>
        <w:gridCol w:w="1170"/>
        <w:gridCol w:w="1109"/>
        <w:gridCol w:w="1110"/>
        <w:gridCol w:w="1110"/>
        <w:gridCol w:w="1109"/>
        <w:gridCol w:w="1110"/>
        <w:gridCol w:w="1110"/>
        <w:gridCol w:w="1442"/>
      </w:tblGrid>
      <w:tr w:rsidR="00E366F4" w14:paraId="69EDA7C8" w14:textId="7505A37C" w:rsidTr="00E366F4">
        <w:tc>
          <w:tcPr>
            <w:tcW w:w="895" w:type="dxa"/>
          </w:tcPr>
          <w:p w14:paraId="4C45390D" w14:textId="77777777" w:rsidR="00E366F4" w:rsidRDefault="00E366F4" w:rsidP="000E4CE3">
            <w:pPr>
              <w:pStyle w:val="TS"/>
              <w:spacing w:line="480" w:lineRule="auto"/>
            </w:pPr>
          </w:p>
        </w:tc>
        <w:tc>
          <w:tcPr>
            <w:tcW w:w="1170" w:type="dxa"/>
          </w:tcPr>
          <w:p w14:paraId="16AA7461" w14:textId="77777777" w:rsidR="00E366F4" w:rsidRDefault="00E366F4" w:rsidP="000E4CE3">
            <w:pPr>
              <w:pStyle w:val="TS"/>
              <w:spacing w:line="480" w:lineRule="auto"/>
            </w:pPr>
          </w:p>
        </w:tc>
        <w:tc>
          <w:tcPr>
            <w:tcW w:w="3329" w:type="dxa"/>
            <w:gridSpan w:val="3"/>
          </w:tcPr>
          <w:p w14:paraId="243F59BF" w14:textId="2AD7077C" w:rsidR="00E366F4" w:rsidRDefault="00E366F4" w:rsidP="000E4CE3">
            <w:pPr>
              <w:pStyle w:val="TS"/>
              <w:spacing w:line="480" w:lineRule="auto"/>
            </w:pPr>
            <w:r>
              <w:t>pH</w:t>
            </w:r>
          </w:p>
        </w:tc>
        <w:tc>
          <w:tcPr>
            <w:tcW w:w="3329" w:type="dxa"/>
            <w:gridSpan w:val="3"/>
          </w:tcPr>
          <w:p w14:paraId="2D62CA2E" w14:textId="0FABC12A" w:rsidR="00E366F4" w:rsidRPr="00E366F4" w:rsidRDefault="00E366F4" w:rsidP="000E4CE3">
            <w:pPr>
              <w:pStyle w:val="TS"/>
              <w:spacing w:line="480" w:lineRule="auto"/>
              <w:rPr>
                <w:vertAlign w:val="subscript"/>
              </w:rPr>
            </w:pPr>
            <w:r>
              <w:t>pCO</w:t>
            </w:r>
            <w:r>
              <w:rPr>
                <w:vertAlign w:val="subscript"/>
              </w:rPr>
              <w:t>2</w:t>
            </w:r>
          </w:p>
        </w:tc>
        <w:tc>
          <w:tcPr>
            <w:tcW w:w="1442" w:type="dxa"/>
          </w:tcPr>
          <w:p w14:paraId="41F31FBA" w14:textId="49F08A26" w:rsidR="00E366F4" w:rsidRDefault="00E366F4" w:rsidP="000E4CE3">
            <w:pPr>
              <w:pStyle w:val="TS"/>
              <w:spacing w:line="480" w:lineRule="auto"/>
            </w:pPr>
            <w:r>
              <w:t>Temperature</w:t>
            </w:r>
          </w:p>
        </w:tc>
      </w:tr>
      <w:tr w:rsidR="00E366F4" w14:paraId="1CDA91A8" w14:textId="77777777" w:rsidTr="00E366F4">
        <w:tc>
          <w:tcPr>
            <w:tcW w:w="895" w:type="dxa"/>
          </w:tcPr>
          <w:p w14:paraId="1128AAD6" w14:textId="77777777" w:rsidR="00E366F4" w:rsidRDefault="00E366F4" w:rsidP="000E4CE3">
            <w:pPr>
              <w:pStyle w:val="TS"/>
              <w:spacing w:line="480" w:lineRule="auto"/>
            </w:pPr>
          </w:p>
        </w:tc>
        <w:tc>
          <w:tcPr>
            <w:tcW w:w="1170" w:type="dxa"/>
          </w:tcPr>
          <w:p w14:paraId="602E9886" w14:textId="77777777" w:rsidR="00E366F4" w:rsidRDefault="00E366F4" w:rsidP="000E4CE3">
            <w:pPr>
              <w:pStyle w:val="TS"/>
              <w:spacing w:line="480" w:lineRule="auto"/>
            </w:pPr>
          </w:p>
        </w:tc>
        <w:tc>
          <w:tcPr>
            <w:tcW w:w="1109" w:type="dxa"/>
          </w:tcPr>
          <w:p w14:paraId="346B7259" w14:textId="094518E6" w:rsidR="00E366F4" w:rsidRDefault="00E366F4" w:rsidP="000E4CE3">
            <w:pPr>
              <w:pStyle w:val="TS"/>
              <w:spacing w:line="480" w:lineRule="auto"/>
            </w:pPr>
            <w:proofErr w:type="spellStart"/>
            <w:r>
              <w:t>Amb</w:t>
            </w:r>
            <w:proofErr w:type="spellEnd"/>
          </w:p>
        </w:tc>
        <w:tc>
          <w:tcPr>
            <w:tcW w:w="1110" w:type="dxa"/>
          </w:tcPr>
          <w:p w14:paraId="190E8D23" w14:textId="71F87D2A" w:rsidR="00E366F4" w:rsidRDefault="00E366F4" w:rsidP="000E4CE3">
            <w:pPr>
              <w:pStyle w:val="TS"/>
              <w:spacing w:line="480" w:lineRule="auto"/>
            </w:pPr>
            <w:r>
              <w:t>Mod</w:t>
            </w:r>
          </w:p>
        </w:tc>
        <w:tc>
          <w:tcPr>
            <w:tcW w:w="1110" w:type="dxa"/>
          </w:tcPr>
          <w:p w14:paraId="769E4323" w14:textId="2E40CB8A" w:rsidR="00E366F4" w:rsidRDefault="00E366F4" w:rsidP="000E4CE3">
            <w:pPr>
              <w:pStyle w:val="TS"/>
              <w:spacing w:line="480" w:lineRule="auto"/>
            </w:pPr>
            <w:r>
              <w:t>High</w:t>
            </w:r>
          </w:p>
        </w:tc>
        <w:tc>
          <w:tcPr>
            <w:tcW w:w="1109" w:type="dxa"/>
          </w:tcPr>
          <w:p w14:paraId="1836C14B" w14:textId="371DDBAD" w:rsidR="00E366F4" w:rsidRDefault="00E366F4" w:rsidP="000E4CE3">
            <w:pPr>
              <w:pStyle w:val="TS"/>
              <w:spacing w:line="480" w:lineRule="auto"/>
            </w:pPr>
            <w:proofErr w:type="spellStart"/>
            <w:r>
              <w:t>Amb</w:t>
            </w:r>
            <w:proofErr w:type="spellEnd"/>
          </w:p>
        </w:tc>
        <w:tc>
          <w:tcPr>
            <w:tcW w:w="1110" w:type="dxa"/>
          </w:tcPr>
          <w:p w14:paraId="07A2276D" w14:textId="183289E8" w:rsidR="00E366F4" w:rsidRDefault="00E366F4" w:rsidP="000E4CE3">
            <w:pPr>
              <w:pStyle w:val="TS"/>
              <w:spacing w:line="480" w:lineRule="auto"/>
            </w:pPr>
            <w:r>
              <w:t>Mod</w:t>
            </w:r>
          </w:p>
        </w:tc>
        <w:tc>
          <w:tcPr>
            <w:tcW w:w="1110" w:type="dxa"/>
          </w:tcPr>
          <w:p w14:paraId="30829C96" w14:textId="478428BC" w:rsidR="00E366F4" w:rsidRDefault="00E366F4" w:rsidP="000E4CE3">
            <w:pPr>
              <w:pStyle w:val="TS"/>
              <w:spacing w:line="480" w:lineRule="auto"/>
            </w:pPr>
            <w:r>
              <w:t>High</w:t>
            </w:r>
          </w:p>
        </w:tc>
        <w:tc>
          <w:tcPr>
            <w:tcW w:w="1442" w:type="dxa"/>
          </w:tcPr>
          <w:p w14:paraId="1DBDFE89" w14:textId="33538DFC" w:rsidR="00E366F4" w:rsidRDefault="00A86FE9" w:rsidP="000E4CE3">
            <w:pPr>
              <w:pStyle w:val="TS"/>
              <w:spacing w:line="480" w:lineRule="auto"/>
            </w:pPr>
            <w:r>
              <w:t>All</w:t>
            </w:r>
          </w:p>
        </w:tc>
      </w:tr>
      <w:tr w:rsidR="00E366F4" w14:paraId="20C4A89A" w14:textId="4AC283D5" w:rsidTr="00E366F4">
        <w:tc>
          <w:tcPr>
            <w:tcW w:w="895" w:type="dxa"/>
            <w:vMerge w:val="restart"/>
          </w:tcPr>
          <w:p w14:paraId="11215BC1" w14:textId="7ABFC772" w:rsidR="00E366F4" w:rsidRDefault="00E366F4" w:rsidP="000E4CE3">
            <w:pPr>
              <w:pStyle w:val="TS"/>
              <w:spacing w:line="480" w:lineRule="auto"/>
            </w:pPr>
            <w:r>
              <w:t>Exp. 1</w:t>
            </w:r>
          </w:p>
        </w:tc>
        <w:tc>
          <w:tcPr>
            <w:tcW w:w="1170" w:type="dxa"/>
          </w:tcPr>
          <w:p w14:paraId="47C9C392" w14:textId="221CA70D" w:rsidR="00E366F4" w:rsidRDefault="00E366F4" w:rsidP="000E4CE3">
            <w:pPr>
              <w:pStyle w:val="TS"/>
              <w:spacing w:line="480" w:lineRule="auto"/>
            </w:pPr>
            <w:r>
              <w:t>Target</w:t>
            </w:r>
          </w:p>
        </w:tc>
        <w:tc>
          <w:tcPr>
            <w:tcW w:w="1109" w:type="dxa"/>
          </w:tcPr>
          <w:p w14:paraId="0740DF55" w14:textId="03053708" w:rsidR="00E366F4" w:rsidRDefault="00E366F4" w:rsidP="000E4CE3">
            <w:pPr>
              <w:pStyle w:val="TS"/>
              <w:spacing w:line="480" w:lineRule="auto"/>
            </w:pPr>
            <w:r>
              <w:t>8.1</w:t>
            </w:r>
          </w:p>
        </w:tc>
        <w:tc>
          <w:tcPr>
            <w:tcW w:w="1110" w:type="dxa"/>
          </w:tcPr>
          <w:p w14:paraId="5EC4826A" w14:textId="2970B27F" w:rsidR="00E366F4" w:rsidRDefault="00E366F4" w:rsidP="000E4CE3">
            <w:pPr>
              <w:pStyle w:val="TS"/>
              <w:spacing w:line="480" w:lineRule="auto"/>
            </w:pPr>
            <w:r>
              <w:t>7.5</w:t>
            </w:r>
          </w:p>
        </w:tc>
        <w:tc>
          <w:tcPr>
            <w:tcW w:w="1110" w:type="dxa"/>
          </w:tcPr>
          <w:p w14:paraId="22608451" w14:textId="3FD2450F" w:rsidR="00E366F4" w:rsidRDefault="00E366F4" w:rsidP="000E4CE3">
            <w:pPr>
              <w:pStyle w:val="TS"/>
              <w:spacing w:line="480" w:lineRule="auto"/>
            </w:pPr>
            <w:r>
              <w:t>7.2</w:t>
            </w:r>
          </w:p>
        </w:tc>
        <w:tc>
          <w:tcPr>
            <w:tcW w:w="1109" w:type="dxa"/>
          </w:tcPr>
          <w:p w14:paraId="7A357613" w14:textId="44CA4535" w:rsidR="00E366F4" w:rsidRDefault="00E366F4" w:rsidP="000E4CE3">
            <w:pPr>
              <w:pStyle w:val="TS"/>
              <w:spacing w:line="480" w:lineRule="auto"/>
            </w:pPr>
            <w:r>
              <w:t>450</w:t>
            </w:r>
          </w:p>
        </w:tc>
        <w:tc>
          <w:tcPr>
            <w:tcW w:w="1110" w:type="dxa"/>
          </w:tcPr>
          <w:p w14:paraId="6FFFBD2C" w14:textId="7ED1A396" w:rsidR="00E366F4" w:rsidRDefault="00E366F4" w:rsidP="000E4CE3">
            <w:pPr>
              <w:pStyle w:val="TS"/>
              <w:spacing w:line="480" w:lineRule="auto"/>
            </w:pPr>
            <w:r>
              <w:t>2000</w:t>
            </w:r>
          </w:p>
        </w:tc>
        <w:tc>
          <w:tcPr>
            <w:tcW w:w="1110" w:type="dxa"/>
          </w:tcPr>
          <w:p w14:paraId="6BC0EDD1" w14:textId="0B1C3DED" w:rsidR="00E366F4" w:rsidRDefault="00E366F4" w:rsidP="000E4CE3">
            <w:pPr>
              <w:pStyle w:val="TS"/>
              <w:spacing w:line="480" w:lineRule="auto"/>
            </w:pPr>
            <w:r>
              <w:t>4000</w:t>
            </w:r>
          </w:p>
        </w:tc>
        <w:tc>
          <w:tcPr>
            <w:tcW w:w="1442" w:type="dxa"/>
          </w:tcPr>
          <w:p w14:paraId="63705552" w14:textId="1BFE88C2" w:rsidR="00E366F4" w:rsidRDefault="00A86FE9" w:rsidP="000E4CE3">
            <w:pPr>
              <w:pStyle w:val="TS"/>
              <w:spacing w:line="480" w:lineRule="auto"/>
            </w:pPr>
            <w:r>
              <w:t>24</w:t>
            </w:r>
          </w:p>
        </w:tc>
      </w:tr>
      <w:tr w:rsidR="00E366F4" w14:paraId="7EA96195" w14:textId="28183843" w:rsidTr="00E366F4">
        <w:tc>
          <w:tcPr>
            <w:tcW w:w="895" w:type="dxa"/>
            <w:vMerge/>
          </w:tcPr>
          <w:p w14:paraId="0E013B44" w14:textId="77777777" w:rsidR="00E366F4" w:rsidRDefault="00E366F4" w:rsidP="000E4CE3">
            <w:pPr>
              <w:pStyle w:val="TS"/>
              <w:spacing w:line="480" w:lineRule="auto"/>
            </w:pPr>
          </w:p>
        </w:tc>
        <w:tc>
          <w:tcPr>
            <w:tcW w:w="1170" w:type="dxa"/>
          </w:tcPr>
          <w:p w14:paraId="604B50C8" w14:textId="487837E9" w:rsidR="00E366F4" w:rsidRDefault="00E366F4" w:rsidP="000E4CE3">
            <w:pPr>
              <w:pStyle w:val="TS"/>
              <w:spacing w:line="480" w:lineRule="auto"/>
            </w:pPr>
            <w:r>
              <w:t>Measured</w:t>
            </w:r>
          </w:p>
        </w:tc>
        <w:tc>
          <w:tcPr>
            <w:tcW w:w="1109" w:type="dxa"/>
          </w:tcPr>
          <w:p w14:paraId="1B267BF8" w14:textId="1C06F06F" w:rsidR="00E366F4" w:rsidRDefault="00E366F4" w:rsidP="000E4CE3">
            <w:pPr>
              <w:pStyle w:val="TS"/>
              <w:spacing w:line="480" w:lineRule="auto"/>
            </w:pPr>
            <w:r>
              <w:t>8.065</w:t>
            </w:r>
          </w:p>
        </w:tc>
        <w:tc>
          <w:tcPr>
            <w:tcW w:w="1110" w:type="dxa"/>
          </w:tcPr>
          <w:p w14:paraId="2E6EA140" w14:textId="5103DCFE" w:rsidR="00E366F4" w:rsidRDefault="00E366F4" w:rsidP="000E4CE3">
            <w:pPr>
              <w:pStyle w:val="TS"/>
              <w:spacing w:line="480" w:lineRule="auto"/>
            </w:pPr>
            <w:r>
              <w:t>7.545</w:t>
            </w:r>
          </w:p>
        </w:tc>
        <w:tc>
          <w:tcPr>
            <w:tcW w:w="1110" w:type="dxa"/>
          </w:tcPr>
          <w:p w14:paraId="4466E185" w14:textId="2E281CA0" w:rsidR="00E366F4" w:rsidRDefault="00E366F4" w:rsidP="000E4CE3">
            <w:pPr>
              <w:pStyle w:val="TS"/>
              <w:spacing w:line="480" w:lineRule="auto"/>
            </w:pPr>
            <w:r>
              <w:t>7.296</w:t>
            </w:r>
          </w:p>
        </w:tc>
        <w:tc>
          <w:tcPr>
            <w:tcW w:w="1109" w:type="dxa"/>
          </w:tcPr>
          <w:p w14:paraId="132B3C22" w14:textId="3BE37342" w:rsidR="00E366F4" w:rsidRDefault="00E366F4" w:rsidP="000E4CE3">
            <w:pPr>
              <w:pStyle w:val="TS"/>
              <w:spacing w:line="480" w:lineRule="auto"/>
            </w:pPr>
            <w:r>
              <w:t>680.1</w:t>
            </w:r>
          </w:p>
        </w:tc>
        <w:tc>
          <w:tcPr>
            <w:tcW w:w="1110" w:type="dxa"/>
          </w:tcPr>
          <w:p w14:paraId="7CAEA1A4" w14:textId="24E3F017" w:rsidR="00E366F4" w:rsidRDefault="00E366F4" w:rsidP="000E4CE3">
            <w:pPr>
              <w:pStyle w:val="TS"/>
              <w:spacing w:line="480" w:lineRule="auto"/>
            </w:pPr>
            <w:r>
              <w:t>1682.8</w:t>
            </w:r>
          </w:p>
        </w:tc>
        <w:tc>
          <w:tcPr>
            <w:tcW w:w="1110" w:type="dxa"/>
          </w:tcPr>
          <w:p w14:paraId="39E6957E" w14:textId="7476D9CF" w:rsidR="00E366F4" w:rsidRDefault="00E366F4" w:rsidP="000E4CE3">
            <w:pPr>
              <w:pStyle w:val="TS"/>
              <w:spacing w:line="480" w:lineRule="auto"/>
            </w:pPr>
            <w:r>
              <w:t>3609.8</w:t>
            </w:r>
          </w:p>
        </w:tc>
        <w:tc>
          <w:tcPr>
            <w:tcW w:w="1442" w:type="dxa"/>
          </w:tcPr>
          <w:p w14:paraId="5E01C502" w14:textId="5F195DDB" w:rsidR="00E366F4" w:rsidRDefault="00A86FE9" w:rsidP="000E4CE3">
            <w:pPr>
              <w:pStyle w:val="TS"/>
              <w:spacing w:line="480" w:lineRule="auto"/>
            </w:pPr>
            <w:r>
              <w:t>23.8</w:t>
            </w:r>
          </w:p>
        </w:tc>
      </w:tr>
      <w:tr w:rsidR="00E366F4" w14:paraId="2A3A59A8" w14:textId="7984E5D1" w:rsidTr="00E366F4">
        <w:tc>
          <w:tcPr>
            <w:tcW w:w="895" w:type="dxa"/>
            <w:vMerge w:val="restart"/>
          </w:tcPr>
          <w:p w14:paraId="11D394B8" w14:textId="5C985D5C" w:rsidR="00E366F4" w:rsidRDefault="00E366F4" w:rsidP="000E4CE3">
            <w:pPr>
              <w:pStyle w:val="TS"/>
              <w:spacing w:line="480" w:lineRule="auto"/>
            </w:pPr>
            <w:r>
              <w:t>Exp. 2</w:t>
            </w:r>
          </w:p>
        </w:tc>
        <w:tc>
          <w:tcPr>
            <w:tcW w:w="1170" w:type="dxa"/>
          </w:tcPr>
          <w:p w14:paraId="7CFD0AB1" w14:textId="6D8948E3" w:rsidR="00E366F4" w:rsidRDefault="00E366F4" w:rsidP="000E4CE3">
            <w:pPr>
              <w:pStyle w:val="TS"/>
              <w:spacing w:line="480" w:lineRule="auto"/>
            </w:pPr>
            <w:commentRangeStart w:id="33"/>
            <w:r>
              <w:t>Target</w:t>
            </w:r>
          </w:p>
        </w:tc>
        <w:tc>
          <w:tcPr>
            <w:tcW w:w="1109" w:type="dxa"/>
          </w:tcPr>
          <w:p w14:paraId="70EE67E3" w14:textId="15C09052" w:rsidR="00E366F4" w:rsidRDefault="00A86FE9" w:rsidP="000E4CE3">
            <w:pPr>
              <w:pStyle w:val="TS"/>
              <w:spacing w:line="480" w:lineRule="auto"/>
            </w:pPr>
            <w:r>
              <w:t>8.1</w:t>
            </w:r>
          </w:p>
        </w:tc>
        <w:tc>
          <w:tcPr>
            <w:tcW w:w="1110" w:type="dxa"/>
          </w:tcPr>
          <w:p w14:paraId="05145FF0" w14:textId="77AA8CF1" w:rsidR="00E366F4" w:rsidRDefault="00A86FE9" w:rsidP="000E4CE3">
            <w:pPr>
              <w:pStyle w:val="TS"/>
              <w:spacing w:line="480" w:lineRule="auto"/>
            </w:pPr>
            <w:r>
              <w:t>7.5</w:t>
            </w:r>
          </w:p>
        </w:tc>
        <w:tc>
          <w:tcPr>
            <w:tcW w:w="1110" w:type="dxa"/>
          </w:tcPr>
          <w:p w14:paraId="12901CD1" w14:textId="59FAFD98" w:rsidR="00E366F4" w:rsidRDefault="00A86FE9" w:rsidP="000E4CE3">
            <w:pPr>
              <w:pStyle w:val="TS"/>
              <w:spacing w:line="480" w:lineRule="auto"/>
            </w:pPr>
            <w:r>
              <w:t>7.2</w:t>
            </w:r>
          </w:p>
        </w:tc>
        <w:tc>
          <w:tcPr>
            <w:tcW w:w="1109" w:type="dxa"/>
          </w:tcPr>
          <w:p w14:paraId="61CFC238" w14:textId="283B1133" w:rsidR="00E366F4" w:rsidRDefault="00A86FE9" w:rsidP="000E4CE3">
            <w:pPr>
              <w:pStyle w:val="TS"/>
              <w:spacing w:line="480" w:lineRule="auto"/>
            </w:pPr>
            <w:r>
              <w:t>450</w:t>
            </w:r>
          </w:p>
        </w:tc>
        <w:tc>
          <w:tcPr>
            <w:tcW w:w="1110" w:type="dxa"/>
          </w:tcPr>
          <w:p w14:paraId="7A5ACBD0" w14:textId="22EE7CCE" w:rsidR="00E366F4" w:rsidRDefault="00A86FE9" w:rsidP="000E4CE3">
            <w:pPr>
              <w:pStyle w:val="TS"/>
              <w:spacing w:line="480" w:lineRule="auto"/>
            </w:pPr>
            <w:r>
              <w:t>2000</w:t>
            </w:r>
          </w:p>
        </w:tc>
        <w:tc>
          <w:tcPr>
            <w:tcW w:w="1110" w:type="dxa"/>
          </w:tcPr>
          <w:p w14:paraId="3DAE42C9" w14:textId="0A59FF13" w:rsidR="00E366F4" w:rsidRDefault="00A86FE9" w:rsidP="000E4CE3">
            <w:pPr>
              <w:pStyle w:val="TS"/>
              <w:spacing w:line="480" w:lineRule="auto"/>
            </w:pPr>
            <w:r>
              <w:t>4000</w:t>
            </w:r>
            <w:commentRangeEnd w:id="33"/>
            <w:r w:rsidR="006E64AF">
              <w:rPr>
                <w:rStyle w:val="CommentReference"/>
                <w:rFonts w:asciiTheme="minorHAnsi" w:hAnsiTheme="minorHAnsi"/>
              </w:rPr>
              <w:commentReference w:id="33"/>
            </w:r>
          </w:p>
        </w:tc>
        <w:tc>
          <w:tcPr>
            <w:tcW w:w="1442" w:type="dxa"/>
          </w:tcPr>
          <w:p w14:paraId="6144F016" w14:textId="490DB454" w:rsidR="00E366F4" w:rsidRDefault="00A86FE9" w:rsidP="000E4CE3">
            <w:pPr>
              <w:pStyle w:val="TS"/>
              <w:spacing w:line="480" w:lineRule="auto"/>
            </w:pPr>
            <w:r>
              <w:t>22</w:t>
            </w:r>
          </w:p>
        </w:tc>
      </w:tr>
      <w:tr w:rsidR="00E366F4" w14:paraId="3F19BA26" w14:textId="6C6D8103" w:rsidTr="00E366F4">
        <w:tc>
          <w:tcPr>
            <w:tcW w:w="895" w:type="dxa"/>
            <w:vMerge/>
          </w:tcPr>
          <w:p w14:paraId="3B95F7A8" w14:textId="77777777" w:rsidR="00E366F4" w:rsidRDefault="00E366F4" w:rsidP="000E4CE3">
            <w:pPr>
              <w:pStyle w:val="TS"/>
              <w:spacing w:line="480" w:lineRule="auto"/>
            </w:pPr>
          </w:p>
        </w:tc>
        <w:tc>
          <w:tcPr>
            <w:tcW w:w="1170" w:type="dxa"/>
          </w:tcPr>
          <w:p w14:paraId="034AAF24" w14:textId="4F132EFC" w:rsidR="00E366F4" w:rsidRDefault="00E366F4" w:rsidP="000E4CE3">
            <w:pPr>
              <w:pStyle w:val="TS"/>
              <w:spacing w:line="480" w:lineRule="auto"/>
            </w:pPr>
            <w:r>
              <w:t>Measured</w:t>
            </w:r>
          </w:p>
        </w:tc>
        <w:tc>
          <w:tcPr>
            <w:tcW w:w="1109" w:type="dxa"/>
          </w:tcPr>
          <w:p w14:paraId="58FE2AEA" w14:textId="31E5D008" w:rsidR="00E366F4" w:rsidRDefault="00A86FE9" w:rsidP="000E4CE3">
            <w:pPr>
              <w:pStyle w:val="TS"/>
              <w:spacing w:line="480" w:lineRule="auto"/>
            </w:pPr>
            <w:r>
              <w:t>8.080</w:t>
            </w:r>
          </w:p>
        </w:tc>
        <w:tc>
          <w:tcPr>
            <w:tcW w:w="1110" w:type="dxa"/>
          </w:tcPr>
          <w:p w14:paraId="29C14307" w14:textId="44450734" w:rsidR="00E366F4" w:rsidRDefault="00A86FE9" w:rsidP="000E4CE3">
            <w:pPr>
              <w:pStyle w:val="TS"/>
              <w:spacing w:line="480" w:lineRule="auto"/>
            </w:pPr>
            <w:r>
              <w:t>7.402</w:t>
            </w:r>
          </w:p>
        </w:tc>
        <w:tc>
          <w:tcPr>
            <w:tcW w:w="1110" w:type="dxa"/>
          </w:tcPr>
          <w:p w14:paraId="632DBA03" w14:textId="4B65B04F" w:rsidR="00E366F4" w:rsidRDefault="00A86FE9" w:rsidP="000E4CE3">
            <w:pPr>
              <w:pStyle w:val="TS"/>
              <w:spacing w:line="480" w:lineRule="auto"/>
            </w:pPr>
            <w:r>
              <w:t>7.117</w:t>
            </w:r>
          </w:p>
        </w:tc>
        <w:tc>
          <w:tcPr>
            <w:tcW w:w="1109" w:type="dxa"/>
          </w:tcPr>
          <w:p w14:paraId="6FC0A18E" w14:textId="6F321DB3" w:rsidR="00E366F4" w:rsidRDefault="00A86FE9" w:rsidP="000E4CE3">
            <w:pPr>
              <w:pStyle w:val="TS"/>
              <w:spacing w:line="480" w:lineRule="auto"/>
            </w:pPr>
            <w:r>
              <w:t>358.8</w:t>
            </w:r>
          </w:p>
        </w:tc>
        <w:tc>
          <w:tcPr>
            <w:tcW w:w="1110" w:type="dxa"/>
          </w:tcPr>
          <w:p w14:paraId="4C02C430" w14:textId="78883342" w:rsidR="00E366F4" w:rsidRDefault="00A86FE9" w:rsidP="000E4CE3">
            <w:pPr>
              <w:pStyle w:val="TS"/>
              <w:spacing w:line="480" w:lineRule="auto"/>
            </w:pPr>
            <w:r>
              <w:t>2114.7</w:t>
            </w:r>
          </w:p>
        </w:tc>
        <w:tc>
          <w:tcPr>
            <w:tcW w:w="1110" w:type="dxa"/>
          </w:tcPr>
          <w:p w14:paraId="6C45FF4C" w14:textId="69FB2987" w:rsidR="00E366F4" w:rsidRDefault="00A86FE9" w:rsidP="000E4CE3">
            <w:pPr>
              <w:pStyle w:val="TS"/>
              <w:spacing w:line="480" w:lineRule="auto"/>
            </w:pPr>
            <w:r>
              <w:t>4324.5</w:t>
            </w:r>
          </w:p>
        </w:tc>
        <w:tc>
          <w:tcPr>
            <w:tcW w:w="1442" w:type="dxa"/>
          </w:tcPr>
          <w:p w14:paraId="54600144" w14:textId="3A1F1B52" w:rsidR="00E366F4" w:rsidRDefault="00A86FE9" w:rsidP="000E4CE3">
            <w:pPr>
              <w:pStyle w:val="TS"/>
              <w:spacing w:line="480" w:lineRule="auto"/>
            </w:pPr>
            <w:r>
              <w:t>21.8</w:t>
            </w:r>
          </w:p>
        </w:tc>
      </w:tr>
    </w:tbl>
    <w:p w14:paraId="15F49226" w14:textId="77777777" w:rsidR="00E366F4" w:rsidRPr="00E366F4" w:rsidRDefault="00E366F4" w:rsidP="000E4CE3">
      <w:pPr>
        <w:pStyle w:val="TS"/>
        <w:spacing w:line="480" w:lineRule="auto"/>
      </w:pPr>
    </w:p>
    <w:p w14:paraId="7AEAC692" w14:textId="3789F4C1" w:rsidR="002C32BD" w:rsidRDefault="00A86FE9" w:rsidP="000E4CE3">
      <w:pPr>
        <w:pStyle w:val="TS"/>
        <w:spacing w:line="480" w:lineRule="auto"/>
      </w:pPr>
      <w:r>
        <w:rPr>
          <w:b/>
          <w:bCs/>
        </w:rPr>
        <w:t xml:space="preserve">Table S1. </w:t>
      </w:r>
      <w:r>
        <w:t xml:space="preserve">Measured water quality </w:t>
      </w:r>
      <w:commentRangeStart w:id="34"/>
      <w:r>
        <w:t>parameters</w:t>
      </w:r>
      <w:commentRangeEnd w:id="34"/>
      <w:r w:rsidR="0054519C">
        <w:rPr>
          <w:rStyle w:val="CommentReference"/>
          <w:rFonts w:asciiTheme="minorHAnsi" w:hAnsiTheme="minorHAnsi"/>
        </w:rPr>
        <w:commentReference w:id="34"/>
      </w:r>
      <w:r>
        <w:t xml:space="preserve">. </w:t>
      </w:r>
    </w:p>
    <w:p w14:paraId="427F66A8" w14:textId="2C920D01" w:rsidR="00A86FE9" w:rsidRDefault="00A86FE9" w:rsidP="000E4CE3">
      <w:pPr>
        <w:pStyle w:val="TS"/>
        <w:spacing w:line="480" w:lineRule="auto"/>
      </w:pPr>
    </w:p>
    <w:p w14:paraId="7A09AE42" w14:textId="77777777" w:rsidR="00A86FE9" w:rsidRPr="00A86FE9" w:rsidRDefault="00A86FE9" w:rsidP="000E4CE3">
      <w:pPr>
        <w:pStyle w:val="TS"/>
        <w:spacing w:line="480" w:lineRule="auto"/>
      </w:pPr>
    </w:p>
    <w:p w14:paraId="578B1B37" w14:textId="022F8707" w:rsidR="00834C4B" w:rsidRDefault="00834C4B" w:rsidP="000E4CE3">
      <w:pPr>
        <w:pStyle w:val="TS"/>
        <w:spacing w:line="480" w:lineRule="auto"/>
      </w:pPr>
      <w:r>
        <w:rPr>
          <w:i/>
          <w:iCs/>
        </w:rPr>
        <w:t>Animal acquisition and rearing</w:t>
      </w:r>
    </w:p>
    <w:p w14:paraId="072BB49C" w14:textId="1B8CA043" w:rsidR="004A2031" w:rsidRDefault="00834C4B" w:rsidP="000E4CE3">
      <w:pPr>
        <w:pStyle w:val="TS"/>
        <w:spacing w:line="480" w:lineRule="auto"/>
      </w:pPr>
      <w:r>
        <w:tab/>
      </w:r>
      <w:r w:rsidR="004A2031">
        <w:t xml:space="preserve">Wild </w:t>
      </w:r>
      <w:r w:rsidR="004A2031">
        <w:rPr>
          <w:i/>
          <w:iCs/>
        </w:rPr>
        <w:t>M. menidia</w:t>
      </w:r>
      <w:r w:rsidR="004A2031">
        <w:t xml:space="preserve"> adults were caught on June 8, 2021, with a 30-meter beach seine in Stony Brook Harbor, New York, USA. Individuals were separated by sex and acclimated to 20</w:t>
      </w:r>
      <w:r w:rsidR="004A2031">
        <w:rPr>
          <w:rFonts w:cs="Times New Roman"/>
        </w:rPr>
        <w:t>°</w:t>
      </w:r>
      <w:r w:rsidR="004A2031">
        <w:t xml:space="preserve">C for 48 hours in two tanks in a dry lab at Stony Brook University. On June 10 gonads were ripe and females’ ovaries released hydrated eggs under gentle pressure. Eggs of 5 females were stripped into trays of seawater containing pieces of 1-mm mesh for chorionic filaments to adhere to. Milt of 8 males was stripped into beakers of seawater, which were then poured over the eggs. Trays were gently stirred and allowed to rest for 15 minutes. Then pieces of mesh were cut to make several small pieces containing ~15 viable eggs, and two pieces of mesh were hung with </w:t>
      </w:r>
      <w:r w:rsidR="004A2031">
        <w:lastRenderedPageBreak/>
        <w:t xml:space="preserve">fishing line in each rearing container so that at least 30 viable eggs were randomly distributed into each container in both experimental systems within 3 hours of spawning. </w:t>
      </w:r>
      <w:r w:rsidR="0090562F">
        <w:t xml:space="preserve">Upon hatching, larvae were fed </w:t>
      </w:r>
      <w:r w:rsidR="0090562F">
        <w:rPr>
          <w:i/>
          <w:iCs/>
        </w:rPr>
        <w:t xml:space="preserve">ad libitum </w:t>
      </w:r>
      <w:r w:rsidR="0090562F">
        <w:t xml:space="preserve">with newly hatched brine shrimp nauplii, and excess or dead nauplii were siphoned from rearing containers daily. Brine shrimp cysts were chemically decapsulated prior to hatching to enhance hatch success and ensure no hard shells would be consumed by larvae. </w:t>
      </w:r>
    </w:p>
    <w:p w14:paraId="1C65DBA2" w14:textId="0AA7A4FB" w:rsidR="00502CF5" w:rsidRDefault="00502CF5" w:rsidP="000E4CE3">
      <w:pPr>
        <w:pStyle w:val="TS"/>
        <w:spacing w:line="480" w:lineRule="auto"/>
      </w:pPr>
    </w:p>
    <w:p w14:paraId="5C70DD77" w14:textId="47AC9A5A" w:rsidR="00502CF5" w:rsidRDefault="00502CF5" w:rsidP="000E4CE3">
      <w:pPr>
        <w:pStyle w:val="TS"/>
        <w:spacing w:line="480" w:lineRule="auto"/>
        <w:rPr>
          <w:b/>
          <w:bCs/>
          <w:i/>
          <w:iCs/>
        </w:rPr>
      </w:pPr>
      <w:r>
        <w:rPr>
          <w:i/>
          <w:iCs/>
        </w:rPr>
        <w:t>Respirometry and analysis</w:t>
      </w:r>
    </w:p>
    <w:p w14:paraId="43AA428A" w14:textId="742BE48E" w:rsidR="00502CF5" w:rsidRDefault="00502CF5" w:rsidP="000E4CE3">
      <w:pPr>
        <w:pStyle w:val="TS"/>
        <w:spacing w:line="480" w:lineRule="auto"/>
      </w:pPr>
      <w:r>
        <w:tab/>
      </w:r>
      <w:r w:rsidR="009B793D">
        <w:t>On the day before hatching, the day after hatching (</w:t>
      </w:r>
      <w:commentRangeStart w:id="35"/>
      <w:commentRangeStart w:id="36"/>
      <w:r w:rsidR="009B793D">
        <w:t>2dph</w:t>
      </w:r>
      <w:commentRangeEnd w:id="35"/>
      <w:r w:rsidR="009B793D">
        <w:rPr>
          <w:rStyle w:val="CommentReference"/>
          <w:rFonts w:asciiTheme="minorHAnsi" w:hAnsiTheme="minorHAnsi"/>
        </w:rPr>
        <w:commentReference w:id="35"/>
      </w:r>
      <w:commentRangeEnd w:id="36"/>
      <w:r w:rsidR="00FA7277">
        <w:rPr>
          <w:rStyle w:val="CommentReference"/>
          <w:rFonts w:asciiTheme="minorHAnsi" w:hAnsiTheme="minorHAnsi"/>
        </w:rPr>
        <w:commentReference w:id="36"/>
      </w:r>
      <w:r w:rsidR="009B793D">
        <w:t xml:space="preserve">), and 5 days after hatching (5dph), </w:t>
      </w:r>
      <w:r w:rsidR="009B793D">
        <w:rPr>
          <w:i/>
          <w:iCs/>
        </w:rPr>
        <w:t>M. menidia</w:t>
      </w:r>
      <w:r w:rsidR="009B793D">
        <w:t xml:space="preserve"> offspring were sampled for respirometry. </w:t>
      </w:r>
      <w:proofErr w:type="spellStart"/>
      <w:r w:rsidR="009B793D">
        <w:t>Microrespirometry</w:t>
      </w:r>
      <w:proofErr w:type="spellEnd"/>
      <w:r w:rsidR="009B793D">
        <w:t xml:space="preserve"> protocols and equipment are described in detail in Schwemmer et al. (2020). </w:t>
      </w:r>
      <w:del w:id="37" w:author="Nye, Janet Ashley" w:date="2022-12-06T13:43:00Z">
        <w:r w:rsidR="009B793D" w:rsidDel="006E64AF">
          <w:delText xml:space="preserve">Several </w:delText>
        </w:r>
      </w:del>
      <w:ins w:id="38" w:author="Nye, Janet Ashley" w:date="2022-12-06T13:43:00Z">
        <w:r w:rsidR="006E64AF">
          <w:t xml:space="preserve">Briefly, several </w:t>
        </w:r>
      </w:ins>
      <w:r w:rsidR="009B793D">
        <w:t>fish were removed from each rearing container and sealed in individual microrespirometers, or well plates equipped with optical oxygen sensors (</w:t>
      </w:r>
      <w:proofErr w:type="spellStart"/>
      <w:r w:rsidR="009B793D">
        <w:t>Loligo</w:t>
      </w:r>
      <w:proofErr w:type="spellEnd"/>
      <w:r w:rsidR="009B793D">
        <w:t xml:space="preserve"> Systems). These plates were sealed with parafilm and a silicone membrane and compressed with several acrylic sheets in a temperature control chamber to create an air- and water-proof seal. </w:t>
      </w:r>
      <w:r w:rsidR="00E56821">
        <w:t xml:space="preserve">Oxygen sensors were read with a </w:t>
      </w:r>
      <w:proofErr w:type="spellStart"/>
      <w:r w:rsidR="00E56821">
        <w:t>PreSens</w:t>
      </w:r>
      <w:proofErr w:type="spellEnd"/>
      <w:r w:rsidR="00E56821">
        <w:t xml:space="preserve"> sensor dish reader and SDR software v4.0.0. The respirometers were shaded with a box to help minimize stress and activity and because the oxygen sensors require darkness. Respirometry trials were conducted until oxygen fell below 0.1 mg L</w:t>
      </w:r>
      <w:r w:rsidR="00E56821">
        <w:rPr>
          <w:vertAlign w:val="superscript"/>
        </w:rPr>
        <w:t>-1</w:t>
      </w:r>
      <w:r w:rsidR="00E56821">
        <w:t xml:space="preserve"> so that metabolic rates could be calculated for a range of ambient oxygen levels including hypoxic ones. </w:t>
      </w:r>
    </w:p>
    <w:p w14:paraId="22C9420F" w14:textId="46B7DC9E" w:rsidR="00E56821" w:rsidRDefault="00E56821" w:rsidP="000E4CE3">
      <w:pPr>
        <w:pStyle w:val="TS"/>
        <w:spacing w:line="480" w:lineRule="auto"/>
      </w:pPr>
      <w:r>
        <w:tab/>
        <w:t>All calculations and statistical analyses were conducted with R software</w:t>
      </w:r>
      <w:r w:rsidR="00A86FE9">
        <w:t xml:space="preserve"> (</w:t>
      </w:r>
      <w:r w:rsidR="008E6231">
        <w:t>v4.2.1, R Core Team, 2022)</w:t>
      </w:r>
      <w:r>
        <w:t>, including the packages ‘respirometry’</w:t>
      </w:r>
      <w:r w:rsidR="00A86FE9">
        <w:t>, ‘car’</w:t>
      </w:r>
      <w:r>
        <w:t xml:space="preserve">, </w:t>
      </w:r>
      <w:r w:rsidR="00A86FE9">
        <w:t>‘segmented’, and ‘zoo’</w:t>
      </w:r>
      <w:r>
        <w:t xml:space="preserve"> (</w:t>
      </w:r>
      <w:proofErr w:type="spellStart"/>
      <w:r w:rsidR="008E6231">
        <w:t>Birk</w:t>
      </w:r>
      <w:proofErr w:type="spellEnd"/>
      <w:r w:rsidR="008E6231">
        <w:t xml:space="preserve">, 2021; Fox and Weisberg, 2019; </w:t>
      </w:r>
      <w:proofErr w:type="spellStart"/>
      <w:r w:rsidR="008E6231">
        <w:t>Muggeo</w:t>
      </w:r>
      <w:proofErr w:type="spellEnd"/>
      <w:r w:rsidR="008E6231">
        <w:t xml:space="preserve">, 2008; </w:t>
      </w:r>
      <w:proofErr w:type="spellStart"/>
      <w:r w:rsidR="008E6231">
        <w:t>Zeileis</w:t>
      </w:r>
      <w:proofErr w:type="spellEnd"/>
      <w:r w:rsidR="008E6231">
        <w:t xml:space="preserve"> and </w:t>
      </w:r>
      <w:proofErr w:type="spellStart"/>
      <w:r w:rsidR="008E6231">
        <w:t>Grothendieck</w:t>
      </w:r>
      <w:proofErr w:type="spellEnd"/>
      <w:r w:rsidR="008E6231">
        <w:t>, 2005</w:t>
      </w:r>
      <w:r>
        <w:t xml:space="preserve">). Although room temperature was fairly constant, formulas provided by </w:t>
      </w:r>
      <w:proofErr w:type="spellStart"/>
      <w:r>
        <w:t>Loligo</w:t>
      </w:r>
      <w:proofErr w:type="spellEnd"/>
      <w:r w:rsidR="00A86FE9">
        <w:t xml:space="preserve"> Systems</w:t>
      </w:r>
      <w:r>
        <w:t xml:space="preserve"> were used to convert </w:t>
      </w:r>
      <w:r>
        <w:lastRenderedPageBreak/>
        <w:t xml:space="preserve">phase data from the microrespirometers into oxygen concentration with data from the integrated temperature sensor, rather than assuming a constant temperature. Oxygen data were subset to exclude </w:t>
      </w:r>
      <w:r w:rsidR="00A86FE9">
        <w:t>changes in temperature at rates greater than 0.5</w:t>
      </w:r>
      <w:r w:rsidR="00A86FE9">
        <w:rPr>
          <w:rFonts w:cs="Times New Roman"/>
        </w:rPr>
        <w:t>°</w:t>
      </w:r>
      <w:r w:rsidR="00A86FE9">
        <w:t>C h</w:t>
      </w:r>
      <w:r w:rsidR="00A86FE9">
        <w:rPr>
          <w:vertAlign w:val="superscript"/>
        </w:rPr>
        <w:t>-1</w:t>
      </w:r>
      <w:r w:rsidR="00A86FE9">
        <w:t xml:space="preserve"> and </w:t>
      </w:r>
      <w:r>
        <w:t>extreme changes in oxygen that were likely due to temperature change or air bubbles</w:t>
      </w:r>
      <w:r w:rsidR="00A86FE9">
        <w:t xml:space="preserve"> dissolving or degassing</w:t>
      </w:r>
      <w:r>
        <w:t xml:space="preserve"> in the wells. Any individuals that </w:t>
      </w:r>
      <w:r w:rsidR="000010EA">
        <w:t xml:space="preserve">died, were injured, escaped, or for which the well was not fully sealed were excluded from analysis so that the final sample size for each treatment and time point combination ranged from 8 to 15. For each treatment there were at least two control (animal free) wells used to estimate microbial respiration. </w:t>
      </w:r>
    </w:p>
    <w:p w14:paraId="40D648FA" w14:textId="7CBBDB88" w:rsidR="000010EA" w:rsidRDefault="000010EA" w:rsidP="000E4CE3">
      <w:pPr>
        <w:pStyle w:val="TS"/>
        <w:spacing w:line="480" w:lineRule="auto"/>
      </w:pPr>
      <w:r>
        <w:tab/>
      </w:r>
      <w:r w:rsidR="00A86FE9">
        <w:t xml:space="preserve">For each well, the </w:t>
      </w:r>
      <w:proofErr w:type="spellStart"/>
      <w:r w:rsidR="00A86FE9">
        <w:t>make_bins</w:t>
      </w:r>
      <w:proofErr w:type="spellEnd"/>
      <w:r w:rsidR="00A86FE9">
        <w:t>() function from the ‘respirometry’ package was used to set variable bin widths that were widest at high O</w:t>
      </w:r>
      <w:r w:rsidR="00A86FE9">
        <w:rPr>
          <w:vertAlign w:val="subscript"/>
        </w:rPr>
        <w:t>2</w:t>
      </w:r>
      <w:r w:rsidR="00A86FE9">
        <w:t xml:space="preserve"> to </w:t>
      </w:r>
      <w:r w:rsidR="00F70871">
        <w:t>produce low-noise routine MO</w:t>
      </w:r>
      <w:r w:rsidR="00F70871">
        <w:rPr>
          <w:vertAlign w:val="subscript"/>
        </w:rPr>
        <w:t>2</w:t>
      </w:r>
      <w:r w:rsidR="00F70871">
        <w:t xml:space="preserve"> estimates and narrowest at low O</w:t>
      </w:r>
      <w:r w:rsidR="00F70871">
        <w:rPr>
          <w:vertAlign w:val="subscript"/>
        </w:rPr>
        <w:t>2</w:t>
      </w:r>
      <w:r w:rsidR="00F70871">
        <w:t xml:space="preserve"> to produce high-resolution </w:t>
      </w:r>
      <w:proofErr w:type="spellStart"/>
      <w:r w:rsidR="00F70871">
        <w:t>P</w:t>
      </w:r>
      <w:r w:rsidR="00F70871">
        <w:rPr>
          <w:vertAlign w:val="subscript"/>
        </w:rPr>
        <w:t>crit</w:t>
      </w:r>
      <w:proofErr w:type="spellEnd"/>
      <w:r w:rsidR="00F70871">
        <w:t xml:space="preserve"> </w:t>
      </w:r>
      <w:commentRangeStart w:id="39"/>
      <w:r w:rsidR="00F70871">
        <w:t>estimates</w:t>
      </w:r>
      <w:commentRangeEnd w:id="39"/>
      <w:r w:rsidR="006E64AF">
        <w:rPr>
          <w:rStyle w:val="CommentReference"/>
          <w:rFonts w:asciiTheme="minorHAnsi" w:hAnsiTheme="minorHAnsi"/>
        </w:rPr>
        <w:commentReference w:id="39"/>
      </w:r>
      <w:r w:rsidR="00F70871">
        <w:t xml:space="preserve"> (</w:t>
      </w:r>
      <w:proofErr w:type="spellStart"/>
      <w:r w:rsidR="00F70871">
        <w:t>Birk</w:t>
      </w:r>
      <w:proofErr w:type="spellEnd"/>
      <w:r w:rsidR="00F70871">
        <w:t>, 20</w:t>
      </w:r>
      <w:r w:rsidR="008E6231">
        <w:t>21</w:t>
      </w:r>
      <w:r w:rsidR="00F70871">
        <w:t>). The maximum bin width was 1/10 of the total trial duration and the minimum bin width was 1/30 of the total trial duration. Then calc_MO2() from ‘respirometry’ was used, along with the well volume, to calculate the metabolic rate as the slope of O</w:t>
      </w:r>
      <w:r w:rsidR="00F70871">
        <w:rPr>
          <w:vertAlign w:val="subscript"/>
        </w:rPr>
        <w:t>2</w:t>
      </w:r>
      <w:r w:rsidR="00F70871">
        <w:t>~Time for each bin within each individual’s dataset, in µmol O</w:t>
      </w:r>
      <w:r w:rsidR="00F70871">
        <w:rPr>
          <w:vertAlign w:val="subscript"/>
        </w:rPr>
        <w:t>2</w:t>
      </w:r>
      <w:r w:rsidR="00F70871">
        <w:t xml:space="preserve"> h</w:t>
      </w:r>
      <w:r w:rsidR="00F70871">
        <w:rPr>
          <w:vertAlign w:val="superscript"/>
        </w:rPr>
        <w:t>-1</w:t>
      </w:r>
      <w:r w:rsidR="00F70871">
        <w:t xml:space="preserve">). Then the average oxygen depletion rate from the control wells were subtracted from the oxygen consumption rates for each individual from the corresponding rearing tank to account for microbial respiration. For larvae, individuals were preserved then measured so that total length could be converted to dry weight using a formula based on previous </w:t>
      </w:r>
      <w:r w:rsidR="00F70871">
        <w:rPr>
          <w:i/>
          <w:iCs/>
        </w:rPr>
        <w:t>M. menidia</w:t>
      </w:r>
      <w:r w:rsidR="00F70871">
        <w:t xml:space="preserve"> data (H. Baumann, personal communication). Each larval oxygen consumption rate was divided by the calculated dry weight of the individual to obtain mass-specific metabolic rates for each bin (µmol O</w:t>
      </w:r>
      <w:r w:rsidR="00F70871">
        <w:rPr>
          <w:vertAlign w:val="subscript"/>
        </w:rPr>
        <w:t>2</w:t>
      </w:r>
      <w:r w:rsidR="00F70871">
        <w:t xml:space="preserve"> mg dw</w:t>
      </w:r>
      <w:r w:rsidR="00F70871">
        <w:rPr>
          <w:vertAlign w:val="superscript"/>
        </w:rPr>
        <w:t>-1</w:t>
      </w:r>
      <w:r w:rsidR="00F70871">
        <w:t xml:space="preserve"> h</w:t>
      </w:r>
      <w:r w:rsidR="00F70871">
        <w:rPr>
          <w:vertAlign w:val="superscript"/>
        </w:rPr>
        <w:t>-1</w:t>
      </w:r>
      <w:r w:rsidR="00F70871">
        <w:t xml:space="preserve">). </w:t>
      </w:r>
    </w:p>
    <w:p w14:paraId="0742EDFC" w14:textId="2B012082" w:rsidR="00F70871" w:rsidRDefault="00F70871" w:rsidP="000E4CE3">
      <w:pPr>
        <w:pStyle w:val="TS"/>
        <w:spacing w:line="480" w:lineRule="auto"/>
      </w:pPr>
      <w:r>
        <w:tab/>
        <w:t xml:space="preserve">First, </w:t>
      </w:r>
      <w:proofErr w:type="spellStart"/>
      <w:r>
        <w:t>P</w:t>
      </w:r>
      <w:r>
        <w:rPr>
          <w:vertAlign w:val="subscript"/>
        </w:rPr>
        <w:t>crit</w:t>
      </w:r>
      <w:proofErr w:type="spellEnd"/>
      <w:r>
        <w:t xml:space="preserve"> was determined using </w:t>
      </w:r>
      <w:r w:rsidR="005D6E72">
        <w:t xml:space="preserve">segmented regression with the function </w:t>
      </w:r>
      <w:proofErr w:type="spellStart"/>
      <w:r w:rsidR="005D6E72">
        <w:t>selgmented</w:t>
      </w:r>
      <w:proofErr w:type="spellEnd"/>
      <w:r w:rsidR="005D6E72">
        <w:t>() in the ‘segmented’ package in R (</w:t>
      </w:r>
      <w:proofErr w:type="spellStart"/>
      <w:r w:rsidR="00BA5D40">
        <w:t>Muggeo</w:t>
      </w:r>
      <w:proofErr w:type="spellEnd"/>
      <w:r w:rsidR="00BA5D40">
        <w:t>, 2008</w:t>
      </w:r>
      <w:r w:rsidR="005D6E72">
        <w:t xml:space="preserve">). This function allows for multiple breakpoints, </w:t>
      </w:r>
      <w:r w:rsidR="005D6E72">
        <w:lastRenderedPageBreak/>
        <w:t>which was necessary due to some fluctuations in metabolic rates in high O</w:t>
      </w:r>
      <w:r w:rsidR="005D6E72">
        <w:rPr>
          <w:vertAlign w:val="subscript"/>
        </w:rPr>
        <w:t>2</w:t>
      </w:r>
      <w:r w:rsidR="005D6E72">
        <w:t xml:space="preserve"> from random activity and in low O</w:t>
      </w:r>
      <w:r w:rsidR="005D6E72">
        <w:rPr>
          <w:vertAlign w:val="subscript"/>
        </w:rPr>
        <w:t>2</w:t>
      </w:r>
      <w:r w:rsidR="005D6E72">
        <w:t xml:space="preserve"> from temporary sharp increases in MO</w:t>
      </w:r>
      <w:r w:rsidR="005D6E72">
        <w:rPr>
          <w:vertAlign w:val="subscript"/>
        </w:rPr>
        <w:t>2</w:t>
      </w:r>
      <w:r w:rsidR="005D6E72">
        <w:t xml:space="preserve"> likely related to anaerobic byproducts (</w:t>
      </w:r>
      <w:proofErr w:type="spellStart"/>
      <w:r w:rsidR="005D6E72">
        <w:t>P</w:t>
      </w:r>
      <w:r w:rsidR="005D6E72">
        <w:rPr>
          <w:rFonts w:cs="Times New Roman"/>
        </w:rPr>
        <w:t>ö</w:t>
      </w:r>
      <w:r w:rsidR="005D6E72">
        <w:t>rtner</w:t>
      </w:r>
      <w:proofErr w:type="spellEnd"/>
      <w:r w:rsidR="005D6E72">
        <w:t xml:space="preserve"> and </w:t>
      </w:r>
      <w:proofErr w:type="spellStart"/>
      <w:r w:rsidR="005D6E72">
        <w:t>Grieshaber</w:t>
      </w:r>
      <w:proofErr w:type="spellEnd"/>
      <w:r w:rsidR="005D6E72">
        <w:t>, 1993). The segmented regression found the best fitting model and when multiple breakpoints were identified, we visually inspected the model fit with the observed data to identify which breakpoint corresponded to a marked shift from oxygen-independence to relative oxygen-dependence. We also recorded presence or absence of a sharp temporary increase in MO</w:t>
      </w:r>
      <w:r w:rsidR="005D6E72">
        <w:rPr>
          <w:vertAlign w:val="subscript"/>
        </w:rPr>
        <w:t>2</w:t>
      </w:r>
      <w:r w:rsidR="005D6E72">
        <w:t xml:space="preserve"> below </w:t>
      </w:r>
      <w:proofErr w:type="spellStart"/>
      <w:r w:rsidR="005D6E72">
        <w:t>P</w:t>
      </w:r>
      <w:r w:rsidR="005D6E72">
        <w:rPr>
          <w:vertAlign w:val="subscript"/>
        </w:rPr>
        <w:t>crit</w:t>
      </w:r>
      <w:proofErr w:type="spellEnd"/>
      <w:r w:rsidR="005D6E72">
        <w:t xml:space="preserve">. If no </w:t>
      </w:r>
      <w:proofErr w:type="spellStart"/>
      <w:r w:rsidR="005D6E72">
        <w:t>P</w:t>
      </w:r>
      <w:r w:rsidR="005D6E72">
        <w:rPr>
          <w:vertAlign w:val="subscript"/>
        </w:rPr>
        <w:t>crit</w:t>
      </w:r>
      <w:proofErr w:type="spellEnd"/>
      <w:r w:rsidR="005D6E72">
        <w:t xml:space="preserve"> was identified, either because it was outside of the range of oxygen levels measured or didn’t exist, this was also recorded. For embryos, many individuals did not have a </w:t>
      </w:r>
      <w:proofErr w:type="spellStart"/>
      <w:r w:rsidR="005D6E72">
        <w:t>P</w:t>
      </w:r>
      <w:r w:rsidR="005D6E72">
        <w:rPr>
          <w:vertAlign w:val="subscript"/>
        </w:rPr>
        <w:t>crit</w:t>
      </w:r>
      <w:proofErr w:type="spellEnd"/>
      <w:r w:rsidR="005D6E72">
        <w:t xml:space="preserve"> but rather displayed oxyconformity throughout the respirometry trial. Percentages of individuals within each experiment and treatment exhibiting such oxyconformity or a sharp temporary increase in MO</w:t>
      </w:r>
      <w:r w:rsidR="005D6E72">
        <w:rPr>
          <w:vertAlign w:val="subscript"/>
        </w:rPr>
        <w:t>2</w:t>
      </w:r>
      <w:r w:rsidR="005D6E72">
        <w:t xml:space="preserve"> below </w:t>
      </w:r>
      <w:proofErr w:type="spellStart"/>
      <w:r w:rsidR="005D6E72">
        <w:t>P</w:t>
      </w:r>
      <w:r w:rsidR="005D6E72">
        <w:rPr>
          <w:vertAlign w:val="subscript"/>
        </w:rPr>
        <w:t>crit</w:t>
      </w:r>
      <w:proofErr w:type="spellEnd"/>
      <w:r w:rsidR="005D6E72">
        <w:t xml:space="preserve"> were calculated. Routine metabolism was calculated as the mean of all MO</w:t>
      </w:r>
      <w:r w:rsidR="005D6E72">
        <w:rPr>
          <w:vertAlign w:val="subscript"/>
        </w:rPr>
        <w:t>2</w:t>
      </w:r>
      <w:r w:rsidR="005D6E72">
        <w:t xml:space="preserve"> values above </w:t>
      </w:r>
      <w:proofErr w:type="spellStart"/>
      <w:r w:rsidR="005D6E72">
        <w:t>P</w:t>
      </w:r>
      <w:r w:rsidR="005D6E72">
        <w:rPr>
          <w:vertAlign w:val="subscript"/>
        </w:rPr>
        <w:t>crit</w:t>
      </w:r>
      <w:proofErr w:type="spellEnd"/>
      <w:r w:rsidR="005D6E72">
        <w:t xml:space="preserve"> or, when no </w:t>
      </w:r>
      <w:proofErr w:type="spellStart"/>
      <w:r w:rsidR="005D6E72">
        <w:t>P</w:t>
      </w:r>
      <w:r w:rsidR="005D6E72">
        <w:rPr>
          <w:vertAlign w:val="subscript"/>
        </w:rPr>
        <w:t>crit</w:t>
      </w:r>
      <w:proofErr w:type="spellEnd"/>
      <w:r w:rsidR="005D6E72">
        <w:t xml:space="preserve"> was found, the mean of all MO</w:t>
      </w:r>
      <w:r w:rsidR="005D6E72">
        <w:rPr>
          <w:vertAlign w:val="subscript"/>
        </w:rPr>
        <w:t>2</w:t>
      </w:r>
      <w:r w:rsidR="005D6E72">
        <w:t xml:space="preserve"> values above 3 mg l</w:t>
      </w:r>
      <w:r w:rsidR="005D6E72">
        <w:rPr>
          <w:vertAlign w:val="superscript"/>
        </w:rPr>
        <w:t>-</w:t>
      </w:r>
      <w:r w:rsidR="005D6E72">
        <w:t xml:space="preserve"> O</w:t>
      </w:r>
      <w:r w:rsidR="005D6E72">
        <w:rPr>
          <w:vertAlign w:val="subscript"/>
        </w:rPr>
        <w:t>2</w:t>
      </w:r>
      <w:r w:rsidR="005D6E72">
        <w:t xml:space="preserve">. This means that the routine metabolism reported here </w:t>
      </w:r>
      <w:del w:id="40" w:author="Nye, Janet Ashley" w:date="2022-12-06T13:47:00Z">
        <w:r w:rsidR="005D6E72" w:rsidDel="006E64AF">
          <w:delText xml:space="preserve">encompasses </w:delText>
        </w:r>
      </w:del>
      <w:ins w:id="41" w:author="Nye, Janet Ashley" w:date="2022-12-06T13:47:00Z">
        <w:r w:rsidR="006E64AF">
          <w:t xml:space="preserve">encompassed </w:t>
        </w:r>
      </w:ins>
      <w:r w:rsidR="005D6E72">
        <w:t xml:space="preserve">all levels of non-hypoxia-influenced oxygen consumption for the individual, including variable routine swimming activity. Observing the fish during respirometry to identify periods of rest and activity </w:t>
      </w:r>
      <w:ins w:id="42" w:author="Nye, Janet Ashley" w:date="2022-12-06T13:46:00Z">
        <w:r w:rsidR="006E64AF">
          <w:t>wa</w:t>
        </w:r>
      </w:ins>
      <w:commentRangeStart w:id="43"/>
      <w:del w:id="44" w:author="Nye, Janet Ashley" w:date="2022-12-06T13:46:00Z">
        <w:r w:rsidR="005D6E72" w:rsidDel="006E64AF">
          <w:delText>i</w:delText>
        </w:r>
      </w:del>
      <w:r w:rsidR="005D6E72">
        <w:t>s</w:t>
      </w:r>
      <w:commentRangeEnd w:id="43"/>
      <w:r w:rsidR="006E64AF">
        <w:rPr>
          <w:rStyle w:val="CommentReference"/>
          <w:rFonts w:asciiTheme="minorHAnsi" w:hAnsiTheme="minorHAnsi"/>
        </w:rPr>
        <w:commentReference w:id="43"/>
      </w:r>
      <w:r w:rsidR="005D6E72">
        <w:t xml:space="preserve"> not possible with this equipment. </w:t>
      </w:r>
    </w:p>
    <w:p w14:paraId="0DE7D31A" w14:textId="0524C22C" w:rsidR="005D6E72" w:rsidRPr="00913669" w:rsidRDefault="00913669" w:rsidP="000E4CE3">
      <w:pPr>
        <w:pStyle w:val="TS"/>
        <w:spacing w:line="480" w:lineRule="auto"/>
      </w:pPr>
      <w:r>
        <w:tab/>
        <w:t>Routine MO</w:t>
      </w:r>
      <w:r>
        <w:rPr>
          <w:vertAlign w:val="subscript"/>
        </w:rPr>
        <w:t>2</w:t>
      </w:r>
      <w:r>
        <w:t xml:space="preserve"> and </w:t>
      </w:r>
      <w:proofErr w:type="spellStart"/>
      <w:r>
        <w:t>P</w:t>
      </w:r>
      <w:r>
        <w:rPr>
          <w:vertAlign w:val="subscript"/>
        </w:rPr>
        <w:t>crit</w:t>
      </w:r>
      <w:proofErr w:type="spellEnd"/>
      <w:r>
        <w:t xml:space="preserve"> data were analyzed for significant differences across treatments and tank effects using a nested ANOVA with the </w:t>
      </w:r>
      <w:proofErr w:type="spellStart"/>
      <w:r>
        <w:t>aov</w:t>
      </w:r>
      <w:proofErr w:type="spellEnd"/>
      <w:r>
        <w:t>() function in R, with the formula: Response ~ pCO</w:t>
      </w:r>
      <w:r>
        <w:rPr>
          <w:vertAlign w:val="subscript"/>
        </w:rPr>
        <w:t>2</w:t>
      </w:r>
      <w:r>
        <w:t xml:space="preserve"> / factor(Tank). The assumptions of ANOVA, normality of data and homogeneity of variances, were tested with the Shapiro-Wilk test and </w:t>
      </w:r>
      <w:proofErr w:type="spellStart"/>
      <w:r>
        <w:t>Levene</w:t>
      </w:r>
      <w:proofErr w:type="spellEnd"/>
      <w:r>
        <w:t xml:space="preserve"> test, respectively. </w:t>
      </w:r>
      <w:commentRangeStart w:id="45"/>
      <w:r>
        <w:t>A</w:t>
      </w:r>
      <w:commentRangeEnd w:id="45"/>
      <w:r w:rsidR="00746F4A">
        <w:rPr>
          <w:rStyle w:val="CommentReference"/>
          <w:rFonts w:asciiTheme="minorHAnsi" w:hAnsiTheme="minorHAnsi"/>
        </w:rPr>
        <w:commentReference w:id="45"/>
      </w:r>
      <w:r>
        <w:t xml:space="preserve"> square root transformation was applied to embryonic MO</w:t>
      </w:r>
      <w:r>
        <w:rPr>
          <w:vertAlign w:val="subscript"/>
        </w:rPr>
        <w:t>2</w:t>
      </w:r>
      <w:r>
        <w:t xml:space="preserve"> data, and a reciprocal transformation was applied to 2dph larval MO</w:t>
      </w:r>
      <w:r>
        <w:rPr>
          <w:vertAlign w:val="subscript"/>
        </w:rPr>
        <w:t>2</w:t>
      </w:r>
      <w:r>
        <w:t xml:space="preserve"> data and embryonic </w:t>
      </w:r>
      <w:proofErr w:type="spellStart"/>
      <w:r>
        <w:t>P</w:t>
      </w:r>
      <w:r>
        <w:rPr>
          <w:vertAlign w:val="subscript"/>
        </w:rPr>
        <w:t>crit</w:t>
      </w:r>
      <w:proofErr w:type="spellEnd"/>
      <w:r>
        <w:t xml:space="preserve"> data to correct for significant heterogeneity of variances. In cases where the ANOVA detected significant pCO</w:t>
      </w:r>
      <w:r>
        <w:rPr>
          <w:vertAlign w:val="subscript"/>
        </w:rPr>
        <w:t>2</w:t>
      </w:r>
      <w:r>
        <w:t xml:space="preserve"> </w:t>
      </w:r>
      <w:r>
        <w:lastRenderedPageBreak/>
        <w:t xml:space="preserve">effects, a Tukey test was used to test for pairwise significant differences between treatment levels. All statistical tests were interpreted with a significance level of </w:t>
      </w:r>
      <w:r>
        <w:rPr>
          <w:rFonts w:cs="Times New Roman"/>
        </w:rPr>
        <w:t>α</w:t>
      </w:r>
      <w:r>
        <w:t xml:space="preserve">=0.05. </w:t>
      </w:r>
    </w:p>
    <w:p w14:paraId="07CE5344" w14:textId="115D160C" w:rsidR="005D6E72" w:rsidRPr="005D6E72" w:rsidRDefault="005D6E72" w:rsidP="000E4CE3">
      <w:pPr>
        <w:pStyle w:val="TS"/>
        <w:spacing w:line="480" w:lineRule="auto"/>
      </w:pPr>
      <w:r>
        <w:tab/>
      </w:r>
    </w:p>
    <w:p w14:paraId="320D8D7B" w14:textId="4CF969C5" w:rsidR="002C32BD" w:rsidRDefault="002C32BD" w:rsidP="000E4CE3">
      <w:pPr>
        <w:pStyle w:val="TS"/>
        <w:spacing w:line="480" w:lineRule="auto"/>
      </w:pPr>
    </w:p>
    <w:p w14:paraId="175B8C5A" w14:textId="2E240DBF" w:rsidR="002C32BD" w:rsidRDefault="002C32BD" w:rsidP="000E4CE3">
      <w:pPr>
        <w:pStyle w:val="TS"/>
        <w:spacing w:line="480" w:lineRule="auto"/>
      </w:pPr>
    </w:p>
    <w:p w14:paraId="383022F1" w14:textId="4FFEB31B" w:rsidR="002C32BD" w:rsidRDefault="002C32BD" w:rsidP="000E4CE3">
      <w:pPr>
        <w:pStyle w:val="TS"/>
        <w:spacing w:line="480" w:lineRule="auto"/>
      </w:pPr>
      <w:r>
        <w:rPr>
          <w:b/>
          <w:bCs/>
        </w:rPr>
        <w:t>Results</w:t>
      </w:r>
    </w:p>
    <w:p w14:paraId="7929E78D" w14:textId="4D1A1F79" w:rsidR="002C32BD" w:rsidRDefault="008B1A49" w:rsidP="000E4CE3">
      <w:pPr>
        <w:pStyle w:val="TS"/>
        <w:spacing w:line="480" w:lineRule="auto"/>
      </w:pPr>
      <w:r>
        <w:rPr>
          <w:i/>
          <w:iCs/>
        </w:rPr>
        <w:t>Routine metabolism</w:t>
      </w:r>
    </w:p>
    <w:p w14:paraId="4EB3D70A" w14:textId="516C868A" w:rsidR="007C7D38" w:rsidRDefault="00AF6653" w:rsidP="00AF6653">
      <w:pPr>
        <w:pStyle w:val="TS"/>
        <w:spacing w:line="480" w:lineRule="auto"/>
      </w:pPr>
      <w:r>
        <w:tab/>
      </w:r>
      <w:r w:rsidR="00274FB9">
        <w:rPr>
          <w:i/>
          <w:iCs/>
        </w:rPr>
        <w:t>M. menidia</w:t>
      </w:r>
      <w:r w:rsidR="00274FB9">
        <w:t xml:space="preserve"> routine </w:t>
      </w:r>
      <w:r>
        <w:t>MO</w:t>
      </w:r>
      <w:r>
        <w:rPr>
          <w:vertAlign w:val="subscript"/>
        </w:rPr>
        <w:t>2</w:t>
      </w:r>
      <w:r>
        <w:t xml:space="preserve"> was generally higher in Experiment 1, which </w:t>
      </w:r>
      <w:del w:id="46" w:author="Janet A Nye" w:date="2022-12-06T20:27:00Z">
        <w:r w:rsidDel="00CD2F94">
          <w:delText xml:space="preserve">used </w:delText>
        </w:r>
      </w:del>
      <w:ins w:id="47" w:author="Janet A Nye" w:date="2022-12-06T20:27:00Z">
        <w:r w:rsidR="00CD2F94">
          <w:t xml:space="preserve">was performed at </w:t>
        </w:r>
      </w:ins>
      <w:r>
        <w:t xml:space="preserve">a higher temperature than Experiment 2, </w:t>
      </w:r>
      <w:commentRangeStart w:id="48"/>
      <w:r>
        <w:t xml:space="preserve">and mass-specific metabolic rates of larvae decreased slightly between 2 and 5 </w:t>
      </w:r>
      <w:proofErr w:type="spellStart"/>
      <w:r>
        <w:t>dph</w:t>
      </w:r>
      <w:commentRangeEnd w:id="48"/>
      <w:proofErr w:type="spellEnd"/>
      <w:r w:rsidR="00CD2F94">
        <w:rPr>
          <w:rStyle w:val="CommentReference"/>
          <w:rFonts w:asciiTheme="minorHAnsi" w:hAnsiTheme="minorHAnsi"/>
        </w:rPr>
        <w:commentReference w:id="48"/>
      </w:r>
      <w:r>
        <w:t xml:space="preserve">. </w:t>
      </w:r>
      <w:r w:rsidR="0051791F">
        <w:t>Routine m</w:t>
      </w:r>
      <w:r w:rsidR="002C32BD">
        <w:t xml:space="preserve">etabolic rates of </w:t>
      </w:r>
      <w:r w:rsidR="002C32BD">
        <w:rPr>
          <w:i/>
          <w:iCs/>
        </w:rPr>
        <w:t>M. menidia</w:t>
      </w:r>
      <w:r w:rsidR="002C32BD">
        <w:t xml:space="preserve"> embryos </w:t>
      </w:r>
      <w:r w:rsidR="00410793">
        <w:t xml:space="preserve">in Experiment 2, but not Experiment 1, </w:t>
      </w:r>
      <w:r w:rsidR="002C32BD">
        <w:t>were significantly affected by pCO</w:t>
      </w:r>
      <w:r w:rsidR="002C32BD">
        <w:rPr>
          <w:vertAlign w:val="subscript"/>
        </w:rPr>
        <w:t>2</w:t>
      </w:r>
      <w:r w:rsidR="002C32BD">
        <w:t xml:space="preserve"> (</w:t>
      </w:r>
      <w:r w:rsidR="008B1A49">
        <w:t xml:space="preserve">Figure </w:t>
      </w:r>
      <w:r w:rsidR="0045097F">
        <w:t>2</w:t>
      </w:r>
      <w:r w:rsidR="00410793">
        <w:t>A</w:t>
      </w:r>
      <w:r w:rsidR="008B1A49">
        <w:t xml:space="preserve">; </w:t>
      </w:r>
      <w:r w:rsidR="002C32BD">
        <w:t>ANOVA, p=0.0</w:t>
      </w:r>
      <w:r w:rsidR="00410793">
        <w:t>002</w:t>
      </w:r>
      <w:r w:rsidR="007C7D38">
        <w:t xml:space="preserve">, </w:t>
      </w:r>
      <w:r w:rsidR="007C7D38">
        <w:rPr>
          <w:i/>
          <w:iCs/>
        </w:rPr>
        <w:t>F</w:t>
      </w:r>
      <w:r w:rsidR="007C7D38">
        <w:rPr>
          <w:vertAlign w:val="subscript"/>
        </w:rPr>
        <w:t>2,2</w:t>
      </w:r>
      <w:r w:rsidR="00DD3BE8">
        <w:rPr>
          <w:vertAlign w:val="subscript"/>
        </w:rPr>
        <w:t>8</w:t>
      </w:r>
      <w:r w:rsidR="007C7D38">
        <w:t xml:space="preserve"> = </w:t>
      </w:r>
      <w:r w:rsidR="00DD3BE8">
        <w:t>11.4</w:t>
      </w:r>
      <w:r w:rsidR="00B83FD6">
        <w:t xml:space="preserve">). </w:t>
      </w:r>
      <w:r w:rsidR="0051791F">
        <w:t>In Experiment 2</w:t>
      </w:r>
      <w:r w:rsidR="00410793">
        <w:t>, which was conducted at 22</w:t>
      </w:r>
      <w:r w:rsidR="00410793">
        <w:rPr>
          <w:rFonts w:cs="Times New Roman"/>
        </w:rPr>
        <w:t>°</w:t>
      </w:r>
      <w:r w:rsidR="00410793">
        <w:t xml:space="preserve">C, </w:t>
      </w:r>
      <w:r w:rsidR="0051791F">
        <w:t>embryonic MO</w:t>
      </w:r>
      <w:r w:rsidR="0051791F">
        <w:rPr>
          <w:vertAlign w:val="subscript"/>
        </w:rPr>
        <w:t>2</w:t>
      </w:r>
      <w:r w:rsidR="0051791F">
        <w:t xml:space="preserve"> </w:t>
      </w:r>
      <w:r w:rsidR="00410793">
        <w:t xml:space="preserve">was significantly greater in the highest </w:t>
      </w:r>
      <w:r w:rsidR="0051791F">
        <w:t>pCO</w:t>
      </w:r>
      <w:r w:rsidR="0051791F">
        <w:rPr>
          <w:vertAlign w:val="subscript"/>
        </w:rPr>
        <w:t>2</w:t>
      </w:r>
      <w:r w:rsidR="00410793">
        <w:t xml:space="preserve"> treatment relative to</w:t>
      </w:r>
      <w:r w:rsidR="00DD3BE8">
        <w:t xml:space="preserve"> both</w:t>
      </w:r>
      <w:r w:rsidR="00410793">
        <w:t xml:space="preserve"> the ambient and moderately elevated pCO</w:t>
      </w:r>
      <w:r w:rsidR="00410793">
        <w:rPr>
          <w:vertAlign w:val="subscript"/>
        </w:rPr>
        <w:t>2</w:t>
      </w:r>
      <w:r w:rsidR="00410793">
        <w:t xml:space="preserve"> levels (Tukey test, p</w:t>
      </w:r>
      <w:r w:rsidR="00DD3BE8">
        <w:t>=0.0003 and p=0.006, respectively)</w:t>
      </w:r>
      <w:r w:rsidR="00410793">
        <w:t xml:space="preserve">. </w:t>
      </w:r>
      <w:r w:rsidR="0051791F">
        <w:t xml:space="preserve"> </w:t>
      </w:r>
      <w:r w:rsidR="00DD3BE8">
        <w:t>The moderately elevated pCO</w:t>
      </w:r>
      <w:r w:rsidR="00DD3BE8">
        <w:rPr>
          <w:vertAlign w:val="subscript"/>
        </w:rPr>
        <w:t>2</w:t>
      </w:r>
      <w:r w:rsidR="00DD3BE8">
        <w:t xml:space="preserve"> embryos did not have significantly higher routine MO</w:t>
      </w:r>
      <w:r w:rsidR="00DD3BE8">
        <w:rPr>
          <w:vertAlign w:val="subscript"/>
        </w:rPr>
        <w:t>2</w:t>
      </w:r>
      <w:r w:rsidR="00DD3BE8">
        <w:t xml:space="preserve"> than those in ambient pCO</w:t>
      </w:r>
      <w:r w:rsidR="00DD3BE8">
        <w:rPr>
          <w:vertAlign w:val="subscript"/>
        </w:rPr>
        <w:t>2</w:t>
      </w:r>
      <w:r w:rsidR="00DD3BE8">
        <w:t xml:space="preserve"> (Tukey test, p=0.47).</w:t>
      </w:r>
      <w:r w:rsidR="0051791F">
        <w:t xml:space="preserve"> </w:t>
      </w:r>
      <w:r w:rsidR="0081235D">
        <w:t xml:space="preserve">At 2 </w:t>
      </w:r>
      <w:proofErr w:type="spellStart"/>
      <w:r w:rsidR="0081235D">
        <w:t>dph</w:t>
      </w:r>
      <w:proofErr w:type="spellEnd"/>
      <w:r w:rsidR="0081235D">
        <w:t xml:space="preserve"> there was no significant effect of pCO</w:t>
      </w:r>
      <w:r w:rsidR="0081235D">
        <w:rPr>
          <w:vertAlign w:val="subscript"/>
        </w:rPr>
        <w:t>2</w:t>
      </w:r>
      <w:r w:rsidR="0081235D">
        <w:t xml:space="preserve"> on </w:t>
      </w:r>
      <w:r w:rsidR="00DD3BE8">
        <w:t xml:space="preserve">routine metabolic </w:t>
      </w:r>
      <w:r w:rsidR="0081235D">
        <w:t>rate</w:t>
      </w:r>
      <w:r w:rsidR="00DD3BE8">
        <w:t>s in either experiment</w:t>
      </w:r>
      <w:r w:rsidR="0081235D">
        <w:t xml:space="preserve"> (</w:t>
      </w:r>
      <w:r w:rsidR="008549FD">
        <w:t xml:space="preserve">Figure </w:t>
      </w:r>
      <w:r w:rsidR="0045097F">
        <w:t>2</w:t>
      </w:r>
      <w:r w:rsidR="00DD3BE8">
        <w:t>B</w:t>
      </w:r>
      <w:r w:rsidR="008549FD">
        <w:t xml:space="preserve">; </w:t>
      </w:r>
      <w:r w:rsidR="0081235D">
        <w:t>ANOVA, p&gt;0.05</w:t>
      </w:r>
      <w:r w:rsidR="00301266">
        <w:t>).</w:t>
      </w:r>
      <w:r w:rsidR="007C7D38">
        <w:t xml:space="preserve"> </w:t>
      </w:r>
      <w:r w:rsidR="00301266">
        <w:t>Similarly, pCO</w:t>
      </w:r>
      <w:r w:rsidR="00301266">
        <w:rPr>
          <w:vertAlign w:val="subscript"/>
        </w:rPr>
        <w:t>2</w:t>
      </w:r>
      <w:r w:rsidR="00301266">
        <w:t xml:space="preserve"> did not significantly affect the mass-specific metabolic rate of 5dph larvae </w:t>
      </w:r>
      <w:r w:rsidR="008B1A49">
        <w:t xml:space="preserve">in Experiment 1 </w:t>
      </w:r>
      <w:r w:rsidR="00301266">
        <w:t>(</w:t>
      </w:r>
      <w:r w:rsidR="008549FD">
        <w:t xml:space="preserve">Figure </w:t>
      </w:r>
      <w:r w:rsidR="0045097F">
        <w:t>2</w:t>
      </w:r>
      <w:r w:rsidR="00DD3BE8">
        <w:t>C</w:t>
      </w:r>
      <w:r w:rsidR="008549FD">
        <w:t xml:space="preserve">; </w:t>
      </w:r>
      <w:r w:rsidR="00301266">
        <w:t>ANOVA, p&gt;0.05</w:t>
      </w:r>
      <w:r w:rsidR="008B1A49">
        <w:t>)</w:t>
      </w:r>
      <w:r w:rsidR="0081235D">
        <w:t xml:space="preserve">. </w:t>
      </w:r>
      <w:r w:rsidR="008B1A49">
        <w:t>However, in Experiment 2 pCO</w:t>
      </w:r>
      <w:r w:rsidR="008B1A49">
        <w:rPr>
          <w:vertAlign w:val="subscript"/>
        </w:rPr>
        <w:t>2</w:t>
      </w:r>
      <w:r w:rsidR="008B1A49">
        <w:t xml:space="preserve"> significantly affected MO</w:t>
      </w:r>
      <w:r w:rsidR="008B1A49">
        <w:rPr>
          <w:vertAlign w:val="subscript"/>
        </w:rPr>
        <w:t>2</w:t>
      </w:r>
      <w:r w:rsidR="008B1A49">
        <w:t xml:space="preserve"> in 5dph larvae (Figure 4</w:t>
      </w:r>
      <w:r w:rsidR="008549FD">
        <w:t>B</w:t>
      </w:r>
      <w:r w:rsidR="008B1A49">
        <w:t>; ANOVA, p=0.00</w:t>
      </w:r>
      <w:r>
        <w:t>1</w:t>
      </w:r>
      <w:r w:rsidR="008B1A49">
        <w:t xml:space="preserve">, </w:t>
      </w:r>
      <w:r w:rsidR="008B1A49">
        <w:rPr>
          <w:i/>
          <w:iCs/>
        </w:rPr>
        <w:t>F</w:t>
      </w:r>
      <w:r w:rsidR="008B1A49">
        <w:rPr>
          <w:vertAlign w:val="subscript"/>
        </w:rPr>
        <w:t>2,</w:t>
      </w:r>
      <w:r>
        <w:rPr>
          <w:vertAlign w:val="subscript"/>
        </w:rPr>
        <w:t>24</w:t>
      </w:r>
      <w:r w:rsidR="008B1A49">
        <w:t xml:space="preserve"> = </w:t>
      </w:r>
      <w:r>
        <w:t>9.4</w:t>
      </w:r>
      <w:r w:rsidR="008B1A49">
        <w:t>). MO</w:t>
      </w:r>
      <w:r w:rsidR="008B1A49">
        <w:rPr>
          <w:vertAlign w:val="subscript"/>
        </w:rPr>
        <w:t>2</w:t>
      </w:r>
      <w:r w:rsidR="008B1A49">
        <w:t xml:space="preserve"> was</w:t>
      </w:r>
      <w:r w:rsidR="0087701F">
        <w:t xml:space="preserve"> significantly lower</w:t>
      </w:r>
      <w:r w:rsidR="008B1A49">
        <w:t xml:space="preserve"> in the </w:t>
      </w:r>
      <w:r w:rsidR="0087701F">
        <w:t>highest</w:t>
      </w:r>
      <w:r w:rsidR="008B1A49">
        <w:t xml:space="preserve"> pCO</w:t>
      </w:r>
      <w:r w:rsidR="008B1A49">
        <w:rPr>
          <w:vertAlign w:val="subscript"/>
        </w:rPr>
        <w:t>2</w:t>
      </w:r>
      <w:r w:rsidR="008B1A49">
        <w:t xml:space="preserve"> level relative to the ambient and</w:t>
      </w:r>
      <w:r w:rsidR="0087701F">
        <w:t xml:space="preserve"> moderate</w:t>
      </w:r>
      <w:r w:rsidR="008B1A49">
        <w:t xml:space="preserve"> pCO</w:t>
      </w:r>
      <w:r w:rsidR="008B1A49">
        <w:rPr>
          <w:vertAlign w:val="subscript"/>
        </w:rPr>
        <w:t>2</w:t>
      </w:r>
      <w:r w:rsidR="008B1A49">
        <w:t xml:space="preserve"> levels (Tukey </w:t>
      </w:r>
      <w:r>
        <w:t>t</w:t>
      </w:r>
      <w:r w:rsidR="008B1A49">
        <w:t>est, p</w:t>
      </w:r>
      <w:r>
        <w:t>=0.03 and 0.0008, respectively</w:t>
      </w:r>
      <w:r w:rsidR="008B1A49">
        <w:t xml:space="preserve">). </w:t>
      </w:r>
      <w:r w:rsidR="00141980">
        <w:t xml:space="preserve">There were no significant tank effects found in nested ANOVAs for any stage or experiment (ANOVA, p&gt;0.05). </w:t>
      </w:r>
    </w:p>
    <w:p w14:paraId="002B3FC5" w14:textId="624FC8D0" w:rsidR="008B1A49" w:rsidRDefault="00AF6653" w:rsidP="000E4CE3">
      <w:pPr>
        <w:pStyle w:val="TS"/>
        <w:spacing w:line="480" w:lineRule="auto"/>
      </w:pPr>
      <w:r w:rsidRPr="00AF6653">
        <w:rPr>
          <w:noProof/>
        </w:rPr>
        <w:lastRenderedPageBreak/>
        <w:drawing>
          <wp:inline distT="0" distB="0" distL="0" distR="0" wp14:anchorId="021130DD" wp14:editId="789AB647">
            <wp:extent cx="4470306" cy="6248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2846" cy="6251951"/>
                    </a:xfrm>
                    <a:prstGeom prst="rect">
                      <a:avLst/>
                    </a:prstGeom>
                  </pic:spPr>
                </pic:pic>
              </a:graphicData>
            </a:graphic>
          </wp:inline>
        </w:drawing>
      </w:r>
    </w:p>
    <w:p w14:paraId="29D7B9B1" w14:textId="07BEE39B" w:rsidR="00AF6653" w:rsidRDefault="00AF6653" w:rsidP="000E4CE3">
      <w:pPr>
        <w:pStyle w:val="TS"/>
        <w:spacing w:line="480" w:lineRule="auto"/>
      </w:pPr>
      <w:r>
        <w:rPr>
          <w:b/>
          <w:bCs/>
        </w:rPr>
        <w:t xml:space="preserve">Figure </w:t>
      </w:r>
      <w:r w:rsidR="0045097F">
        <w:rPr>
          <w:b/>
          <w:bCs/>
        </w:rPr>
        <w:t>2</w:t>
      </w:r>
      <w:r>
        <w:rPr>
          <w:b/>
          <w:bCs/>
        </w:rPr>
        <w:t xml:space="preserve">. </w:t>
      </w:r>
      <w:r>
        <w:t xml:space="preserve">Routine metabolic rates of whole </w:t>
      </w:r>
      <w:r w:rsidR="00141980">
        <w:rPr>
          <w:i/>
          <w:iCs/>
        </w:rPr>
        <w:t xml:space="preserve">M. </w:t>
      </w:r>
      <w:r w:rsidR="00141980" w:rsidRPr="00141980">
        <w:rPr>
          <w:i/>
          <w:iCs/>
        </w:rPr>
        <w:t>menidia</w:t>
      </w:r>
      <w:r w:rsidR="00141980">
        <w:t xml:space="preserve"> </w:t>
      </w:r>
      <w:r w:rsidRPr="00141980">
        <w:t>embryos</w:t>
      </w:r>
      <w:r>
        <w:t xml:space="preserve"> (A, µmol O</w:t>
      </w:r>
      <w:r>
        <w:rPr>
          <w:vertAlign w:val="subscript"/>
        </w:rPr>
        <w:t>2</w:t>
      </w:r>
      <w:r>
        <w:t xml:space="preserve"> individual</w:t>
      </w:r>
      <w:r>
        <w:rPr>
          <w:vertAlign w:val="superscript"/>
        </w:rPr>
        <w:t>-1</w:t>
      </w:r>
      <w:r>
        <w:t xml:space="preserve"> h</w:t>
      </w:r>
      <w:r>
        <w:rPr>
          <w:vertAlign w:val="superscript"/>
        </w:rPr>
        <w:t>-1</w:t>
      </w:r>
      <w:r>
        <w:t>) and mass-specific routine metabolic rates</w:t>
      </w:r>
      <w:r w:rsidR="00141980">
        <w:t xml:space="preserve"> (µmol O</w:t>
      </w:r>
      <w:r w:rsidR="00141980">
        <w:rPr>
          <w:vertAlign w:val="subscript"/>
        </w:rPr>
        <w:t>2</w:t>
      </w:r>
      <w:r w:rsidR="00141980">
        <w:t xml:space="preserve"> mg</w:t>
      </w:r>
      <w:r w:rsidR="00141980">
        <w:rPr>
          <w:vertAlign w:val="superscript"/>
        </w:rPr>
        <w:t>-1</w:t>
      </w:r>
      <w:r w:rsidR="00141980">
        <w:t xml:space="preserve"> h</w:t>
      </w:r>
      <w:r w:rsidR="00141980">
        <w:rPr>
          <w:vertAlign w:val="superscript"/>
        </w:rPr>
        <w:t>-1</w:t>
      </w:r>
      <w:r w:rsidR="00141980">
        <w:t>)</w:t>
      </w:r>
      <w:r>
        <w:t xml:space="preserve"> of </w:t>
      </w:r>
      <w:r w:rsidR="00141980">
        <w:t>2-dph larvae (B) and 5-dph larvae (C) as a function of pCO</w:t>
      </w:r>
      <w:r w:rsidR="00141980">
        <w:rPr>
          <w:vertAlign w:val="subscript"/>
        </w:rPr>
        <w:t>2</w:t>
      </w:r>
      <w:r w:rsidR="00141980">
        <w:t xml:space="preserve"> (µatm). Error bars display standard error about the mean. Closed circles represent means from Experiment 1 (24</w:t>
      </w:r>
      <w:r w:rsidR="00141980">
        <w:rPr>
          <w:rFonts w:cs="Times New Roman"/>
        </w:rPr>
        <w:t>°</w:t>
      </w:r>
      <w:r w:rsidR="00141980">
        <w:t>C) and open circles represent means from Experiment 2 (22</w:t>
      </w:r>
      <w:r w:rsidR="00141980">
        <w:rPr>
          <w:rFonts w:cs="Times New Roman"/>
        </w:rPr>
        <w:t>°</w:t>
      </w:r>
      <w:r w:rsidR="00141980">
        <w:t xml:space="preserve">C). </w:t>
      </w:r>
    </w:p>
    <w:p w14:paraId="55617A21" w14:textId="77777777" w:rsidR="00141980" w:rsidRPr="00AF6653" w:rsidRDefault="00141980" w:rsidP="000E4CE3">
      <w:pPr>
        <w:pStyle w:val="TS"/>
        <w:spacing w:line="480" w:lineRule="auto"/>
      </w:pPr>
    </w:p>
    <w:p w14:paraId="4FC2931D" w14:textId="58DE81AC" w:rsidR="008B1A49" w:rsidRDefault="008B1A49" w:rsidP="000E4CE3">
      <w:pPr>
        <w:pStyle w:val="TS"/>
        <w:spacing w:line="480" w:lineRule="auto"/>
        <w:rPr>
          <w:i/>
          <w:iCs/>
        </w:rPr>
      </w:pPr>
      <w:r>
        <w:rPr>
          <w:i/>
          <w:iCs/>
        </w:rPr>
        <w:t>Relationship between MO</w:t>
      </w:r>
      <w:r>
        <w:rPr>
          <w:i/>
          <w:iCs/>
          <w:vertAlign w:val="subscript"/>
        </w:rPr>
        <w:t>2</w:t>
      </w:r>
      <w:r>
        <w:rPr>
          <w:i/>
          <w:iCs/>
        </w:rPr>
        <w:t xml:space="preserve"> and O</w:t>
      </w:r>
      <w:r>
        <w:rPr>
          <w:i/>
          <w:iCs/>
          <w:vertAlign w:val="subscript"/>
        </w:rPr>
        <w:t>2</w:t>
      </w:r>
    </w:p>
    <w:p w14:paraId="411805EA" w14:textId="5257CD0A" w:rsidR="00274FB9" w:rsidRDefault="008B1A49" w:rsidP="000E4CE3">
      <w:pPr>
        <w:pStyle w:val="TS"/>
        <w:spacing w:line="480" w:lineRule="auto"/>
      </w:pPr>
      <w:r>
        <w:rPr>
          <w:i/>
          <w:iCs/>
        </w:rPr>
        <w:tab/>
      </w:r>
      <w:r>
        <w:t xml:space="preserve"> </w:t>
      </w:r>
      <w:r w:rsidR="00141980">
        <w:t xml:space="preserve">A slight decrease in </w:t>
      </w:r>
      <w:proofErr w:type="spellStart"/>
      <w:r w:rsidR="00141980">
        <w:t>P</w:t>
      </w:r>
      <w:r w:rsidR="00141980">
        <w:rPr>
          <w:vertAlign w:val="subscript"/>
        </w:rPr>
        <w:t>crit</w:t>
      </w:r>
      <w:proofErr w:type="spellEnd"/>
      <w:r w:rsidR="00141980">
        <w:t xml:space="preserve"> </w:t>
      </w:r>
      <w:r w:rsidR="00274FB9">
        <w:t xml:space="preserve">of </w:t>
      </w:r>
      <w:r w:rsidR="00274FB9">
        <w:rPr>
          <w:i/>
          <w:iCs/>
        </w:rPr>
        <w:t>M. menidia</w:t>
      </w:r>
      <w:r w:rsidR="00274FB9">
        <w:t xml:space="preserve"> offspring </w:t>
      </w:r>
      <w:r w:rsidR="00141980">
        <w:t>was observed over time</w:t>
      </w:r>
      <w:del w:id="49" w:author="Janet A Nye" w:date="2022-12-06T21:01:00Z">
        <w:r w:rsidR="00141980" w:rsidDel="00356A82">
          <w:delText xml:space="preserve"> in</w:delText>
        </w:r>
      </w:del>
      <w:r w:rsidR="00141980">
        <w:t xml:space="preserve"> across experiments and treatments.</w:t>
      </w:r>
      <w:r w:rsidR="00274FB9">
        <w:t xml:space="preserve"> A substantial proportion of embryos displayed a steady decline in MO</w:t>
      </w:r>
      <w:r w:rsidR="00274FB9">
        <w:softHyphen/>
      </w:r>
      <w:r w:rsidR="00274FB9">
        <w:rPr>
          <w:vertAlign w:val="subscript"/>
        </w:rPr>
        <w:t>2</w:t>
      </w:r>
      <w:r w:rsidR="00274FB9">
        <w:t xml:space="preserve"> as oxygen decreased such that no breakpoint could be identified at which a relatively oxygen-independent portion of the data shifted to become oxygen-dependent. In these cases, </w:t>
      </w:r>
      <w:proofErr w:type="spellStart"/>
      <w:r w:rsidR="00274FB9">
        <w:t>P</w:t>
      </w:r>
      <w:r w:rsidR="00274FB9">
        <w:rPr>
          <w:vertAlign w:val="subscript"/>
        </w:rPr>
        <w:t>crit</w:t>
      </w:r>
      <w:proofErr w:type="spellEnd"/>
      <w:r w:rsidR="00274FB9">
        <w:t xml:space="preserve"> could not be estimated and embryos appeared to be </w:t>
      </w:r>
      <w:proofErr w:type="spellStart"/>
      <w:r w:rsidR="00274FB9">
        <w:t>oxyconformers</w:t>
      </w:r>
      <w:proofErr w:type="spellEnd"/>
      <w:r w:rsidR="00274FB9">
        <w:t xml:space="preserve"> regardless of ambient O</w:t>
      </w:r>
      <w:r w:rsidR="00274FB9">
        <w:rPr>
          <w:vertAlign w:val="subscript"/>
        </w:rPr>
        <w:t>2</w:t>
      </w:r>
      <w:r w:rsidR="00274FB9">
        <w:t xml:space="preserve"> </w:t>
      </w:r>
      <w:commentRangeStart w:id="50"/>
      <w:r w:rsidR="00274FB9">
        <w:t>levels</w:t>
      </w:r>
      <w:commentRangeEnd w:id="50"/>
      <w:r w:rsidR="00356A82">
        <w:rPr>
          <w:rStyle w:val="CommentReference"/>
          <w:rFonts w:asciiTheme="minorHAnsi" w:hAnsiTheme="minorHAnsi"/>
        </w:rPr>
        <w:commentReference w:id="50"/>
      </w:r>
      <w:r w:rsidR="00274FB9">
        <w:t>. In Experiment 1 this phenomenon occurred similarly across CO</w:t>
      </w:r>
      <w:r w:rsidR="00274FB9">
        <w:rPr>
          <w:vertAlign w:val="subscript"/>
        </w:rPr>
        <w:t>2</w:t>
      </w:r>
      <w:r w:rsidR="00274FB9">
        <w:t xml:space="preserve"> treatments, with 40% of ambient embryos, 22.2% of moderate pCO</w:t>
      </w:r>
      <w:r w:rsidR="00274FB9">
        <w:rPr>
          <w:vertAlign w:val="subscript"/>
        </w:rPr>
        <w:t>2</w:t>
      </w:r>
      <w:r w:rsidR="00274FB9">
        <w:t xml:space="preserve"> embryos, and 33.3% of high pCO</w:t>
      </w:r>
      <w:r w:rsidR="00274FB9">
        <w:rPr>
          <w:vertAlign w:val="subscript"/>
        </w:rPr>
        <w:t>2</w:t>
      </w:r>
      <w:r w:rsidR="00274FB9">
        <w:t xml:space="preserve"> embryos displaying </w:t>
      </w:r>
      <w:commentRangeStart w:id="51"/>
      <w:r w:rsidR="00274FB9">
        <w:t>it</w:t>
      </w:r>
      <w:commentRangeEnd w:id="51"/>
      <w:r w:rsidR="00356A82">
        <w:rPr>
          <w:rStyle w:val="CommentReference"/>
          <w:rFonts w:asciiTheme="minorHAnsi" w:hAnsiTheme="minorHAnsi"/>
        </w:rPr>
        <w:commentReference w:id="51"/>
      </w:r>
      <w:r w:rsidR="00274FB9">
        <w:t>. In contrast, embryos from Experiment 2 showed this pattern more in elevated pCO</w:t>
      </w:r>
      <w:r w:rsidR="00274FB9">
        <w:rPr>
          <w:vertAlign w:val="subscript"/>
        </w:rPr>
        <w:t>2</w:t>
      </w:r>
      <w:r w:rsidR="00274FB9">
        <w:t>, with 8.3% of moderate pCO</w:t>
      </w:r>
      <w:r w:rsidR="00274FB9">
        <w:rPr>
          <w:vertAlign w:val="subscript"/>
        </w:rPr>
        <w:t>2</w:t>
      </w:r>
      <w:r w:rsidR="00274FB9">
        <w:t xml:space="preserve"> and 71.4% of high pCO</w:t>
      </w:r>
      <w:r w:rsidR="00274FB9">
        <w:rPr>
          <w:vertAlign w:val="subscript"/>
        </w:rPr>
        <w:t>2</w:t>
      </w:r>
      <w:r w:rsidR="00274FB9">
        <w:t xml:space="preserve"> embryos showing the pattern and no embryos showing this in ambient pCO</w:t>
      </w:r>
      <w:r w:rsidR="00274FB9">
        <w:rPr>
          <w:vertAlign w:val="subscript"/>
        </w:rPr>
        <w:t>2</w:t>
      </w:r>
      <w:r w:rsidR="00274FB9">
        <w:t xml:space="preserve">. </w:t>
      </w:r>
    </w:p>
    <w:p w14:paraId="6B21953A" w14:textId="0605858A" w:rsidR="008B1A49" w:rsidRPr="005344C7" w:rsidRDefault="00141980" w:rsidP="00274FB9">
      <w:pPr>
        <w:pStyle w:val="TS"/>
        <w:spacing w:line="480" w:lineRule="auto"/>
        <w:ind w:firstLine="720"/>
      </w:pPr>
      <w:r>
        <w:t>The pCO</w:t>
      </w:r>
      <w:r>
        <w:rPr>
          <w:vertAlign w:val="subscript"/>
        </w:rPr>
        <w:t>2</w:t>
      </w:r>
      <w:r>
        <w:t xml:space="preserve"> significantly affected</w:t>
      </w:r>
      <w:r w:rsidR="00B8778A">
        <w:t xml:space="preserve"> larval</w:t>
      </w:r>
      <w:r>
        <w:t xml:space="preserve"> </w:t>
      </w:r>
      <w:proofErr w:type="spellStart"/>
      <w:r>
        <w:t>P</w:t>
      </w:r>
      <w:r>
        <w:rPr>
          <w:vertAlign w:val="subscript"/>
        </w:rPr>
        <w:t>crit</w:t>
      </w:r>
      <w:proofErr w:type="spellEnd"/>
      <w:r>
        <w:t xml:space="preserve"> </w:t>
      </w:r>
      <w:r w:rsidR="00B8778A">
        <w:t xml:space="preserve">at 2dph in Experiment 1 (Figure </w:t>
      </w:r>
      <w:r w:rsidR="0045097F">
        <w:t>3</w:t>
      </w:r>
      <w:r w:rsidR="00B8778A">
        <w:t>B; ANOVA, p=0.049, F</w:t>
      </w:r>
      <w:r w:rsidR="00B8778A">
        <w:rPr>
          <w:vertAlign w:val="subscript"/>
        </w:rPr>
        <w:t>2,20</w:t>
      </w:r>
      <w:r w:rsidR="00B8778A">
        <w:t xml:space="preserve">=3.53). The </w:t>
      </w:r>
      <w:proofErr w:type="spellStart"/>
      <w:r w:rsidR="00B8778A">
        <w:t>P</w:t>
      </w:r>
      <w:r w:rsidR="00B8778A">
        <w:rPr>
          <w:vertAlign w:val="subscript"/>
        </w:rPr>
        <w:t>crit</w:t>
      </w:r>
      <w:proofErr w:type="spellEnd"/>
      <w:r w:rsidR="00B8778A">
        <w:t xml:space="preserve"> in high pCO</w:t>
      </w:r>
      <w:r w:rsidR="00B8778A">
        <w:rPr>
          <w:vertAlign w:val="subscript"/>
        </w:rPr>
        <w:t>2</w:t>
      </w:r>
      <w:r w:rsidR="00B8778A">
        <w:t xml:space="preserve"> treated larvae was significantly lower than that in ambient pCO</w:t>
      </w:r>
      <w:r w:rsidR="00B8778A">
        <w:rPr>
          <w:vertAlign w:val="subscript"/>
        </w:rPr>
        <w:t>2</w:t>
      </w:r>
      <w:r w:rsidR="00B8778A">
        <w:t xml:space="preserve"> (Tukey test, p=0.04), while the moderate pCO</w:t>
      </w:r>
      <w:r w:rsidR="00B8778A">
        <w:rPr>
          <w:vertAlign w:val="subscript"/>
        </w:rPr>
        <w:t>2</w:t>
      </w:r>
      <w:r w:rsidR="00B8778A">
        <w:t xml:space="preserve"> level was not significantly different from either of the other levels (Tukey test, p&gt;0.05). However, no similar effect was detected in Experiment 2 (ANOVA, p&gt;0.05). There were no significant effects of pCO</w:t>
      </w:r>
      <w:r w:rsidR="00B8778A">
        <w:rPr>
          <w:vertAlign w:val="subscript"/>
        </w:rPr>
        <w:t>2</w:t>
      </w:r>
      <w:r w:rsidR="00B8778A">
        <w:t xml:space="preserve"> on </w:t>
      </w:r>
      <w:proofErr w:type="spellStart"/>
      <w:r w:rsidR="00B8778A">
        <w:t>P</w:t>
      </w:r>
      <w:r w:rsidR="00B8778A">
        <w:rPr>
          <w:vertAlign w:val="subscript"/>
        </w:rPr>
        <w:t>crit</w:t>
      </w:r>
      <w:proofErr w:type="spellEnd"/>
      <w:r w:rsidR="00B8778A">
        <w:t xml:space="preserve"> at the embryo stage in either experiment (Figure </w:t>
      </w:r>
      <w:r w:rsidR="0045097F">
        <w:t>3</w:t>
      </w:r>
      <w:r w:rsidR="00B8778A">
        <w:t xml:space="preserve">A, ANOVA, p&gt;0.05) or at 5 </w:t>
      </w:r>
      <w:proofErr w:type="spellStart"/>
      <w:r w:rsidR="00B8778A">
        <w:t>dph</w:t>
      </w:r>
      <w:proofErr w:type="spellEnd"/>
      <w:r w:rsidR="00B8778A">
        <w:t xml:space="preserve"> in Experiment 1 (Figure </w:t>
      </w:r>
      <w:r w:rsidR="0045097F">
        <w:t>3</w:t>
      </w:r>
      <w:r w:rsidR="00B8778A">
        <w:t xml:space="preserve">C, ANOVA, p&gt;0.05). There was a slight, but not significant, decrease in </w:t>
      </w:r>
      <w:proofErr w:type="spellStart"/>
      <w:r w:rsidR="00B8778A">
        <w:t>P</w:t>
      </w:r>
      <w:r w:rsidR="00B8778A">
        <w:rPr>
          <w:vertAlign w:val="subscript"/>
        </w:rPr>
        <w:t>crit</w:t>
      </w:r>
      <w:proofErr w:type="spellEnd"/>
      <w:r w:rsidR="00B8778A">
        <w:t xml:space="preserve"> with elevated pCO</w:t>
      </w:r>
      <w:r w:rsidR="00B8778A">
        <w:rPr>
          <w:vertAlign w:val="subscript"/>
        </w:rPr>
        <w:t>2</w:t>
      </w:r>
      <w:r w:rsidR="00B8778A">
        <w:t xml:space="preserve"> in 5dph larvae from Experiment 2 (Figure </w:t>
      </w:r>
      <w:r w:rsidR="0045097F">
        <w:t>3</w:t>
      </w:r>
      <w:r w:rsidR="00B8778A">
        <w:t>C, ANOVA, p=0.097, F</w:t>
      </w:r>
      <w:r w:rsidR="00B8778A">
        <w:rPr>
          <w:vertAlign w:val="subscript"/>
        </w:rPr>
        <w:t>2,21</w:t>
      </w:r>
      <w:r w:rsidR="00B8778A">
        <w:t xml:space="preserve">=2.61). </w:t>
      </w:r>
      <w:r w:rsidR="005344C7">
        <w:t xml:space="preserve">There were no significant tank effects on </w:t>
      </w:r>
      <w:proofErr w:type="spellStart"/>
      <w:r w:rsidR="005344C7">
        <w:t>P</w:t>
      </w:r>
      <w:r w:rsidR="005344C7">
        <w:rPr>
          <w:vertAlign w:val="subscript"/>
        </w:rPr>
        <w:t>crit</w:t>
      </w:r>
      <w:proofErr w:type="spellEnd"/>
      <w:r w:rsidR="005344C7">
        <w:t xml:space="preserve"> (nested ANOVA, p&gt;0.05). </w:t>
      </w:r>
    </w:p>
    <w:p w14:paraId="28744150" w14:textId="471B8EF1" w:rsidR="00274FB9" w:rsidRPr="000D5B81" w:rsidRDefault="00274FB9" w:rsidP="00274FB9">
      <w:pPr>
        <w:pStyle w:val="TS"/>
        <w:spacing w:line="480" w:lineRule="auto"/>
        <w:ind w:firstLine="720"/>
      </w:pPr>
      <w:r>
        <w:t>The percentages of offspring with a low-oxygen increase in MO</w:t>
      </w:r>
      <w:r>
        <w:rPr>
          <w:vertAlign w:val="subscript"/>
        </w:rPr>
        <w:t>2</w:t>
      </w:r>
      <w:r>
        <w:t xml:space="preserve"> </w:t>
      </w:r>
      <w:r w:rsidR="000D5B81">
        <w:t xml:space="preserve">below </w:t>
      </w:r>
      <w:proofErr w:type="spellStart"/>
      <w:r w:rsidR="000D5B81">
        <w:t>P</w:t>
      </w:r>
      <w:r w:rsidR="000D5B81">
        <w:rPr>
          <w:vertAlign w:val="subscript"/>
        </w:rPr>
        <w:t>crit</w:t>
      </w:r>
      <w:proofErr w:type="spellEnd"/>
      <w:r w:rsidR="000D5B81">
        <w:t xml:space="preserve"> are reported in Table 3. The prevalence of this pattern was lowest among embryos and highest at 2dph. In </w:t>
      </w:r>
      <w:r w:rsidR="000D5B81">
        <w:lastRenderedPageBreak/>
        <w:t xml:space="preserve">Experiment 1 larvae (2 and 5 </w:t>
      </w:r>
      <w:proofErr w:type="spellStart"/>
      <w:r w:rsidR="000D5B81">
        <w:t>dph</w:t>
      </w:r>
      <w:proofErr w:type="spellEnd"/>
      <w:r w:rsidR="000D5B81">
        <w:t>) the phenomenon occurs slightly less frequently in elevated pCO</w:t>
      </w:r>
      <w:r w:rsidR="000D5B81">
        <w:rPr>
          <w:vertAlign w:val="subscript"/>
        </w:rPr>
        <w:t>2</w:t>
      </w:r>
      <w:r w:rsidR="000D5B81">
        <w:t xml:space="preserve"> </w:t>
      </w:r>
      <w:commentRangeStart w:id="52"/>
      <w:r w:rsidR="000D5B81">
        <w:t>levels</w:t>
      </w:r>
      <w:commentRangeEnd w:id="52"/>
      <w:r w:rsidR="000D5B81">
        <w:rPr>
          <w:rStyle w:val="CommentReference"/>
          <w:rFonts w:asciiTheme="minorHAnsi" w:hAnsiTheme="minorHAnsi"/>
        </w:rPr>
        <w:commentReference w:id="52"/>
      </w:r>
      <w:r w:rsidR="000D5B81">
        <w:t xml:space="preserve">. </w:t>
      </w:r>
    </w:p>
    <w:p w14:paraId="5A4EDD85" w14:textId="6768F51B" w:rsidR="000D5B81" w:rsidRDefault="000D5B81" w:rsidP="00274FB9">
      <w:pPr>
        <w:pStyle w:val="TS"/>
        <w:spacing w:line="480" w:lineRule="auto"/>
        <w:ind w:firstLine="720"/>
      </w:pPr>
    </w:p>
    <w:p w14:paraId="408FFBB4" w14:textId="4B912449" w:rsidR="000D5B81" w:rsidRDefault="000D5B81" w:rsidP="000D5B81">
      <w:pPr>
        <w:pStyle w:val="TS"/>
        <w:spacing w:line="480" w:lineRule="auto"/>
      </w:pPr>
      <w:r w:rsidRPr="000D5B81">
        <w:rPr>
          <w:noProof/>
        </w:rPr>
        <w:drawing>
          <wp:inline distT="0" distB="0" distL="0" distR="0" wp14:anchorId="27556918" wp14:editId="2FD64E93">
            <wp:extent cx="5943600" cy="2700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0020"/>
                    </a:xfrm>
                    <a:prstGeom prst="rect">
                      <a:avLst/>
                    </a:prstGeom>
                  </pic:spPr>
                </pic:pic>
              </a:graphicData>
            </a:graphic>
          </wp:inline>
        </w:drawing>
      </w:r>
    </w:p>
    <w:p w14:paraId="1A29D7EB" w14:textId="482F8408" w:rsidR="000D5B81" w:rsidRPr="000D5B81" w:rsidRDefault="000D5B81" w:rsidP="000D5B81">
      <w:pPr>
        <w:pStyle w:val="TS"/>
        <w:spacing w:line="480" w:lineRule="auto"/>
      </w:pPr>
      <w:r>
        <w:rPr>
          <w:b/>
          <w:bCs/>
        </w:rPr>
        <w:t xml:space="preserve">Figure </w:t>
      </w:r>
      <w:del w:id="53" w:author="Nye, Janet Ashley" w:date="2022-11-29T13:23:00Z">
        <w:r w:rsidDel="00823B3C">
          <w:rPr>
            <w:b/>
            <w:bCs/>
          </w:rPr>
          <w:delText>2</w:delText>
        </w:r>
      </w:del>
      <w:ins w:id="54" w:author="Nye, Janet Ashley" w:date="2022-11-29T13:23:00Z">
        <w:r w:rsidR="00823B3C">
          <w:rPr>
            <w:b/>
            <w:bCs/>
          </w:rPr>
          <w:t>3</w:t>
        </w:r>
      </w:ins>
      <w:r>
        <w:rPr>
          <w:b/>
          <w:bCs/>
        </w:rPr>
        <w:t xml:space="preserve">. </w:t>
      </w:r>
      <w:r>
        <w:t xml:space="preserve">Critical oxygen levels of </w:t>
      </w:r>
      <w:r>
        <w:rPr>
          <w:i/>
          <w:iCs/>
        </w:rPr>
        <w:t>M. menidia</w:t>
      </w:r>
      <w:r>
        <w:t xml:space="preserve"> offspring in response to pCO</w:t>
      </w:r>
      <w:r>
        <w:rPr>
          <w:vertAlign w:val="subscript"/>
        </w:rPr>
        <w:t>2</w:t>
      </w:r>
      <w:r>
        <w:t xml:space="preserve"> treatments at the embryo (A), 2dph</w:t>
      </w:r>
      <w:r w:rsidR="0045097F">
        <w:t xml:space="preserve"> larval</w:t>
      </w:r>
      <w:r>
        <w:t xml:space="preserve"> (B), and 5dph</w:t>
      </w:r>
      <w:r w:rsidR="0045097F">
        <w:t xml:space="preserve"> larval</w:t>
      </w:r>
      <w:r>
        <w:t xml:space="preserve"> (C) </w:t>
      </w:r>
      <w:r w:rsidR="0045097F">
        <w:t>stages. Error bars display standard error about the mean. Closed circles represent means from Experiment 1 (24</w:t>
      </w:r>
      <w:r w:rsidR="0045097F">
        <w:rPr>
          <w:rFonts w:cs="Times New Roman"/>
        </w:rPr>
        <w:t>°</w:t>
      </w:r>
      <w:r w:rsidR="0045097F">
        <w:t>C) and open circles represent means from Experiment 2 (22</w:t>
      </w:r>
      <w:r w:rsidR="0045097F">
        <w:rPr>
          <w:rFonts w:cs="Times New Roman"/>
        </w:rPr>
        <w:t>°</w:t>
      </w:r>
      <w:r w:rsidR="0045097F">
        <w:t xml:space="preserve">C). </w:t>
      </w:r>
    </w:p>
    <w:p w14:paraId="233D6E7D" w14:textId="6A946E3D" w:rsidR="000D5B81" w:rsidRDefault="000D5B81" w:rsidP="00274FB9">
      <w:pPr>
        <w:pStyle w:val="TS"/>
        <w:spacing w:line="480" w:lineRule="auto"/>
        <w:ind w:firstLine="720"/>
      </w:pPr>
    </w:p>
    <w:p w14:paraId="5B561497" w14:textId="051F5533" w:rsidR="0045097F" w:rsidRPr="0045097F" w:rsidRDefault="0045097F" w:rsidP="0045097F">
      <w:pPr>
        <w:pStyle w:val="TS"/>
        <w:spacing w:line="480" w:lineRule="auto"/>
      </w:pPr>
      <w:r>
        <w:rPr>
          <w:b/>
          <w:bCs/>
        </w:rPr>
        <w:t xml:space="preserve">Table 2. </w:t>
      </w:r>
      <w:r>
        <w:t>Mean routine MO</w:t>
      </w:r>
      <w:r>
        <w:rPr>
          <w:vertAlign w:val="subscript"/>
        </w:rPr>
        <w:t>2</w:t>
      </w:r>
      <w:r>
        <w:t xml:space="preserve"> and </w:t>
      </w:r>
      <w:proofErr w:type="spellStart"/>
      <w:r>
        <w:t>P</w:t>
      </w:r>
      <w:r>
        <w:rPr>
          <w:vertAlign w:val="subscript"/>
        </w:rPr>
        <w:t>crit</w:t>
      </w:r>
      <w:proofErr w:type="spellEnd"/>
      <w:r>
        <w:t xml:space="preserve"> (</w:t>
      </w:r>
      <w:r>
        <w:rPr>
          <w:rFonts w:cs="Times New Roman"/>
        </w:rPr>
        <w:t>±</w:t>
      </w:r>
      <w:r>
        <w:t xml:space="preserve">standard error) for </w:t>
      </w:r>
      <w:r>
        <w:rPr>
          <w:i/>
          <w:iCs/>
        </w:rPr>
        <w:t>M. menidia</w:t>
      </w:r>
      <w:r>
        <w:t xml:space="preserve"> embryos and larvae reared in three pCO</w:t>
      </w:r>
      <w:r>
        <w:rPr>
          <w:vertAlign w:val="subscript"/>
        </w:rPr>
        <w:t>2</w:t>
      </w:r>
      <w:r>
        <w:t xml:space="preserve"> treatments in two experiments (Experiment 1 at 24</w:t>
      </w:r>
      <w:r>
        <w:rPr>
          <w:rFonts w:cs="Times New Roman"/>
        </w:rPr>
        <w:t>°</w:t>
      </w:r>
      <w:r>
        <w:t>C and Experiment 2 at 22</w:t>
      </w:r>
      <w:r>
        <w:rPr>
          <w:rFonts w:cs="Times New Roman"/>
        </w:rPr>
        <w:t>°</w:t>
      </w:r>
      <w:r>
        <w:t>C). Routine MO</w:t>
      </w:r>
      <w:r>
        <w:rPr>
          <w:vertAlign w:val="subscript"/>
        </w:rPr>
        <w:t>2</w:t>
      </w:r>
      <w:r>
        <w:t xml:space="preserve"> for embryos is µmol O</w:t>
      </w:r>
      <w:r>
        <w:rPr>
          <w:vertAlign w:val="subscript"/>
        </w:rPr>
        <w:t>2</w:t>
      </w:r>
      <w:r>
        <w:t xml:space="preserve"> individual</w:t>
      </w:r>
      <w:r>
        <w:rPr>
          <w:vertAlign w:val="superscript"/>
        </w:rPr>
        <w:t>-1</w:t>
      </w:r>
      <w:r>
        <w:t xml:space="preserve"> h</w:t>
      </w:r>
      <w:r>
        <w:rPr>
          <w:vertAlign w:val="superscript"/>
        </w:rPr>
        <w:t>-1</w:t>
      </w:r>
      <w:r>
        <w:t xml:space="preserve"> and for larvae is µmol O</w:t>
      </w:r>
      <w:r>
        <w:rPr>
          <w:vertAlign w:val="subscript"/>
        </w:rPr>
        <w:t>2</w:t>
      </w:r>
      <w:r>
        <w:t xml:space="preserve"> mg dw</w:t>
      </w:r>
      <w:r>
        <w:rPr>
          <w:vertAlign w:val="superscript"/>
        </w:rPr>
        <w:t>-1</w:t>
      </w:r>
      <w:r>
        <w:t xml:space="preserve"> h</w:t>
      </w:r>
      <w:r>
        <w:rPr>
          <w:vertAlign w:val="superscript"/>
        </w:rPr>
        <w:t>-1</w:t>
      </w:r>
      <w:r>
        <w:t xml:space="preserve">. </w:t>
      </w:r>
      <w:proofErr w:type="spellStart"/>
      <w:r>
        <w:t>P</w:t>
      </w:r>
      <w:r>
        <w:rPr>
          <w:vertAlign w:val="subscript"/>
        </w:rPr>
        <w:t>crit</w:t>
      </w:r>
      <w:proofErr w:type="spellEnd"/>
      <w:r>
        <w:t xml:space="preserve"> is in mg l</w:t>
      </w:r>
      <w:r>
        <w:rPr>
          <w:vertAlign w:val="superscript"/>
        </w:rPr>
        <w:t>-1</w:t>
      </w:r>
      <w:r>
        <w:t xml:space="preserve">. </w:t>
      </w:r>
    </w:p>
    <w:tbl>
      <w:tblPr>
        <w:tblStyle w:val="TableGrid"/>
        <w:tblW w:w="10890" w:type="dxa"/>
        <w:tblInd w:w="-185" w:type="dxa"/>
        <w:tblLook w:val="04A0" w:firstRow="1" w:lastRow="0" w:firstColumn="1" w:lastColumn="0" w:noHBand="0" w:noVBand="1"/>
      </w:tblPr>
      <w:tblGrid>
        <w:gridCol w:w="939"/>
        <w:gridCol w:w="764"/>
        <w:gridCol w:w="1659"/>
        <w:gridCol w:w="1678"/>
        <w:gridCol w:w="1710"/>
        <w:gridCol w:w="1440"/>
        <w:gridCol w:w="1541"/>
        <w:gridCol w:w="1159"/>
      </w:tblGrid>
      <w:tr w:rsidR="00941586" w:rsidRPr="002F28F3" w14:paraId="3ABBEC7B" w14:textId="77777777" w:rsidTr="00941586">
        <w:tc>
          <w:tcPr>
            <w:tcW w:w="1703" w:type="dxa"/>
            <w:gridSpan w:val="2"/>
            <w:vMerge w:val="restart"/>
          </w:tcPr>
          <w:p w14:paraId="7907AFFB" w14:textId="77777777" w:rsidR="0045097F" w:rsidRPr="002F28F3" w:rsidRDefault="0045097F" w:rsidP="0045097F">
            <w:pPr>
              <w:pStyle w:val="TS"/>
              <w:spacing w:line="480" w:lineRule="auto"/>
              <w:rPr>
                <w:sz w:val="20"/>
                <w:szCs w:val="20"/>
              </w:rPr>
            </w:pPr>
          </w:p>
        </w:tc>
        <w:tc>
          <w:tcPr>
            <w:tcW w:w="5047" w:type="dxa"/>
            <w:gridSpan w:val="3"/>
          </w:tcPr>
          <w:p w14:paraId="42A82B61" w14:textId="17A4C6C8" w:rsidR="0045097F" w:rsidRPr="002F28F3" w:rsidRDefault="0045097F" w:rsidP="00941586">
            <w:pPr>
              <w:pStyle w:val="TS"/>
              <w:spacing w:line="480" w:lineRule="auto"/>
              <w:jc w:val="center"/>
              <w:rPr>
                <w:sz w:val="20"/>
                <w:szCs w:val="20"/>
              </w:rPr>
            </w:pPr>
            <w:r w:rsidRPr="002F28F3">
              <w:rPr>
                <w:sz w:val="20"/>
                <w:szCs w:val="20"/>
              </w:rPr>
              <w:t>Routine MO</w:t>
            </w:r>
            <w:r w:rsidRPr="002F28F3">
              <w:rPr>
                <w:sz w:val="20"/>
                <w:szCs w:val="20"/>
                <w:vertAlign w:val="subscript"/>
              </w:rPr>
              <w:t>2</w:t>
            </w:r>
          </w:p>
        </w:tc>
        <w:tc>
          <w:tcPr>
            <w:tcW w:w="4140" w:type="dxa"/>
            <w:gridSpan w:val="3"/>
          </w:tcPr>
          <w:p w14:paraId="0F152F15" w14:textId="623067E6" w:rsidR="0045097F" w:rsidRPr="002F28F3" w:rsidRDefault="0045097F" w:rsidP="00941586">
            <w:pPr>
              <w:pStyle w:val="TS"/>
              <w:spacing w:line="480" w:lineRule="auto"/>
              <w:jc w:val="center"/>
              <w:rPr>
                <w:sz w:val="20"/>
                <w:szCs w:val="20"/>
              </w:rPr>
            </w:pPr>
            <w:proofErr w:type="spellStart"/>
            <w:r w:rsidRPr="002F28F3">
              <w:rPr>
                <w:sz w:val="20"/>
                <w:szCs w:val="20"/>
              </w:rPr>
              <w:t>P</w:t>
            </w:r>
            <w:r w:rsidRPr="002F28F3">
              <w:rPr>
                <w:sz w:val="20"/>
                <w:szCs w:val="20"/>
                <w:vertAlign w:val="subscript"/>
              </w:rPr>
              <w:t>crit</w:t>
            </w:r>
            <w:proofErr w:type="spellEnd"/>
          </w:p>
        </w:tc>
      </w:tr>
      <w:tr w:rsidR="00941586" w:rsidRPr="002F28F3" w14:paraId="792E2EA8" w14:textId="0A6D5363" w:rsidTr="00941586">
        <w:tc>
          <w:tcPr>
            <w:tcW w:w="1703" w:type="dxa"/>
            <w:gridSpan w:val="2"/>
            <w:vMerge/>
          </w:tcPr>
          <w:p w14:paraId="6C100963" w14:textId="77777777" w:rsidR="0045097F" w:rsidRPr="002F28F3" w:rsidRDefault="0045097F" w:rsidP="0045097F">
            <w:pPr>
              <w:pStyle w:val="TS"/>
              <w:spacing w:line="480" w:lineRule="auto"/>
              <w:rPr>
                <w:sz w:val="20"/>
                <w:szCs w:val="20"/>
              </w:rPr>
            </w:pPr>
          </w:p>
        </w:tc>
        <w:tc>
          <w:tcPr>
            <w:tcW w:w="1659" w:type="dxa"/>
          </w:tcPr>
          <w:p w14:paraId="3E451E9D" w14:textId="77777777" w:rsidR="0045097F" w:rsidRPr="002F28F3" w:rsidRDefault="0045097F" w:rsidP="00941586">
            <w:pPr>
              <w:pStyle w:val="TS"/>
              <w:spacing w:line="480" w:lineRule="auto"/>
              <w:jc w:val="center"/>
              <w:rPr>
                <w:sz w:val="20"/>
                <w:szCs w:val="20"/>
                <w:vertAlign w:val="subscript"/>
              </w:rPr>
            </w:pPr>
            <w:r w:rsidRPr="002F28F3">
              <w:rPr>
                <w:sz w:val="20"/>
                <w:szCs w:val="20"/>
              </w:rPr>
              <w:t>Ambient pCO</w:t>
            </w:r>
            <w:r w:rsidRPr="002F28F3">
              <w:rPr>
                <w:sz w:val="20"/>
                <w:szCs w:val="20"/>
                <w:vertAlign w:val="subscript"/>
              </w:rPr>
              <w:t>2</w:t>
            </w:r>
          </w:p>
        </w:tc>
        <w:tc>
          <w:tcPr>
            <w:tcW w:w="1678" w:type="dxa"/>
          </w:tcPr>
          <w:p w14:paraId="7CB44C6A" w14:textId="77777777"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710" w:type="dxa"/>
          </w:tcPr>
          <w:p w14:paraId="2BE4877A" w14:textId="77777777" w:rsidR="0045097F" w:rsidRPr="002F28F3" w:rsidRDefault="0045097F" w:rsidP="00941586">
            <w:pPr>
              <w:pStyle w:val="TS"/>
              <w:spacing w:line="480" w:lineRule="auto"/>
              <w:jc w:val="center"/>
              <w:rPr>
                <w:sz w:val="20"/>
                <w:szCs w:val="20"/>
                <w:vertAlign w:val="subscript"/>
              </w:rPr>
            </w:pPr>
            <w:r w:rsidRPr="002F28F3">
              <w:rPr>
                <w:sz w:val="20"/>
                <w:szCs w:val="20"/>
              </w:rPr>
              <w:t>High pCO</w:t>
            </w:r>
            <w:r w:rsidRPr="002F28F3">
              <w:rPr>
                <w:sz w:val="20"/>
                <w:szCs w:val="20"/>
                <w:vertAlign w:val="subscript"/>
              </w:rPr>
              <w:t>2</w:t>
            </w:r>
          </w:p>
        </w:tc>
        <w:tc>
          <w:tcPr>
            <w:tcW w:w="1440" w:type="dxa"/>
          </w:tcPr>
          <w:p w14:paraId="4121BE17" w14:textId="5D68FDDA" w:rsidR="0045097F" w:rsidRPr="002F28F3" w:rsidRDefault="0045097F" w:rsidP="00941586">
            <w:pPr>
              <w:pStyle w:val="TS"/>
              <w:spacing w:line="480" w:lineRule="auto"/>
              <w:jc w:val="center"/>
              <w:rPr>
                <w:sz w:val="20"/>
                <w:szCs w:val="20"/>
              </w:rPr>
            </w:pPr>
            <w:r w:rsidRPr="002F28F3">
              <w:rPr>
                <w:sz w:val="20"/>
                <w:szCs w:val="20"/>
              </w:rPr>
              <w:t>Ambient pCO</w:t>
            </w:r>
            <w:r w:rsidRPr="002F28F3">
              <w:rPr>
                <w:sz w:val="20"/>
                <w:szCs w:val="20"/>
                <w:vertAlign w:val="subscript"/>
              </w:rPr>
              <w:t>2</w:t>
            </w:r>
          </w:p>
        </w:tc>
        <w:tc>
          <w:tcPr>
            <w:tcW w:w="1541" w:type="dxa"/>
          </w:tcPr>
          <w:p w14:paraId="3FB44FB6" w14:textId="1FDF7D3F"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159" w:type="dxa"/>
          </w:tcPr>
          <w:p w14:paraId="1F24AD72" w14:textId="5BD4A6B0" w:rsidR="0045097F" w:rsidRPr="002F28F3" w:rsidRDefault="0045097F" w:rsidP="00941586">
            <w:pPr>
              <w:pStyle w:val="TS"/>
              <w:spacing w:line="480" w:lineRule="auto"/>
              <w:jc w:val="center"/>
              <w:rPr>
                <w:sz w:val="20"/>
                <w:szCs w:val="20"/>
              </w:rPr>
            </w:pPr>
            <w:r w:rsidRPr="002F28F3">
              <w:rPr>
                <w:sz w:val="20"/>
                <w:szCs w:val="20"/>
              </w:rPr>
              <w:t>High pCO</w:t>
            </w:r>
            <w:r w:rsidRPr="002F28F3">
              <w:rPr>
                <w:sz w:val="20"/>
                <w:szCs w:val="20"/>
                <w:vertAlign w:val="subscript"/>
              </w:rPr>
              <w:t>2</w:t>
            </w:r>
          </w:p>
        </w:tc>
      </w:tr>
      <w:tr w:rsidR="00941586" w:rsidRPr="002F28F3" w14:paraId="5680C347" w14:textId="5D1EB5E5" w:rsidTr="00941586">
        <w:tc>
          <w:tcPr>
            <w:tcW w:w="939" w:type="dxa"/>
            <w:vMerge w:val="restart"/>
          </w:tcPr>
          <w:p w14:paraId="7BC0CCFA" w14:textId="77777777" w:rsidR="0045097F" w:rsidRPr="002F28F3" w:rsidRDefault="0045097F" w:rsidP="0045097F">
            <w:pPr>
              <w:pStyle w:val="TS"/>
              <w:spacing w:line="480" w:lineRule="auto"/>
              <w:rPr>
                <w:sz w:val="20"/>
                <w:szCs w:val="20"/>
              </w:rPr>
            </w:pPr>
            <w:r w:rsidRPr="002F28F3">
              <w:rPr>
                <w:sz w:val="20"/>
                <w:szCs w:val="20"/>
              </w:rPr>
              <w:t>Embryos</w:t>
            </w:r>
          </w:p>
        </w:tc>
        <w:tc>
          <w:tcPr>
            <w:tcW w:w="764" w:type="dxa"/>
          </w:tcPr>
          <w:p w14:paraId="2E848D08" w14:textId="5CEDD554" w:rsidR="0045097F" w:rsidRPr="002F28F3" w:rsidRDefault="0045097F" w:rsidP="0045097F">
            <w:pPr>
              <w:pStyle w:val="TS"/>
              <w:spacing w:line="480" w:lineRule="auto"/>
              <w:rPr>
                <w:sz w:val="20"/>
                <w:szCs w:val="20"/>
              </w:rPr>
            </w:pPr>
            <w:r w:rsidRPr="002F28F3">
              <w:rPr>
                <w:sz w:val="20"/>
                <w:szCs w:val="20"/>
              </w:rPr>
              <w:t>Exp. 1</w:t>
            </w:r>
          </w:p>
        </w:tc>
        <w:tc>
          <w:tcPr>
            <w:tcW w:w="1659" w:type="dxa"/>
          </w:tcPr>
          <w:p w14:paraId="2E232946" w14:textId="001A9ADC" w:rsidR="0045097F" w:rsidRPr="002F28F3" w:rsidRDefault="0045097F" w:rsidP="0045097F">
            <w:pPr>
              <w:pStyle w:val="TS"/>
              <w:spacing w:line="480" w:lineRule="auto"/>
              <w:rPr>
                <w:sz w:val="20"/>
                <w:szCs w:val="20"/>
              </w:rPr>
            </w:pPr>
            <w:r w:rsidRPr="002F28F3">
              <w:rPr>
                <w:rFonts w:cs="Times New Roman"/>
                <w:sz w:val="20"/>
                <w:szCs w:val="20"/>
              </w:rPr>
              <w:t>0.0044(±0.00066)</w:t>
            </w:r>
          </w:p>
        </w:tc>
        <w:tc>
          <w:tcPr>
            <w:tcW w:w="1678" w:type="dxa"/>
          </w:tcPr>
          <w:p w14:paraId="15F33335" w14:textId="0A7DA3EF" w:rsidR="0045097F" w:rsidRPr="002F28F3" w:rsidRDefault="002F28F3" w:rsidP="0045097F">
            <w:pPr>
              <w:pStyle w:val="TS"/>
              <w:spacing w:line="480" w:lineRule="auto"/>
              <w:rPr>
                <w:sz w:val="20"/>
                <w:szCs w:val="20"/>
              </w:rPr>
            </w:pPr>
            <w:r w:rsidRPr="002F28F3">
              <w:rPr>
                <w:rFonts w:cs="Times New Roman"/>
                <w:sz w:val="20"/>
                <w:szCs w:val="20"/>
              </w:rPr>
              <w:t>0.0036(±0.00075)</w:t>
            </w:r>
          </w:p>
        </w:tc>
        <w:tc>
          <w:tcPr>
            <w:tcW w:w="1710" w:type="dxa"/>
          </w:tcPr>
          <w:p w14:paraId="2E002463" w14:textId="6030E2BB" w:rsidR="0045097F" w:rsidRPr="002F28F3" w:rsidRDefault="002F28F3" w:rsidP="0045097F">
            <w:pPr>
              <w:pStyle w:val="TS"/>
              <w:spacing w:line="480" w:lineRule="auto"/>
              <w:rPr>
                <w:sz w:val="20"/>
                <w:szCs w:val="20"/>
              </w:rPr>
            </w:pPr>
            <w:r w:rsidRPr="002F28F3">
              <w:rPr>
                <w:rFonts w:cs="Times New Roman"/>
                <w:sz w:val="20"/>
                <w:szCs w:val="20"/>
              </w:rPr>
              <w:t>0.0030(±0.00043)</w:t>
            </w:r>
          </w:p>
        </w:tc>
        <w:tc>
          <w:tcPr>
            <w:tcW w:w="1440" w:type="dxa"/>
          </w:tcPr>
          <w:p w14:paraId="2AE3B023" w14:textId="4C0CE1E8" w:rsidR="0045097F" w:rsidRPr="002F28F3" w:rsidRDefault="0045097F" w:rsidP="0045097F">
            <w:pPr>
              <w:pStyle w:val="TS"/>
              <w:spacing w:line="480" w:lineRule="auto"/>
              <w:rPr>
                <w:sz w:val="20"/>
                <w:szCs w:val="20"/>
              </w:rPr>
            </w:pPr>
            <w:r w:rsidRPr="002F28F3">
              <w:rPr>
                <w:sz w:val="20"/>
                <w:szCs w:val="20"/>
              </w:rPr>
              <w:t>2.44(</w:t>
            </w:r>
            <w:r w:rsidRPr="002F28F3">
              <w:rPr>
                <w:rFonts w:cs="Times New Roman"/>
                <w:sz w:val="20"/>
                <w:szCs w:val="20"/>
              </w:rPr>
              <w:t>±0.54)</w:t>
            </w:r>
          </w:p>
        </w:tc>
        <w:tc>
          <w:tcPr>
            <w:tcW w:w="1541" w:type="dxa"/>
          </w:tcPr>
          <w:p w14:paraId="7F276AFC" w14:textId="6EB62E14" w:rsidR="0045097F" w:rsidRPr="002F28F3" w:rsidRDefault="0045097F" w:rsidP="0045097F">
            <w:pPr>
              <w:pStyle w:val="TS"/>
              <w:spacing w:line="480" w:lineRule="auto"/>
              <w:rPr>
                <w:sz w:val="20"/>
                <w:szCs w:val="20"/>
              </w:rPr>
            </w:pPr>
            <w:r w:rsidRPr="002F28F3">
              <w:rPr>
                <w:rFonts w:cs="Times New Roman"/>
                <w:sz w:val="20"/>
                <w:szCs w:val="20"/>
              </w:rPr>
              <w:t>3.01(±0.44)</w:t>
            </w:r>
          </w:p>
        </w:tc>
        <w:tc>
          <w:tcPr>
            <w:tcW w:w="1159" w:type="dxa"/>
          </w:tcPr>
          <w:p w14:paraId="7E34F6F7" w14:textId="178A5168" w:rsidR="0045097F" w:rsidRPr="002F28F3" w:rsidRDefault="0045097F" w:rsidP="0045097F">
            <w:pPr>
              <w:pStyle w:val="TS"/>
              <w:spacing w:line="480" w:lineRule="auto"/>
              <w:rPr>
                <w:sz w:val="20"/>
                <w:szCs w:val="20"/>
              </w:rPr>
            </w:pPr>
            <w:r w:rsidRPr="002F28F3">
              <w:rPr>
                <w:rFonts w:cs="Times New Roman"/>
                <w:sz w:val="20"/>
                <w:szCs w:val="20"/>
              </w:rPr>
              <w:t>2.80(±0.32)</w:t>
            </w:r>
          </w:p>
        </w:tc>
      </w:tr>
      <w:tr w:rsidR="00941586" w:rsidRPr="002F28F3" w14:paraId="41F24648" w14:textId="50F36DB2" w:rsidTr="00941586">
        <w:tc>
          <w:tcPr>
            <w:tcW w:w="939" w:type="dxa"/>
            <w:vMerge/>
          </w:tcPr>
          <w:p w14:paraId="24D0686A" w14:textId="77777777" w:rsidR="0045097F" w:rsidRPr="002F28F3" w:rsidRDefault="0045097F" w:rsidP="0045097F">
            <w:pPr>
              <w:pStyle w:val="TS"/>
              <w:spacing w:line="480" w:lineRule="auto"/>
              <w:rPr>
                <w:sz w:val="20"/>
                <w:szCs w:val="20"/>
              </w:rPr>
            </w:pPr>
          </w:p>
        </w:tc>
        <w:tc>
          <w:tcPr>
            <w:tcW w:w="764" w:type="dxa"/>
          </w:tcPr>
          <w:p w14:paraId="6A427A61" w14:textId="36453012" w:rsidR="0045097F" w:rsidRPr="002F28F3" w:rsidRDefault="0045097F" w:rsidP="0045097F">
            <w:pPr>
              <w:pStyle w:val="TS"/>
              <w:spacing w:line="480" w:lineRule="auto"/>
              <w:rPr>
                <w:sz w:val="20"/>
                <w:szCs w:val="20"/>
              </w:rPr>
            </w:pPr>
            <w:r w:rsidRPr="002F28F3">
              <w:rPr>
                <w:sz w:val="20"/>
                <w:szCs w:val="20"/>
              </w:rPr>
              <w:t xml:space="preserve">Exp. 2 </w:t>
            </w:r>
          </w:p>
        </w:tc>
        <w:tc>
          <w:tcPr>
            <w:tcW w:w="1659" w:type="dxa"/>
          </w:tcPr>
          <w:p w14:paraId="135DCD35" w14:textId="7C206E48" w:rsidR="0045097F" w:rsidRPr="002F28F3" w:rsidRDefault="002F28F3" w:rsidP="0045097F">
            <w:pPr>
              <w:pStyle w:val="TS"/>
              <w:spacing w:line="480" w:lineRule="auto"/>
              <w:rPr>
                <w:sz w:val="20"/>
                <w:szCs w:val="20"/>
              </w:rPr>
            </w:pPr>
            <w:r w:rsidRPr="002F28F3">
              <w:rPr>
                <w:sz w:val="20"/>
                <w:szCs w:val="20"/>
              </w:rPr>
              <w:t>0.0019(±0.00042)</w:t>
            </w:r>
          </w:p>
        </w:tc>
        <w:tc>
          <w:tcPr>
            <w:tcW w:w="1678" w:type="dxa"/>
          </w:tcPr>
          <w:p w14:paraId="1096284C" w14:textId="7E7040CD" w:rsidR="0045097F" w:rsidRPr="002F28F3" w:rsidRDefault="002F28F3" w:rsidP="0045097F">
            <w:pPr>
              <w:pStyle w:val="TS"/>
              <w:spacing w:line="480" w:lineRule="auto"/>
              <w:rPr>
                <w:sz w:val="20"/>
                <w:szCs w:val="20"/>
              </w:rPr>
            </w:pPr>
            <w:r w:rsidRPr="002F28F3">
              <w:rPr>
                <w:sz w:val="20"/>
                <w:szCs w:val="20"/>
              </w:rPr>
              <w:t>0.0023(±0.00020)</w:t>
            </w:r>
          </w:p>
        </w:tc>
        <w:tc>
          <w:tcPr>
            <w:tcW w:w="1710" w:type="dxa"/>
          </w:tcPr>
          <w:p w14:paraId="6B94AE5E" w14:textId="259C6ACF" w:rsidR="0045097F" w:rsidRPr="002F28F3" w:rsidRDefault="002F28F3" w:rsidP="0045097F">
            <w:pPr>
              <w:pStyle w:val="TS"/>
              <w:spacing w:line="480" w:lineRule="auto"/>
              <w:rPr>
                <w:sz w:val="20"/>
                <w:szCs w:val="20"/>
              </w:rPr>
            </w:pPr>
            <w:r w:rsidRPr="002F28F3">
              <w:rPr>
                <w:sz w:val="20"/>
                <w:szCs w:val="20"/>
              </w:rPr>
              <w:t>0.0044(±0.00054)</w:t>
            </w:r>
          </w:p>
        </w:tc>
        <w:tc>
          <w:tcPr>
            <w:tcW w:w="1440" w:type="dxa"/>
          </w:tcPr>
          <w:p w14:paraId="359565C9" w14:textId="48848C19" w:rsidR="0045097F" w:rsidRPr="002F28F3" w:rsidRDefault="002F28F3" w:rsidP="0045097F">
            <w:pPr>
              <w:pStyle w:val="TS"/>
              <w:spacing w:line="480" w:lineRule="auto"/>
              <w:rPr>
                <w:sz w:val="20"/>
                <w:szCs w:val="18"/>
              </w:rPr>
            </w:pPr>
            <w:r w:rsidRPr="002F28F3">
              <w:rPr>
                <w:rFonts w:cs="Times New Roman"/>
                <w:sz w:val="20"/>
                <w:szCs w:val="18"/>
              </w:rPr>
              <w:t>1.90(±0.21)</w:t>
            </w:r>
          </w:p>
        </w:tc>
        <w:tc>
          <w:tcPr>
            <w:tcW w:w="1541" w:type="dxa"/>
          </w:tcPr>
          <w:p w14:paraId="0BCEDC58" w14:textId="5F7CF1AB" w:rsidR="0045097F" w:rsidRPr="002F28F3" w:rsidRDefault="002F28F3" w:rsidP="0045097F">
            <w:pPr>
              <w:pStyle w:val="TS"/>
              <w:spacing w:line="480" w:lineRule="auto"/>
              <w:rPr>
                <w:sz w:val="20"/>
                <w:szCs w:val="18"/>
              </w:rPr>
            </w:pPr>
            <w:r w:rsidRPr="002F28F3">
              <w:rPr>
                <w:rFonts w:cs="Times New Roman"/>
                <w:sz w:val="20"/>
                <w:szCs w:val="18"/>
              </w:rPr>
              <w:t>1.89(±0.30)</w:t>
            </w:r>
          </w:p>
        </w:tc>
        <w:tc>
          <w:tcPr>
            <w:tcW w:w="1159" w:type="dxa"/>
          </w:tcPr>
          <w:p w14:paraId="25C42B32" w14:textId="1E91B788" w:rsidR="0045097F" w:rsidRPr="002F28F3" w:rsidRDefault="002F28F3" w:rsidP="0045097F">
            <w:pPr>
              <w:pStyle w:val="TS"/>
              <w:spacing w:line="480" w:lineRule="auto"/>
              <w:rPr>
                <w:sz w:val="20"/>
                <w:szCs w:val="20"/>
              </w:rPr>
            </w:pPr>
            <w:r w:rsidRPr="002F28F3">
              <w:rPr>
                <w:sz w:val="20"/>
                <w:szCs w:val="20"/>
              </w:rPr>
              <w:t>2.40(±0.19)</w:t>
            </w:r>
          </w:p>
        </w:tc>
      </w:tr>
      <w:tr w:rsidR="00941586" w:rsidRPr="002F28F3" w14:paraId="7C835655" w14:textId="71B9D55C" w:rsidTr="00941586">
        <w:tc>
          <w:tcPr>
            <w:tcW w:w="939" w:type="dxa"/>
            <w:vMerge w:val="restart"/>
          </w:tcPr>
          <w:p w14:paraId="067F14FF" w14:textId="77777777" w:rsidR="002F28F3" w:rsidRPr="002F28F3" w:rsidRDefault="002F28F3" w:rsidP="002F28F3">
            <w:pPr>
              <w:pStyle w:val="TS"/>
              <w:spacing w:line="480" w:lineRule="auto"/>
              <w:rPr>
                <w:sz w:val="20"/>
                <w:szCs w:val="20"/>
              </w:rPr>
            </w:pPr>
            <w:r w:rsidRPr="002F28F3">
              <w:rPr>
                <w:sz w:val="20"/>
                <w:szCs w:val="20"/>
              </w:rPr>
              <w:t>2dph Larvae</w:t>
            </w:r>
          </w:p>
        </w:tc>
        <w:tc>
          <w:tcPr>
            <w:tcW w:w="764" w:type="dxa"/>
          </w:tcPr>
          <w:p w14:paraId="54553022" w14:textId="1751F257"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3247CB7" w14:textId="2E32019D" w:rsidR="002F28F3" w:rsidRPr="002F28F3" w:rsidRDefault="002F28F3" w:rsidP="002F28F3">
            <w:pPr>
              <w:pStyle w:val="TS"/>
              <w:spacing w:line="480" w:lineRule="auto"/>
              <w:rPr>
                <w:sz w:val="20"/>
                <w:szCs w:val="20"/>
              </w:rPr>
            </w:pPr>
            <w:r w:rsidRPr="002F28F3">
              <w:rPr>
                <w:sz w:val="20"/>
                <w:szCs w:val="20"/>
              </w:rPr>
              <w:t>0.29(±0.041)</w:t>
            </w:r>
          </w:p>
        </w:tc>
        <w:tc>
          <w:tcPr>
            <w:tcW w:w="1678" w:type="dxa"/>
          </w:tcPr>
          <w:p w14:paraId="09D155B2" w14:textId="4F74AC44" w:rsidR="002F28F3" w:rsidRPr="002F28F3" w:rsidRDefault="002F28F3" w:rsidP="002F28F3">
            <w:pPr>
              <w:pStyle w:val="TS"/>
              <w:spacing w:line="480" w:lineRule="auto"/>
              <w:rPr>
                <w:sz w:val="20"/>
                <w:szCs w:val="20"/>
              </w:rPr>
            </w:pPr>
            <w:r w:rsidRPr="002F28F3">
              <w:rPr>
                <w:sz w:val="20"/>
                <w:szCs w:val="20"/>
              </w:rPr>
              <w:t>0.28(±0.033)</w:t>
            </w:r>
          </w:p>
        </w:tc>
        <w:tc>
          <w:tcPr>
            <w:tcW w:w="1710" w:type="dxa"/>
          </w:tcPr>
          <w:p w14:paraId="3ED13FA4" w14:textId="4A018A70" w:rsidR="002F28F3" w:rsidRPr="002F28F3" w:rsidRDefault="002F28F3" w:rsidP="002F28F3">
            <w:pPr>
              <w:pStyle w:val="TS"/>
              <w:spacing w:line="480" w:lineRule="auto"/>
              <w:rPr>
                <w:sz w:val="20"/>
                <w:szCs w:val="20"/>
              </w:rPr>
            </w:pPr>
            <w:r w:rsidRPr="002F28F3">
              <w:rPr>
                <w:sz w:val="20"/>
                <w:szCs w:val="20"/>
              </w:rPr>
              <w:t>0.25(±0.047)</w:t>
            </w:r>
          </w:p>
        </w:tc>
        <w:tc>
          <w:tcPr>
            <w:tcW w:w="1440" w:type="dxa"/>
          </w:tcPr>
          <w:p w14:paraId="12073F27" w14:textId="06305BE1" w:rsidR="002F28F3" w:rsidRPr="002F28F3" w:rsidRDefault="002F28F3" w:rsidP="002F28F3">
            <w:pPr>
              <w:pStyle w:val="TS"/>
              <w:spacing w:line="480" w:lineRule="auto"/>
              <w:rPr>
                <w:sz w:val="20"/>
                <w:szCs w:val="20"/>
              </w:rPr>
            </w:pPr>
            <w:r w:rsidRPr="002F28F3">
              <w:rPr>
                <w:sz w:val="20"/>
                <w:szCs w:val="20"/>
              </w:rPr>
              <w:t>2.04(±0.25)</w:t>
            </w:r>
          </w:p>
        </w:tc>
        <w:tc>
          <w:tcPr>
            <w:tcW w:w="1541" w:type="dxa"/>
          </w:tcPr>
          <w:p w14:paraId="6D78754C" w14:textId="42CFF891" w:rsidR="002F28F3" w:rsidRPr="002F28F3" w:rsidRDefault="002F28F3" w:rsidP="002F28F3">
            <w:pPr>
              <w:pStyle w:val="TS"/>
              <w:spacing w:line="480" w:lineRule="auto"/>
              <w:rPr>
                <w:sz w:val="20"/>
                <w:szCs w:val="20"/>
              </w:rPr>
            </w:pPr>
            <w:r w:rsidRPr="002F28F3">
              <w:rPr>
                <w:sz w:val="20"/>
                <w:szCs w:val="20"/>
              </w:rPr>
              <w:t>1.56(±0.21)</w:t>
            </w:r>
          </w:p>
        </w:tc>
        <w:tc>
          <w:tcPr>
            <w:tcW w:w="1159" w:type="dxa"/>
          </w:tcPr>
          <w:p w14:paraId="013B0D1B" w14:textId="42C41ADC" w:rsidR="002F28F3" w:rsidRPr="002F28F3" w:rsidRDefault="002F28F3" w:rsidP="002F28F3">
            <w:pPr>
              <w:pStyle w:val="TS"/>
              <w:spacing w:line="480" w:lineRule="auto"/>
              <w:rPr>
                <w:sz w:val="20"/>
                <w:szCs w:val="20"/>
              </w:rPr>
            </w:pPr>
            <w:r w:rsidRPr="002F28F3">
              <w:rPr>
                <w:sz w:val="20"/>
                <w:szCs w:val="20"/>
              </w:rPr>
              <w:t>1.21(±0.26)</w:t>
            </w:r>
          </w:p>
        </w:tc>
      </w:tr>
      <w:tr w:rsidR="00941586" w:rsidRPr="002F28F3" w14:paraId="139BF645" w14:textId="517280D3" w:rsidTr="00941586">
        <w:tc>
          <w:tcPr>
            <w:tcW w:w="939" w:type="dxa"/>
            <w:vMerge/>
          </w:tcPr>
          <w:p w14:paraId="55940053" w14:textId="77777777" w:rsidR="002F28F3" w:rsidRPr="002F28F3" w:rsidRDefault="002F28F3" w:rsidP="002F28F3">
            <w:pPr>
              <w:pStyle w:val="TS"/>
              <w:spacing w:line="480" w:lineRule="auto"/>
              <w:rPr>
                <w:sz w:val="20"/>
                <w:szCs w:val="20"/>
              </w:rPr>
            </w:pPr>
          </w:p>
        </w:tc>
        <w:tc>
          <w:tcPr>
            <w:tcW w:w="764" w:type="dxa"/>
          </w:tcPr>
          <w:p w14:paraId="29DD5D53" w14:textId="3DCAB83E"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2C520595" w14:textId="04AC43A9" w:rsidR="002F28F3" w:rsidRPr="002F28F3" w:rsidRDefault="002F28F3" w:rsidP="002F28F3">
            <w:pPr>
              <w:pStyle w:val="TS"/>
              <w:spacing w:line="480" w:lineRule="auto"/>
              <w:rPr>
                <w:sz w:val="20"/>
                <w:szCs w:val="20"/>
              </w:rPr>
            </w:pPr>
            <w:r w:rsidRPr="002F28F3">
              <w:rPr>
                <w:sz w:val="20"/>
                <w:szCs w:val="20"/>
              </w:rPr>
              <w:t>1.23(±0.29)</w:t>
            </w:r>
          </w:p>
        </w:tc>
        <w:tc>
          <w:tcPr>
            <w:tcW w:w="1678" w:type="dxa"/>
          </w:tcPr>
          <w:p w14:paraId="61ACE318" w14:textId="4D6D5263" w:rsidR="002F28F3" w:rsidRPr="002F28F3" w:rsidRDefault="002F28F3" w:rsidP="002F28F3">
            <w:pPr>
              <w:pStyle w:val="TS"/>
              <w:spacing w:line="480" w:lineRule="auto"/>
              <w:rPr>
                <w:sz w:val="20"/>
                <w:szCs w:val="20"/>
              </w:rPr>
            </w:pPr>
            <w:r w:rsidRPr="002F28F3">
              <w:rPr>
                <w:sz w:val="20"/>
                <w:szCs w:val="20"/>
              </w:rPr>
              <w:t>1.42(±0.23)</w:t>
            </w:r>
          </w:p>
        </w:tc>
        <w:tc>
          <w:tcPr>
            <w:tcW w:w="1710" w:type="dxa"/>
          </w:tcPr>
          <w:p w14:paraId="4090F1E0" w14:textId="3EB967CB" w:rsidR="002F28F3" w:rsidRPr="002F28F3" w:rsidRDefault="002F28F3" w:rsidP="002F28F3">
            <w:pPr>
              <w:pStyle w:val="TS"/>
              <w:spacing w:line="480" w:lineRule="auto"/>
              <w:rPr>
                <w:sz w:val="20"/>
                <w:szCs w:val="20"/>
              </w:rPr>
            </w:pPr>
            <w:r w:rsidRPr="002F28F3">
              <w:rPr>
                <w:sz w:val="20"/>
                <w:szCs w:val="20"/>
              </w:rPr>
              <w:t>1.71(±0.35)</w:t>
            </w:r>
          </w:p>
        </w:tc>
        <w:tc>
          <w:tcPr>
            <w:tcW w:w="1440" w:type="dxa"/>
          </w:tcPr>
          <w:p w14:paraId="323652F2" w14:textId="3BDDCF19" w:rsidR="002F28F3" w:rsidRPr="002F28F3" w:rsidRDefault="002F28F3" w:rsidP="002F28F3">
            <w:pPr>
              <w:pStyle w:val="TS"/>
              <w:spacing w:line="480" w:lineRule="auto"/>
              <w:rPr>
                <w:sz w:val="20"/>
                <w:szCs w:val="20"/>
              </w:rPr>
            </w:pPr>
            <w:r w:rsidRPr="002F28F3">
              <w:rPr>
                <w:sz w:val="20"/>
                <w:szCs w:val="20"/>
              </w:rPr>
              <w:t>1.23(±0.29)</w:t>
            </w:r>
          </w:p>
        </w:tc>
        <w:tc>
          <w:tcPr>
            <w:tcW w:w="1541" w:type="dxa"/>
          </w:tcPr>
          <w:p w14:paraId="3EC2F07B" w14:textId="168AA095" w:rsidR="002F28F3" w:rsidRPr="002F28F3" w:rsidRDefault="002F28F3" w:rsidP="002F28F3">
            <w:pPr>
              <w:pStyle w:val="TS"/>
              <w:spacing w:line="480" w:lineRule="auto"/>
              <w:rPr>
                <w:sz w:val="20"/>
                <w:szCs w:val="20"/>
              </w:rPr>
            </w:pPr>
            <w:r w:rsidRPr="002F28F3">
              <w:rPr>
                <w:sz w:val="20"/>
                <w:szCs w:val="20"/>
              </w:rPr>
              <w:t>1.42(±0.23)</w:t>
            </w:r>
          </w:p>
        </w:tc>
        <w:tc>
          <w:tcPr>
            <w:tcW w:w="1159" w:type="dxa"/>
          </w:tcPr>
          <w:p w14:paraId="30C50B73" w14:textId="62546DFC" w:rsidR="002F28F3" w:rsidRPr="002F28F3" w:rsidRDefault="002F28F3" w:rsidP="002F28F3">
            <w:pPr>
              <w:pStyle w:val="TS"/>
              <w:spacing w:line="480" w:lineRule="auto"/>
              <w:rPr>
                <w:sz w:val="20"/>
                <w:szCs w:val="20"/>
              </w:rPr>
            </w:pPr>
            <w:r w:rsidRPr="002F28F3">
              <w:rPr>
                <w:sz w:val="20"/>
                <w:szCs w:val="20"/>
              </w:rPr>
              <w:t>1.71(±0.35)</w:t>
            </w:r>
          </w:p>
        </w:tc>
      </w:tr>
      <w:tr w:rsidR="00941586" w:rsidRPr="002F28F3" w14:paraId="74BF4561" w14:textId="12551631" w:rsidTr="00941586">
        <w:tc>
          <w:tcPr>
            <w:tcW w:w="939" w:type="dxa"/>
            <w:vMerge w:val="restart"/>
          </w:tcPr>
          <w:p w14:paraId="61436B03" w14:textId="77777777" w:rsidR="002F28F3" w:rsidRPr="002F28F3" w:rsidRDefault="002F28F3" w:rsidP="002F28F3">
            <w:pPr>
              <w:pStyle w:val="TS"/>
              <w:spacing w:line="480" w:lineRule="auto"/>
              <w:rPr>
                <w:sz w:val="20"/>
                <w:szCs w:val="20"/>
              </w:rPr>
            </w:pPr>
            <w:r w:rsidRPr="002F28F3">
              <w:rPr>
                <w:sz w:val="20"/>
                <w:szCs w:val="20"/>
              </w:rPr>
              <w:t>5dph Larvae</w:t>
            </w:r>
          </w:p>
        </w:tc>
        <w:tc>
          <w:tcPr>
            <w:tcW w:w="764" w:type="dxa"/>
          </w:tcPr>
          <w:p w14:paraId="726D49E6" w14:textId="250AE4B0"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5B8E767" w14:textId="24C64FDF" w:rsidR="002F28F3" w:rsidRPr="002F28F3" w:rsidRDefault="002F28F3" w:rsidP="002F28F3">
            <w:pPr>
              <w:pStyle w:val="TS"/>
              <w:spacing w:line="480" w:lineRule="auto"/>
              <w:rPr>
                <w:sz w:val="20"/>
                <w:szCs w:val="20"/>
              </w:rPr>
            </w:pPr>
            <w:r w:rsidRPr="002F28F3">
              <w:rPr>
                <w:sz w:val="20"/>
                <w:szCs w:val="20"/>
              </w:rPr>
              <w:t>0.232(±0.024)</w:t>
            </w:r>
          </w:p>
        </w:tc>
        <w:tc>
          <w:tcPr>
            <w:tcW w:w="1678" w:type="dxa"/>
          </w:tcPr>
          <w:p w14:paraId="01923529" w14:textId="124F14C8" w:rsidR="002F28F3" w:rsidRPr="002F28F3" w:rsidRDefault="002F28F3" w:rsidP="002F28F3">
            <w:pPr>
              <w:pStyle w:val="TS"/>
              <w:spacing w:line="480" w:lineRule="auto"/>
              <w:rPr>
                <w:sz w:val="20"/>
                <w:szCs w:val="20"/>
              </w:rPr>
            </w:pPr>
            <w:r w:rsidRPr="002F28F3">
              <w:rPr>
                <w:sz w:val="20"/>
                <w:szCs w:val="20"/>
              </w:rPr>
              <w:t>0.174(±0.014)</w:t>
            </w:r>
          </w:p>
        </w:tc>
        <w:tc>
          <w:tcPr>
            <w:tcW w:w="1710" w:type="dxa"/>
          </w:tcPr>
          <w:p w14:paraId="610E1818" w14:textId="189EC759" w:rsidR="002F28F3" w:rsidRPr="002F28F3" w:rsidRDefault="002F28F3" w:rsidP="002F28F3">
            <w:pPr>
              <w:pStyle w:val="TS"/>
              <w:spacing w:line="480" w:lineRule="auto"/>
              <w:rPr>
                <w:sz w:val="20"/>
                <w:szCs w:val="20"/>
              </w:rPr>
            </w:pPr>
            <w:r w:rsidRPr="002F28F3">
              <w:rPr>
                <w:sz w:val="20"/>
                <w:szCs w:val="20"/>
              </w:rPr>
              <w:t>0.189(±0.032)</w:t>
            </w:r>
          </w:p>
        </w:tc>
        <w:tc>
          <w:tcPr>
            <w:tcW w:w="1440" w:type="dxa"/>
          </w:tcPr>
          <w:p w14:paraId="77F351A6" w14:textId="456EE567" w:rsidR="002F28F3" w:rsidRPr="002F28F3" w:rsidRDefault="002F28F3" w:rsidP="002F28F3">
            <w:pPr>
              <w:pStyle w:val="TS"/>
              <w:spacing w:line="480" w:lineRule="auto"/>
              <w:rPr>
                <w:sz w:val="20"/>
                <w:szCs w:val="20"/>
              </w:rPr>
            </w:pPr>
            <w:r w:rsidRPr="002F28F3">
              <w:rPr>
                <w:sz w:val="20"/>
                <w:szCs w:val="20"/>
              </w:rPr>
              <w:t>1.23(±0.18)</w:t>
            </w:r>
          </w:p>
        </w:tc>
        <w:tc>
          <w:tcPr>
            <w:tcW w:w="1541" w:type="dxa"/>
          </w:tcPr>
          <w:p w14:paraId="5A1F38DD" w14:textId="1CAB2B8B" w:rsidR="002F28F3" w:rsidRPr="002F28F3" w:rsidRDefault="002F28F3" w:rsidP="002F28F3">
            <w:pPr>
              <w:pStyle w:val="TS"/>
              <w:spacing w:line="480" w:lineRule="auto"/>
              <w:rPr>
                <w:sz w:val="20"/>
                <w:szCs w:val="20"/>
              </w:rPr>
            </w:pPr>
            <w:r w:rsidRPr="002F28F3">
              <w:rPr>
                <w:sz w:val="20"/>
                <w:szCs w:val="20"/>
              </w:rPr>
              <w:t>0.94(±0.11)</w:t>
            </w:r>
          </w:p>
        </w:tc>
        <w:tc>
          <w:tcPr>
            <w:tcW w:w="1159" w:type="dxa"/>
          </w:tcPr>
          <w:p w14:paraId="6541205A" w14:textId="6AD49A05" w:rsidR="002F28F3" w:rsidRPr="002F28F3" w:rsidRDefault="002F28F3" w:rsidP="002F28F3">
            <w:pPr>
              <w:pStyle w:val="TS"/>
              <w:spacing w:line="480" w:lineRule="auto"/>
              <w:rPr>
                <w:sz w:val="20"/>
                <w:szCs w:val="20"/>
              </w:rPr>
            </w:pPr>
            <w:r w:rsidRPr="002F28F3">
              <w:rPr>
                <w:sz w:val="20"/>
                <w:szCs w:val="20"/>
              </w:rPr>
              <w:t>0.92(±0.25)</w:t>
            </w:r>
          </w:p>
        </w:tc>
      </w:tr>
      <w:tr w:rsidR="00941586" w:rsidRPr="002F28F3" w14:paraId="6020EB8F" w14:textId="0E8312A3" w:rsidTr="00941586">
        <w:tc>
          <w:tcPr>
            <w:tcW w:w="939" w:type="dxa"/>
            <w:vMerge/>
          </w:tcPr>
          <w:p w14:paraId="68D59EC9" w14:textId="77777777" w:rsidR="002F28F3" w:rsidRPr="002F28F3" w:rsidRDefault="002F28F3" w:rsidP="002F28F3">
            <w:pPr>
              <w:pStyle w:val="TS"/>
              <w:spacing w:line="480" w:lineRule="auto"/>
              <w:rPr>
                <w:sz w:val="20"/>
                <w:szCs w:val="20"/>
              </w:rPr>
            </w:pPr>
          </w:p>
        </w:tc>
        <w:tc>
          <w:tcPr>
            <w:tcW w:w="764" w:type="dxa"/>
          </w:tcPr>
          <w:p w14:paraId="66396B4B" w14:textId="2DF3F653"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43D61A20" w14:textId="5682FE54" w:rsidR="002F28F3" w:rsidRPr="002F28F3" w:rsidRDefault="002F28F3" w:rsidP="002F28F3">
            <w:pPr>
              <w:pStyle w:val="TS"/>
              <w:spacing w:line="480" w:lineRule="auto"/>
              <w:rPr>
                <w:sz w:val="20"/>
                <w:szCs w:val="20"/>
              </w:rPr>
            </w:pPr>
            <w:r w:rsidRPr="002F28F3">
              <w:rPr>
                <w:sz w:val="20"/>
                <w:szCs w:val="20"/>
              </w:rPr>
              <w:t>0.174(±0.023)</w:t>
            </w:r>
          </w:p>
        </w:tc>
        <w:tc>
          <w:tcPr>
            <w:tcW w:w="1678" w:type="dxa"/>
          </w:tcPr>
          <w:p w14:paraId="07B51D76" w14:textId="68334BB5" w:rsidR="002F28F3" w:rsidRPr="002F28F3" w:rsidRDefault="002F28F3" w:rsidP="002F28F3">
            <w:pPr>
              <w:pStyle w:val="TS"/>
              <w:spacing w:line="480" w:lineRule="auto"/>
              <w:rPr>
                <w:sz w:val="20"/>
                <w:szCs w:val="20"/>
              </w:rPr>
            </w:pPr>
            <w:r w:rsidRPr="002F28F3">
              <w:rPr>
                <w:sz w:val="20"/>
                <w:szCs w:val="20"/>
              </w:rPr>
              <w:t>0.196(±0.011)</w:t>
            </w:r>
          </w:p>
        </w:tc>
        <w:tc>
          <w:tcPr>
            <w:tcW w:w="1710" w:type="dxa"/>
          </w:tcPr>
          <w:p w14:paraId="4A37F78E" w14:textId="0583C88A" w:rsidR="002F28F3" w:rsidRPr="002F28F3" w:rsidRDefault="002F28F3" w:rsidP="002F28F3">
            <w:pPr>
              <w:pStyle w:val="TS"/>
              <w:spacing w:line="480" w:lineRule="auto"/>
              <w:rPr>
                <w:sz w:val="20"/>
                <w:szCs w:val="20"/>
              </w:rPr>
            </w:pPr>
            <w:r w:rsidRPr="002F28F3">
              <w:rPr>
                <w:sz w:val="20"/>
                <w:szCs w:val="20"/>
              </w:rPr>
              <w:t>0.1201(±0.011)</w:t>
            </w:r>
          </w:p>
        </w:tc>
        <w:tc>
          <w:tcPr>
            <w:tcW w:w="1440" w:type="dxa"/>
          </w:tcPr>
          <w:p w14:paraId="56988A5F" w14:textId="117EE164" w:rsidR="002F28F3" w:rsidRPr="002F28F3" w:rsidRDefault="002F28F3" w:rsidP="002F28F3">
            <w:pPr>
              <w:pStyle w:val="TS"/>
              <w:spacing w:line="480" w:lineRule="auto"/>
              <w:rPr>
                <w:sz w:val="20"/>
                <w:szCs w:val="20"/>
              </w:rPr>
            </w:pPr>
            <w:r w:rsidRPr="002F28F3">
              <w:rPr>
                <w:sz w:val="20"/>
                <w:szCs w:val="20"/>
              </w:rPr>
              <w:t>1.99(±0.29)</w:t>
            </w:r>
          </w:p>
        </w:tc>
        <w:tc>
          <w:tcPr>
            <w:tcW w:w="1541" w:type="dxa"/>
          </w:tcPr>
          <w:p w14:paraId="647E0CA6" w14:textId="0BF8602D" w:rsidR="002F28F3" w:rsidRPr="002F28F3" w:rsidRDefault="002F28F3" w:rsidP="002F28F3">
            <w:pPr>
              <w:pStyle w:val="TS"/>
              <w:spacing w:line="480" w:lineRule="auto"/>
              <w:rPr>
                <w:sz w:val="20"/>
                <w:szCs w:val="20"/>
              </w:rPr>
            </w:pPr>
            <w:r w:rsidRPr="002F28F3">
              <w:rPr>
                <w:sz w:val="20"/>
                <w:szCs w:val="20"/>
              </w:rPr>
              <w:t>1.65(±0.16)</w:t>
            </w:r>
          </w:p>
        </w:tc>
        <w:tc>
          <w:tcPr>
            <w:tcW w:w="1159" w:type="dxa"/>
          </w:tcPr>
          <w:p w14:paraId="556EA6F1" w14:textId="7A60F481" w:rsidR="002F28F3" w:rsidRPr="002F28F3" w:rsidRDefault="002F28F3" w:rsidP="002F28F3">
            <w:pPr>
              <w:pStyle w:val="TS"/>
              <w:spacing w:line="480" w:lineRule="auto"/>
              <w:rPr>
                <w:sz w:val="20"/>
                <w:szCs w:val="20"/>
              </w:rPr>
            </w:pPr>
            <w:r w:rsidRPr="002F28F3">
              <w:rPr>
                <w:sz w:val="20"/>
                <w:szCs w:val="20"/>
              </w:rPr>
              <w:t>1.33(±0.21)</w:t>
            </w:r>
          </w:p>
        </w:tc>
      </w:tr>
    </w:tbl>
    <w:p w14:paraId="6F1B0F4F" w14:textId="7C2747CD" w:rsidR="0045097F" w:rsidRDefault="0045097F" w:rsidP="00274FB9">
      <w:pPr>
        <w:pStyle w:val="TS"/>
        <w:spacing w:line="480" w:lineRule="auto"/>
        <w:ind w:firstLine="720"/>
      </w:pPr>
    </w:p>
    <w:p w14:paraId="09FA784A" w14:textId="77777777" w:rsidR="0045097F" w:rsidRDefault="0045097F" w:rsidP="00274FB9">
      <w:pPr>
        <w:pStyle w:val="TS"/>
        <w:spacing w:line="480" w:lineRule="auto"/>
        <w:ind w:firstLine="720"/>
      </w:pPr>
    </w:p>
    <w:p w14:paraId="52A00FC7" w14:textId="1FDB1724" w:rsidR="000D5B81" w:rsidRDefault="000D5B81" w:rsidP="000D5B81">
      <w:pPr>
        <w:pStyle w:val="TS"/>
        <w:spacing w:line="480" w:lineRule="auto"/>
      </w:pPr>
      <w:r>
        <w:rPr>
          <w:b/>
          <w:bCs/>
        </w:rPr>
        <w:t xml:space="preserve">Table 3. </w:t>
      </w:r>
      <w:r>
        <w:t xml:space="preserve">The percentages of </w:t>
      </w:r>
      <w:r>
        <w:rPr>
          <w:i/>
          <w:iCs/>
        </w:rPr>
        <w:t>M. menidia</w:t>
      </w:r>
      <w:r>
        <w:t xml:space="preserve"> offspring in which a low-oxygen increase in MO</w:t>
      </w:r>
      <w:r>
        <w:rPr>
          <w:vertAlign w:val="subscript"/>
        </w:rPr>
        <w:t>2</w:t>
      </w:r>
      <w:r>
        <w:t xml:space="preserve"> following a decline in MO</w:t>
      </w:r>
      <w:r>
        <w:rPr>
          <w:vertAlign w:val="subscript"/>
        </w:rPr>
        <w:t>2</w:t>
      </w:r>
      <w:r>
        <w:t xml:space="preserve"> below </w:t>
      </w:r>
      <w:proofErr w:type="spellStart"/>
      <w:r>
        <w:t>P</w:t>
      </w:r>
      <w:r>
        <w:rPr>
          <w:vertAlign w:val="subscript"/>
        </w:rPr>
        <w:t>crit</w:t>
      </w:r>
      <w:proofErr w:type="spellEnd"/>
      <w:r>
        <w:t>, for each Experiment, pCO</w:t>
      </w:r>
      <w:r>
        <w:rPr>
          <w:vertAlign w:val="subscript"/>
        </w:rPr>
        <w:t>2</w:t>
      </w:r>
      <w:r>
        <w:t xml:space="preserve"> treatment, and life </w:t>
      </w:r>
      <w:commentRangeStart w:id="55"/>
      <w:r>
        <w:t>stage</w:t>
      </w:r>
      <w:commentRangeEnd w:id="55"/>
      <w:r w:rsidR="009B6D9F">
        <w:rPr>
          <w:rStyle w:val="CommentReference"/>
          <w:rFonts w:asciiTheme="minorHAnsi" w:hAnsiTheme="minorHAnsi"/>
        </w:rPr>
        <w:commentReference w:id="55"/>
      </w:r>
      <w:r>
        <w:t xml:space="preserve">. </w:t>
      </w:r>
    </w:p>
    <w:tbl>
      <w:tblPr>
        <w:tblStyle w:val="TableGrid"/>
        <w:tblW w:w="0" w:type="auto"/>
        <w:tblLook w:val="04A0" w:firstRow="1" w:lastRow="0" w:firstColumn="1" w:lastColumn="0" w:noHBand="0" w:noVBand="1"/>
      </w:tblPr>
      <w:tblGrid>
        <w:gridCol w:w="1741"/>
        <w:gridCol w:w="1742"/>
        <w:gridCol w:w="1976"/>
        <w:gridCol w:w="2000"/>
        <w:gridCol w:w="1891"/>
      </w:tblGrid>
      <w:tr w:rsidR="000D5B81" w14:paraId="3BFBEF2E" w14:textId="77777777" w:rsidTr="000D5B81">
        <w:tc>
          <w:tcPr>
            <w:tcW w:w="1741" w:type="dxa"/>
          </w:tcPr>
          <w:p w14:paraId="605CF8AB" w14:textId="77777777" w:rsidR="000D5B81" w:rsidRDefault="000D5B81" w:rsidP="000D5B81">
            <w:pPr>
              <w:pStyle w:val="TS"/>
              <w:spacing w:line="480" w:lineRule="auto"/>
            </w:pPr>
          </w:p>
        </w:tc>
        <w:tc>
          <w:tcPr>
            <w:tcW w:w="1742" w:type="dxa"/>
          </w:tcPr>
          <w:p w14:paraId="72772A8B" w14:textId="06E027A1" w:rsidR="000D5B81" w:rsidRDefault="000D5B81" w:rsidP="000D5B81">
            <w:pPr>
              <w:pStyle w:val="TS"/>
              <w:spacing w:line="480" w:lineRule="auto"/>
            </w:pPr>
          </w:p>
        </w:tc>
        <w:tc>
          <w:tcPr>
            <w:tcW w:w="1976" w:type="dxa"/>
          </w:tcPr>
          <w:p w14:paraId="60A808AF" w14:textId="7476C0BF" w:rsidR="000D5B81" w:rsidRPr="000D5B81" w:rsidRDefault="000D5B81" w:rsidP="000D5B81">
            <w:pPr>
              <w:pStyle w:val="TS"/>
              <w:spacing w:line="480" w:lineRule="auto"/>
              <w:rPr>
                <w:vertAlign w:val="subscript"/>
              </w:rPr>
            </w:pPr>
            <w:r>
              <w:t>Ambient pCO</w:t>
            </w:r>
            <w:r>
              <w:rPr>
                <w:vertAlign w:val="subscript"/>
              </w:rPr>
              <w:t>2</w:t>
            </w:r>
          </w:p>
        </w:tc>
        <w:tc>
          <w:tcPr>
            <w:tcW w:w="2000" w:type="dxa"/>
          </w:tcPr>
          <w:p w14:paraId="29621AE3" w14:textId="690E4F79" w:rsidR="000D5B81" w:rsidRPr="000D5B81" w:rsidRDefault="000D5B81" w:rsidP="000D5B81">
            <w:pPr>
              <w:pStyle w:val="TS"/>
              <w:spacing w:line="480" w:lineRule="auto"/>
            </w:pPr>
            <w:r>
              <w:t>Moderate pCO</w:t>
            </w:r>
            <w:r>
              <w:rPr>
                <w:vertAlign w:val="subscript"/>
              </w:rPr>
              <w:t>2</w:t>
            </w:r>
          </w:p>
        </w:tc>
        <w:tc>
          <w:tcPr>
            <w:tcW w:w="1891" w:type="dxa"/>
          </w:tcPr>
          <w:p w14:paraId="33AE2CDD" w14:textId="3570906B" w:rsidR="000D5B81" w:rsidRPr="000D5B81" w:rsidRDefault="000D5B81" w:rsidP="000D5B81">
            <w:pPr>
              <w:pStyle w:val="TS"/>
              <w:spacing w:line="480" w:lineRule="auto"/>
              <w:rPr>
                <w:vertAlign w:val="subscript"/>
              </w:rPr>
            </w:pPr>
            <w:r>
              <w:t>High pCO</w:t>
            </w:r>
            <w:r>
              <w:rPr>
                <w:vertAlign w:val="subscript"/>
              </w:rPr>
              <w:t>2</w:t>
            </w:r>
          </w:p>
        </w:tc>
      </w:tr>
      <w:tr w:rsidR="000D5B81" w14:paraId="504736CE" w14:textId="77777777" w:rsidTr="000D5B81">
        <w:tc>
          <w:tcPr>
            <w:tcW w:w="1741" w:type="dxa"/>
            <w:vMerge w:val="restart"/>
          </w:tcPr>
          <w:p w14:paraId="054358FF" w14:textId="09F7DA35" w:rsidR="000D5B81" w:rsidRDefault="000D5B81" w:rsidP="000D5B81">
            <w:pPr>
              <w:pStyle w:val="TS"/>
              <w:spacing w:line="480" w:lineRule="auto"/>
            </w:pPr>
            <w:r>
              <w:t>Embryos</w:t>
            </w:r>
          </w:p>
        </w:tc>
        <w:tc>
          <w:tcPr>
            <w:tcW w:w="1742" w:type="dxa"/>
          </w:tcPr>
          <w:p w14:paraId="4B1389D5" w14:textId="324188A2" w:rsidR="000D5B81" w:rsidRDefault="000D5B81" w:rsidP="000D5B81">
            <w:pPr>
              <w:pStyle w:val="TS"/>
              <w:spacing w:line="480" w:lineRule="auto"/>
            </w:pPr>
            <w:r>
              <w:t>Exp. 1 (24</w:t>
            </w:r>
            <w:r>
              <w:rPr>
                <w:rFonts w:cs="Times New Roman"/>
              </w:rPr>
              <w:t>°</w:t>
            </w:r>
            <w:r>
              <w:t>C)</w:t>
            </w:r>
          </w:p>
        </w:tc>
        <w:tc>
          <w:tcPr>
            <w:tcW w:w="1976" w:type="dxa"/>
          </w:tcPr>
          <w:p w14:paraId="479B8D37" w14:textId="24893577" w:rsidR="000D5B81" w:rsidRDefault="000D5B81" w:rsidP="000D5B81">
            <w:pPr>
              <w:pStyle w:val="TS"/>
              <w:spacing w:line="480" w:lineRule="auto"/>
            </w:pPr>
            <w:r>
              <w:t>10%</w:t>
            </w:r>
          </w:p>
        </w:tc>
        <w:tc>
          <w:tcPr>
            <w:tcW w:w="2000" w:type="dxa"/>
          </w:tcPr>
          <w:p w14:paraId="358552D8" w14:textId="50A8CAE8" w:rsidR="000D5B81" w:rsidRDefault="000D5B81" w:rsidP="000D5B81">
            <w:pPr>
              <w:pStyle w:val="TS"/>
              <w:spacing w:line="480" w:lineRule="auto"/>
            </w:pPr>
            <w:r>
              <w:t>22.22%</w:t>
            </w:r>
          </w:p>
        </w:tc>
        <w:tc>
          <w:tcPr>
            <w:tcW w:w="1891" w:type="dxa"/>
          </w:tcPr>
          <w:p w14:paraId="56C7F678" w14:textId="5B23B1ED" w:rsidR="000D5B81" w:rsidRDefault="000D5B81" w:rsidP="000D5B81">
            <w:pPr>
              <w:pStyle w:val="TS"/>
              <w:spacing w:line="480" w:lineRule="auto"/>
            </w:pPr>
            <w:r>
              <w:t>11.11%</w:t>
            </w:r>
          </w:p>
        </w:tc>
      </w:tr>
      <w:tr w:rsidR="000D5B81" w14:paraId="5777D98E" w14:textId="77777777" w:rsidTr="000D5B81">
        <w:tc>
          <w:tcPr>
            <w:tcW w:w="1741" w:type="dxa"/>
            <w:vMerge/>
          </w:tcPr>
          <w:p w14:paraId="0C6F2C5C" w14:textId="77777777" w:rsidR="000D5B81" w:rsidRDefault="000D5B81" w:rsidP="000D5B81">
            <w:pPr>
              <w:pStyle w:val="TS"/>
              <w:spacing w:line="480" w:lineRule="auto"/>
            </w:pPr>
          </w:p>
        </w:tc>
        <w:tc>
          <w:tcPr>
            <w:tcW w:w="1742" w:type="dxa"/>
          </w:tcPr>
          <w:p w14:paraId="570E552D" w14:textId="5E639DAA" w:rsidR="000D5B81" w:rsidRDefault="000D5B81" w:rsidP="000D5B81">
            <w:pPr>
              <w:pStyle w:val="TS"/>
              <w:spacing w:line="480" w:lineRule="auto"/>
            </w:pPr>
            <w:r>
              <w:t>Exp. 2 (22</w:t>
            </w:r>
            <w:r>
              <w:rPr>
                <w:rFonts w:cs="Times New Roman"/>
              </w:rPr>
              <w:t>°</w:t>
            </w:r>
            <w:r>
              <w:t>C)</w:t>
            </w:r>
          </w:p>
        </w:tc>
        <w:tc>
          <w:tcPr>
            <w:tcW w:w="1976" w:type="dxa"/>
          </w:tcPr>
          <w:p w14:paraId="5BE67F1B" w14:textId="0B4A1DA7" w:rsidR="000D5B81" w:rsidRDefault="000D5B81" w:rsidP="000D5B81">
            <w:pPr>
              <w:pStyle w:val="TS"/>
              <w:spacing w:line="480" w:lineRule="auto"/>
            </w:pPr>
            <w:r>
              <w:t>18.18%</w:t>
            </w:r>
          </w:p>
        </w:tc>
        <w:tc>
          <w:tcPr>
            <w:tcW w:w="2000" w:type="dxa"/>
          </w:tcPr>
          <w:p w14:paraId="34A70DE5" w14:textId="1032D7FC" w:rsidR="000D5B81" w:rsidRDefault="000D5B81" w:rsidP="000D5B81">
            <w:pPr>
              <w:pStyle w:val="TS"/>
              <w:spacing w:line="480" w:lineRule="auto"/>
            </w:pPr>
            <w:r>
              <w:t>16.67%</w:t>
            </w:r>
          </w:p>
        </w:tc>
        <w:tc>
          <w:tcPr>
            <w:tcW w:w="1891" w:type="dxa"/>
          </w:tcPr>
          <w:p w14:paraId="07CCD0ED" w14:textId="3B8851F7" w:rsidR="000D5B81" w:rsidRDefault="000D5B81" w:rsidP="000D5B81">
            <w:pPr>
              <w:pStyle w:val="TS"/>
              <w:spacing w:line="480" w:lineRule="auto"/>
            </w:pPr>
            <w:r>
              <w:t>35.71%</w:t>
            </w:r>
          </w:p>
        </w:tc>
      </w:tr>
      <w:tr w:rsidR="000D5B81" w14:paraId="269865A4" w14:textId="77777777" w:rsidTr="000D5B81">
        <w:tc>
          <w:tcPr>
            <w:tcW w:w="1741" w:type="dxa"/>
            <w:vMerge w:val="restart"/>
          </w:tcPr>
          <w:p w14:paraId="0B949165" w14:textId="0E23AEDC" w:rsidR="000D5B81" w:rsidRDefault="000D5B81" w:rsidP="000D5B81">
            <w:pPr>
              <w:pStyle w:val="TS"/>
              <w:spacing w:line="480" w:lineRule="auto"/>
            </w:pPr>
            <w:r>
              <w:t>2dph Larvae</w:t>
            </w:r>
          </w:p>
        </w:tc>
        <w:tc>
          <w:tcPr>
            <w:tcW w:w="1742" w:type="dxa"/>
          </w:tcPr>
          <w:p w14:paraId="2BE2050A" w14:textId="78628E42" w:rsidR="000D5B81" w:rsidRDefault="000D5B81" w:rsidP="000D5B81">
            <w:pPr>
              <w:pStyle w:val="TS"/>
              <w:spacing w:line="480" w:lineRule="auto"/>
            </w:pPr>
            <w:r>
              <w:t>Exp. 1 (24</w:t>
            </w:r>
            <w:r>
              <w:rPr>
                <w:rFonts w:cs="Times New Roman"/>
              </w:rPr>
              <w:t>°</w:t>
            </w:r>
            <w:r>
              <w:t>C)</w:t>
            </w:r>
          </w:p>
        </w:tc>
        <w:tc>
          <w:tcPr>
            <w:tcW w:w="1976" w:type="dxa"/>
          </w:tcPr>
          <w:p w14:paraId="18E80C0E" w14:textId="0D0FCBC6" w:rsidR="000D5B81" w:rsidRDefault="000D5B81" w:rsidP="000D5B81">
            <w:pPr>
              <w:pStyle w:val="TS"/>
              <w:spacing w:line="480" w:lineRule="auto"/>
            </w:pPr>
            <w:r>
              <w:t>100%</w:t>
            </w:r>
          </w:p>
        </w:tc>
        <w:tc>
          <w:tcPr>
            <w:tcW w:w="2000" w:type="dxa"/>
          </w:tcPr>
          <w:p w14:paraId="19232A23" w14:textId="357B60C0" w:rsidR="000D5B81" w:rsidRDefault="000D5B81" w:rsidP="000D5B81">
            <w:pPr>
              <w:pStyle w:val="TS"/>
              <w:spacing w:line="480" w:lineRule="auto"/>
            </w:pPr>
            <w:r>
              <w:t>90%</w:t>
            </w:r>
          </w:p>
        </w:tc>
        <w:tc>
          <w:tcPr>
            <w:tcW w:w="1891" w:type="dxa"/>
          </w:tcPr>
          <w:p w14:paraId="75144B44" w14:textId="2196C97C" w:rsidR="000D5B81" w:rsidRDefault="000D5B81" w:rsidP="000D5B81">
            <w:pPr>
              <w:pStyle w:val="TS"/>
              <w:spacing w:line="480" w:lineRule="auto"/>
            </w:pPr>
            <w:r>
              <w:t>77.78%</w:t>
            </w:r>
          </w:p>
        </w:tc>
      </w:tr>
      <w:tr w:rsidR="000D5B81" w14:paraId="50E1CF57" w14:textId="77777777" w:rsidTr="000D5B81">
        <w:tc>
          <w:tcPr>
            <w:tcW w:w="1741" w:type="dxa"/>
            <w:vMerge/>
          </w:tcPr>
          <w:p w14:paraId="0E0B1EC0" w14:textId="77777777" w:rsidR="000D5B81" w:rsidRDefault="000D5B81" w:rsidP="000D5B81">
            <w:pPr>
              <w:pStyle w:val="TS"/>
              <w:spacing w:line="480" w:lineRule="auto"/>
            </w:pPr>
          </w:p>
        </w:tc>
        <w:tc>
          <w:tcPr>
            <w:tcW w:w="1742" w:type="dxa"/>
          </w:tcPr>
          <w:p w14:paraId="3F801AD2" w14:textId="7922703A" w:rsidR="000D5B81" w:rsidRDefault="000D5B81" w:rsidP="000D5B81">
            <w:pPr>
              <w:pStyle w:val="TS"/>
              <w:spacing w:line="480" w:lineRule="auto"/>
            </w:pPr>
            <w:r>
              <w:t>Exp. 2 (22</w:t>
            </w:r>
            <w:r>
              <w:rPr>
                <w:rFonts w:cs="Times New Roman"/>
              </w:rPr>
              <w:t>°</w:t>
            </w:r>
            <w:r>
              <w:t>C)</w:t>
            </w:r>
          </w:p>
        </w:tc>
        <w:tc>
          <w:tcPr>
            <w:tcW w:w="1976" w:type="dxa"/>
          </w:tcPr>
          <w:p w14:paraId="3091C6C0" w14:textId="54E4EAC7" w:rsidR="000D5B81" w:rsidRDefault="000D5B81" w:rsidP="000D5B81">
            <w:pPr>
              <w:pStyle w:val="TS"/>
              <w:spacing w:line="480" w:lineRule="auto"/>
            </w:pPr>
            <w:r>
              <w:t>66.67%</w:t>
            </w:r>
          </w:p>
        </w:tc>
        <w:tc>
          <w:tcPr>
            <w:tcW w:w="2000" w:type="dxa"/>
          </w:tcPr>
          <w:p w14:paraId="63829322" w14:textId="05C077D0" w:rsidR="000D5B81" w:rsidRDefault="000D5B81" w:rsidP="000D5B81">
            <w:pPr>
              <w:pStyle w:val="TS"/>
              <w:spacing w:line="480" w:lineRule="auto"/>
            </w:pPr>
            <w:r>
              <w:t>83.33%</w:t>
            </w:r>
          </w:p>
        </w:tc>
        <w:tc>
          <w:tcPr>
            <w:tcW w:w="1891" w:type="dxa"/>
          </w:tcPr>
          <w:p w14:paraId="235361F6" w14:textId="0AABB140" w:rsidR="000D5B81" w:rsidRDefault="000D5B81" w:rsidP="000D5B81">
            <w:pPr>
              <w:pStyle w:val="TS"/>
              <w:spacing w:line="480" w:lineRule="auto"/>
            </w:pPr>
            <w:r>
              <w:t>53.85%</w:t>
            </w:r>
          </w:p>
        </w:tc>
      </w:tr>
      <w:tr w:rsidR="000D5B81" w14:paraId="7DD4B844" w14:textId="77777777" w:rsidTr="000D5B81">
        <w:tc>
          <w:tcPr>
            <w:tcW w:w="1741" w:type="dxa"/>
            <w:vMerge w:val="restart"/>
          </w:tcPr>
          <w:p w14:paraId="3F9B1EA1" w14:textId="244DCA35" w:rsidR="000D5B81" w:rsidRDefault="000D5B81" w:rsidP="000D5B81">
            <w:pPr>
              <w:pStyle w:val="TS"/>
              <w:spacing w:line="480" w:lineRule="auto"/>
            </w:pPr>
            <w:r>
              <w:t>5dph Larvae</w:t>
            </w:r>
          </w:p>
        </w:tc>
        <w:tc>
          <w:tcPr>
            <w:tcW w:w="1742" w:type="dxa"/>
          </w:tcPr>
          <w:p w14:paraId="01DC268F" w14:textId="6088905D" w:rsidR="000D5B81" w:rsidRDefault="000D5B81" w:rsidP="000D5B81">
            <w:pPr>
              <w:pStyle w:val="TS"/>
              <w:spacing w:line="480" w:lineRule="auto"/>
            </w:pPr>
            <w:r>
              <w:t>Exp. 1 (24</w:t>
            </w:r>
            <w:r>
              <w:rPr>
                <w:rFonts w:cs="Times New Roman"/>
              </w:rPr>
              <w:t>°</w:t>
            </w:r>
            <w:r>
              <w:t>C)</w:t>
            </w:r>
          </w:p>
        </w:tc>
        <w:tc>
          <w:tcPr>
            <w:tcW w:w="1976" w:type="dxa"/>
          </w:tcPr>
          <w:p w14:paraId="75BFE947" w14:textId="2CE5A931" w:rsidR="000D5B81" w:rsidRDefault="000D5B81" w:rsidP="000D5B81">
            <w:pPr>
              <w:pStyle w:val="TS"/>
              <w:spacing w:line="480" w:lineRule="auto"/>
            </w:pPr>
            <w:r>
              <w:t>55.55%</w:t>
            </w:r>
          </w:p>
        </w:tc>
        <w:tc>
          <w:tcPr>
            <w:tcW w:w="2000" w:type="dxa"/>
          </w:tcPr>
          <w:p w14:paraId="5E6544E0" w14:textId="342473C6" w:rsidR="000D5B81" w:rsidRDefault="000D5B81" w:rsidP="000D5B81">
            <w:pPr>
              <w:pStyle w:val="TS"/>
              <w:spacing w:line="480" w:lineRule="auto"/>
            </w:pPr>
            <w:r>
              <w:t>37.5%</w:t>
            </w:r>
          </w:p>
        </w:tc>
        <w:tc>
          <w:tcPr>
            <w:tcW w:w="1891" w:type="dxa"/>
          </w:tcPr>
          <w:p w14:paraId="6E102E7F" w14:textId="3F3FCD91" w:rsidR="000D5B81" w:rsidRDefault="000D5B81" w:rsidP="000D5B81">
            <w:pPr>
              <w:pStyle w:val="TS"/>
              <w:spacing w:line="480" w:lineRule="auto"/>
            </w:pPr>
            <w:r>
              <w:t>33.33%</w:t>
            </w:r>
          </w:p>
        </w:tc>
      </w:tr>
      <w:tr w:rsidR="000D5B81" w14:paraId="356CE311" w14:textId="77777777" w:rsidTr="000D5B81">
        <w:tc>
          <w:tcPr>
            <w:tcW w:w="1741" w:type="dxa"/>
            <w:vMerge/>
          </w:tcPr>
          <w:p w14:paraId="4D0AA2E2" w14:textId="77777777" w:rsidR="000D5B81" w:rsidRDefault="000D5B81" w:rsidP="000D5B81">
            <w:pPr>
              <w:pStyle w:val="TS"/>
              <w:spacing w:line="480" w:lineRule="auto"/>
            </w:pPr>
          </w:p>
        </w:tc>
        <w:tc>
          <w:tcPr>
            <w:tcW w:w="1742" w:type="dxa"/>
          </w:tcPr>
          <w:p w14:paraId="64AE0BE7" w14:textId="2EA47147" w:rsidR="000D5B81" w:rsidRDefault="000D5B81" w:rsidP="000D5B81">
            <w:pPr>
              <w:pStyle w:val="TS"/>
              <w:spacing w:line="480" w:lineRule="auto"/>
            </w:pPr>
            <w:r>
              <w:t>Exp. 2 (22</w:t>
            </w:r>
            <w:r>
              <w:rPr>
                <w:rFonts w:cs="Times New Roman"/>
              </w:rPr>
              <w:t>°</w:t>
            </w:r>
            <w:r>
              <w:t>C)</w:t>
            </w:r>
          </w:p>
        </w:tc>
        <w:tc>
          <w:tcPr>
            <w:tcW w:w="1976" w:type="dxa"/>
          </w:tcPr>
          <w:p w14:paraId="040B78DC" w14:textId="0BB131A1" w:rsidR="000D5B81" w:rsidRDefault="000D5B81" w:rsidP="000D5B81">
            <w:pPr>
              <w:pStyle w:val="TS"/>
              <w:spacing w:line="480" w:lineRule="auto"/>
            </w:pPr>
            <w:r>
              <w:t>85.71%</w:t>
            </w:r>
          </w:p>
        </w:tc>
        <w:tc>
          <w:tcPr>
            <w:tcW w:w="2000" w:type="dxa"/>
          </w:tcPr>
          <w:p w14:paraId="47283E87" w14:textId="5177231D" w:rsidR="000D5B81" w:rsidRDefault="000D5B81" w:rsidP="000D5B81">
            <w:pPr>
              <w:pStyle w:val="TS"/>
              <w:spacing w:line="480" w:lineRule="auto"/>
            </w:pPr>
            <w:r>
              <w:t>40%</w:t>
            </w:r>
          </w:p>
        </w:tc>
        <w:tc>
          <w:tcPr>
            <w:tcW w:w="1891" w:type="dxa"/>
          </w:tcPr>
          <w:p w14:paraId="6DF39A21" w14:textId="66AF451A" w:rsidR="000D5B81" w:rsidRDefault="000D5B81" w:rsidP="000D5B81">
            <w:pPr>
              <w:pStyle w:val="TS"/>
              <w:spacing w:line="480" w:lineRule="auto"/>
            </w:pPr>
            <w:r>
              <w:t>75%</w:t>
            </w:r>
          </w:p>
        </w:tc>
      </w:tr>
    </w:tbl>
    <w:p w14:paraId="33137B59" w14:textId="77777777" w:rsidR="000D5B81" w:rsidRPr="000D5B81" w:rsidRDefault="000D5B81" w:rsidP="000D5B81">
      <w:pPr>
        <w:pStyle w:val="TS"/>
        <w:spacing w:line="480" w:lineRule="auto"/>
      </w:pPr>
    </w:p>
    <w:p w14:paraId="5D65BC4B" w14:textId="2306FB94" w:rsidR="00A231F2" w:rsidRDefault="00A231F2" w:rsidP="0081235D">
      <w:pPr>
        <w:pStyle w:val="TS"/>
        <w:spacing w:line="480" w:lineRule="auto"/>
      </w:pPr>
    </w:p>
    <w:p w14:paraId="5DEE31BC" w14:textId="15F6D264" w:rsidR="00D37B78" w:rsidRDefault="00D37B78" w:rsidP="0081235D">
      <w:pPr>
        <w:pStyle w:val="TS"/>
        <w:spacing w:line="480" w:lineRule="auto"/>
      </w:pPr>
    </w:p>
    <w:p w14:paraId="38F1F8AE" w14:textId="77777777" w:rsidR="00D37B78" w:rsidRDefault="00D37B78" w:rsidP="0081235D">
      <w:pPr>
        <w:pStyle w:val="TS"/>
        <w:spacing w:line="480" w:lineRule="auto"/>
      </w:pPr>
    </w:p>
    <w:p w14:paraId="3F22C3E9" w14:textId="4C661ECE" w:rsidR="00A231F2" w:rsidRDefault="00A231F2" w:rsidP="0081235D">
      <w:pPr>
        <w:pStyle w:val="TS"/>
        <w:spacing w:line="480" w:lineRule="auto"/>
      </w:pPr>
      <w:r>
        <w:rPr>
          <w:b/>
          <w:bCs/>
        </w:rPr>
        <w:t>Discussion</w:t>
      </w:r>
    </w:p>
    <w:p w14:paraId="64A1D45E" w14:textId="1BB426FF" w:rsidR="002A0310" w:rsidRDefault="006C2393" w:rsidP="0081235D">
      <w:pPr>
        <w:pStyle w:val="TS"/>
        <w:spacing w:line="480" w:lineRule="auto"/>
      </w:pPr>
      <w:r>
        <w:tab/>
        <w:t xml:space="preserve">By rearing </w:t>
      </w:r>
      <w:r>
        <w:rPr>
          <w:i/>
          <w:iCs/>
        </w:rPr>
        <w:t>M. menidia</w:t>
      </w:r>
      <w:r>
        <w:t xml:space="preserve"> offspring in different pCO</w:t>
      </w:r>
      <w:r>
        <w:rPr>
          <w:vertAlign w:val="subscript"/>
        </w:rPr>
        <w:t>2</w:t>
      </w:r>
      <w:r>
        <w:t xml:space="preserve"> treatments and quantitatively analyzing </w:t>
      </w:r>
      <w:r w:rsidR="008832C0">
        <w:t>their MO</w:t>
      </w:r>
      <w:r w:rsidR="008832C0">
        <w:rPr>
          <w:vertAlign w:val="subscript"/>
        </w:rPr>
        <w:t>2</w:t>
      </w:r>
      <w:r w:rsidR="008832C0">
        <w:t>-oxygen relationship we showed that high pCO</w:t>
      </w:r>
      <w:r w:rsidR="008832C0">
        <w:rPr>
          <w:vertAlign w:val="subscript"/>
        </w:rPr>
        <w:t>2</w:t>
      </w:r>
      <w:r w:rsidR="008832C0">
        <w:t xml:space="preserve"> </w:t>
      </w:r>
      <w:r w:rsidR="009857DD">
        <w:t>effects on</w:t>
      </w:r>
      <w:r w:rsidR="008832C0">
        <w:t xml:space="preserve"> MO</w:t>
      </w:r>
      <w:r w:rsidR="008832C0">
        <w:rPr>
          <w:vertAlign w:val="subscript"/>
        </w:rPr>
        <w:t>2</w:t>
      </w:r>
      <w:r w:rsidR="008832C0">
        <w:t xml:space="preserve"> </w:t>
      </w:r>
      <w:del w:id="56" w:author="Janet A Nye" w:date="2022-12-06T21:37:00Z">
        <w:r w:rsidR="009857DD" w:rsidDel="009B6D9F">
          <w:delText>may</w:delText>
        </w:r>
      </w:del>
      <w:r w:rsidR="009857DD">
        <w:t xml:space="preserve"> depend on rearing temperature </w:t>
      </w:r>
      <w:ins w:id="57" w:author="Janet A Nye" w:date="2022-12-06T21:38:00Z">
        <w:r w:rsidR="009B6D9F">
          <w:t>and/</w:t>
        </w:r>
      </w:ins>
      <w:r w:rsidR="009857DD">
        <w:t>or only occur at pCO</w:t>
      </w:r>
      <w:r w:rsidR="009857DD">
        <w:rPr>
          <w:vertAlign w:val="subscript"/>
        </w:rPr>
        <w:t>2</w:t>
      </w:r>
      <w:r w:rsidR="009857DD">
        <w:t xml:space="preserve"> levels above 4000 µatm</w:t>
      </w:r>
      <w:ins w:id="58" w:author="Janet A Nye" w:date="2022-12-06T21:38:00Z">
        <w:r w:rsidR="009B6D9F">
          <w:t xml:space="preserve">, yet high temperatures </w:t>
        </w:r>
        <w:r w:rsidR="009B6D9F">
          <w:lastRenderedPageBreak/>
          <w:t>and high pCO2 are expected as anthropogenic effects intensify</w:t>
        </w:r>
      </w:ins>
      <w:r w:rsidR="009857DD">
        <w:t>. Routine MO</w:t>
      </w:r>
      <w:r w:rsidR="009857DD">
        <w:rPr>
          <w:vertAlign w:val="subscript"/>
        </w:rPr>
        <w:t>2</w:t>
      </w:r>
      <w:r w:rsidR="009857DD">
        <w:t xml:space="preserve"> of embryos and 5 </w:t>
      </w:r>
      <w:proofErr w:type="spellStart"/>
      <w:r w:rsidR="009857DD">
        <w:t>dph</w:t>
      </w:r>
      <w:proofErr w:type="spellEnd"/>
      <w:r w:rsidR="009857DD">
        <w:t xml:space="preserve"> larvae </w:t>
      </w:r>
      <w:del w:id="59" w:author="Janet A Nye" w:date="2022-12-06T21:39:00Z">
        <w:r w:rsidR="009857DD" w:rsidDel="009B6D9F">
          <w:delText>in Experiment 2</w:delText>
        </w:r>
      </w:del>
      <w:ins w:id="60" w:author="Janet A Nye" w:date="2022-12-06T21:39:00Z">
        <w:r w:rsidR="009B6D9F">
          <w:t>at</w:t>
        </w:r>
      </w:ins>
      <w:del w:id="61" w:author="Janet A Nye" w:date="2022-12-06T21:39:00Z">
        <w:r w:rsidR="009857DD" w:rsidDel="009B6D9F">
          <w:delText xml:space="preserve"> (</w:delText>
        </w:r>
      </w:del>
      <w:r w:rsidR="009857DD">
        <w:t>22</w:t>
      </w:r>
      <w:r w:rsidR="009857DD">
        <w:rPr>
          <w:rFonts w:cs="Times New Roman"/>
        </w:rPr>
        <w:t>°C</w:t>
      </w:r>
      <w:del w:id="62" w:author="Janet A Nye" w:date="2022-12-06T21:39:00Z">
        <w:r w:rsidR="009857DD" w:rsidDel="009B6D9F">
          <w:rPr>
            <w:rFonts w:cs="Times New Roman"/>
          </w:rPr>
          <w:delText>)</w:delText>
        </w:r>
      </w:del>
      <w:r w:rsidR="009857DD">
        <w:t xml:space="preserve"> were significantly affected by pCO</w:t>
      </w:r>
      <w:r w:rsidR="009857DD">
        <w:rPr>
          <w:vertAlign w:val="subscript"/>
        </w:rPr>
        <w:t>2</w:t>
      </w:r>
      <w:r w:rsidR="009857DD">
        <w:t xml:space="preserve">, while their counterparts in </w:t>
      </w:r>
      <w:del w:id="63" w:author="Janet A Nye" w:date="2022-12-06T21:39:00Z">
        <w:r w:rsidR="009857DD" w:rsidDel="009B6D9F">
          <w:delText>Experiment 1 (</w:delText>
        </w:r>
      </w:del>
      <w:r w:rsidR="009857DD">
        <w:t>24</w:t>
      </w:r>
      <w:r w:rsidR="009857DD">
        <w:rPr>
          <w:rFonts w:cs="Times New Roman"/>
        </w:rPr>
        <w:t>°</w:t>
      </w:r>
      <w:commentRangeStart w:id="64"/>
      <w:r w:rsidR="009857DD">
        <w:t>C</w:t>
      </w:r>
      <w:commentRangeEnd w:id="64"/>
      <w:r w:rsidR="009B6D9F">
        <w:rPr>
          <w:rStyle w:val="CommentReference"/>
          <w:rFonts w:asciiTheme="minorHAnsi" w:hAnsiTheme="minorHAnsi"/>
        </w:rPr>
        <w:commentReference w:id="64"/>
      </w:r>
      <w:del w:id="65" w:author="Janet A Nye" w:date="2022-12-06T21:39:00Z">
        <w:r w:rsidR="009857DD" w:rsidDel="009B6D9F">
          <w:delText>)</w:delText>
        </w:r>
      </w:del>
      <w:r w:rsidR="009857DD">
        <w:t xml:space="preserve"> were unaffected. Because of differences in equipment used to control experimental conditions, Experiment 2 had higher mean moderate and high pCO</w:t>
      </w:r>
      <w:r w:rsidR="009857DD">
        <w:rPr>
          <w:vertAlign w:val="subscript"/>
        </w:rPr>
        <w:t>2</w:t>
      </w:r>
      <w:r w:rsidR="009857DD">
        <w:t xml:space="preserve"> than Experiment 1 had. The highest pCO</w:t>
      </w:r>
      <w:r w:rsidR="009857DD">
        <w:rPr>
          <w:vertAlign w:val="subscript"/>
        </w:rPr>
        <w:t>2</w:t>
      </w:r>
      <w:r w:rsidR="009857DD">
        <w:t xml:space="preserve"> treatment in Experiment 1 was 3609.8 µatm, while the highest treatment in Experiment 2, and the treatment that elicited changes in routine MO</w:t>
      </w:r>
      <w:r w:rsidR="009857DD">
        <w:rPr>
          <w:vertAlign w:val="subscript"/>
        </w:rPr>
        <w:t>2</w:t>
      </w:r>
      <w:r w:rsidR="009857DD">
        <w:t>, was 4324.5 µatm. Past studies have pointed out that responses to acidification are not always linear</w:t>
      </w:r>
      <w:r w:rsidR="000121E1">
        <w:t xml:space="preserve"> </w:t>
      </w:r>
      <w:r w:rsidR="009857DD">
        <w:t>but may instead have</w:t>
      </w:r>
      <w:del w:id="66" w:author="Janet A Nye" w:date="2022-12-06T21:41:00Z">
        <w:r w:rsidR="009857DD" w:rsidDel="009B6D9F">
          <w:delText>, for instance,</w:delText>
        </w:r>
      </w:del>
      <w:r w:rsidR="009857DD">
        <w:t xml:space="preserve"> a bell-curve or threshold-type response (</w:t>
      </w:r>
      <w:proofErr w:type="spellStart"/>
      <w:r w:rsidR="009857DD">
        <w:t>Ries</w:t>
      </w:r>
      <w:proofErr w:type="spellEnd"/>
      <w:r w:rsidR="009857DD">
        <w:t xml:space="preserve"> et al., 2009; </w:t>
      </w:r>
      <w:proofErr w:type="spellStart"/>
      <w:r w:rsidR="009857DD">
        <w:t>Bednar</w:t>
      </w:r>
      <w:r w:rsidR="009857DD">
        <w:rPr>
          <w:rFonts w:cs="Times New Roman"/>
        </w:rPr>
        <w:t>š</w:t>
      </w:r>
      <w:r w:rsidR="009857DD">
        <w:t>ek</w:t>
      </w:r>
      <w:proofErr w:type="spellEnd"/>
      <w:r w:rsidR="009857DD">
        <w:t xml:space="preserve"> et al., 201</w:t>
      </w:r>
      <w:r w:rsidR="000121E1">
        <w:t>9</w:t>
      </w:r>
      <w:r w:rsidR="009857DD">
        <w:t>).</w:t>
      </w:r>
      <w:r w:rsidR="008832C0">
        <w:t xml:space="preserve"> </w:t>
      </w:r>
      <w:commentRangeStart w:id="67"/>
      <w:r w:rsidR="000121E1">
        <w:t>The</w:t>
      </w:r>
      <w:commentRangeEnd w:id="67"/>
      <w:r w:rsidR="009B6D9F">
        <w:rPr>
          <w:rStyle w:val="CommentReference"/>
          <w:rFonts w:asciiTheme="minorHAnsi" w:hAnsiTheme="minorHAnsi"/>
        </w:rPr>
        <w:commentReference w:id="67"/>
      </w:r>
      <w:r w:rsidR="000121E1">
        <w:t xml:space="preserve"> difference we observed between experiments may be indicative of a threshold existing between ~3600-4300 µatm pCO</w:t>
      </w:r>
      <w:r w:rsidR="000121E1">
        <w:rPr>
          <w:vertAlign w:val="subscript"/>
        </w:rPr>
        <w:t>2</w:t>
      </w:r>
      <w:r w:rsidR="000121E1">
        <w:t xml:space="preserve"> for early life stages of this species. This parallels the upper limits of recorded diel pCO</w:t>
      </w:r>
      <w:r w:rsidR="000121E1">
        <w:rPr>
          <w:vertAlign w:val="subscript"/>
        </w:rPr>
        <w:t>2</w:t>
      </w:r>
      <w:r w:rsidR="000121E1">
        <w:t xml:space="preserve"> fluctuations in a Long Island estuary near where the adults were collected for this experiment (Baumann et al., 2015). </w:t>
      </w:r>
      <w:r w:rsidR="00D37B78">
        <w:t>It is possible that the metabolic impacts of high CO</w:t>
      </w:r>
      <w:r w:rsidR="00D37B78">
        <w:rPr>
          <w:vertAlign w:val="subscript"/>
        </w:rPr>
        <w:t>2</w:t>
      </w:r>
      <w:r w:rsidR="00D37B78">
        <w:t xml:space="preserve"> are negligible until levels approach the limits of what naturally occurs in the range of</w:t>
      </w:r>
      <w:r w:rsidR="002A0310">
        <w:t xml:space="preserve"> the</w:t>
      </w:r>
      <w:r w:rsidR="00D37B78">
        <w:t xml:space="preserve"> populations </w:t>
      </w:r>
      <w:r w:rsidR="002A0310">
        <w:t>these individuals are from</w:t>
      </w:r>
      <w:r w:rsidR="00D37B78">
        <w:t xml:space="preserve">. </w:t>
      </w:r>
    </w:p>
    <w:p w14:paraId="04B89277" w14:textId="22DED567" w:rsidR="00A231F2" w:rsidRDefault="008832C0" w:rsidP="002A0310">
      <w:pPr>
        <w:pStyle w:val="TS"/>
        <w:spacing w:line="480" w:lineRule="auto"/>
        <w:ind w:firstLine="720"/>
      </w:pPr>
      <w:r>
        <w:t>Because fertilized eggs were gathered from the same batch spawned by several parents and randomly divided between Experiments 1 and 2, genetic variability likely did not cause the different responses between experiments.</w:t>
      </w:r>
      <w:r w:rsidR="002A0310">
        <w:t xml:space="preserve"> However, the 2</w:t>
      </w:r>
      <w:r w:rsidR="002A0310">
        <w:rPr>
          <w:rFonts w:cs="Times New Roman"/>
        </w:rPr>
        <w:t>°</w:t>
      </w:r>
      <w:r w:rsidR="002A0310">
        <w:t>C temperature difference between experiments may have influenced responses.</w:t>
      </w:r>
      <w:r>
        <w:t xml:space="preserve"> Temperature-dependent effects of pCO</w:t>
      </w:r>
      <w:r>
        <w:rPr>
          <w:vertAlign w:val="subscript"/>
        </w:rPr>
        <w:t>2</w:t>
      </w:r>
      <w:r>
        <w:t xml:space="preserve"> have been found in the past for </w:t>
      </w:r>
      <w:r>
        <w:rPr>
          <w:i/>
          <w:iCs/>
        </w:rPr>
        <w:t>M. menidia</w:t>
      </w:r>
      <w:r>
        <w:t xml:space="preserve">, with </w:t>
      </w:r>
      <w:r w:rsidR="00A764A9">
        <w:t>temperature altering how embryo survival and hatch length were impacted by pCO</w:t>
      </w:r>
      <w:r w:rsidR="00A764A9">
        <w:rPr>
          <w:vertAlign w:val="subscript"/>
        </w:rPr>
        <w:t>2</w:t>
      </w:r>
      <w:r w:rsidR="00A764A9">
        <w:t xml:space="preserve"> but not consistently increasing CO</w:t>
      </w:r>
      <w:r w:rsidR="00A764A9">
        <w:rPr>
          <w:vertAlign w:val="subscript"/>
        </w:rPr>
        <w:t>2</w:t>
      </w:r>
      <w:r w:rsidR="00A764A9">
        <w:t>-sensitivity</w:t>
      </w:r>
      <w:r>
        <w:t xml:space="preserve"> (Murray and Baumann, 2018). Additionally, past experiments in which significant effects of CO</w:t>
      </w:r>
      <w:r>
        <w:rPr>
          <w:vertAlign w:val="subscript"/>
        </w:rPr>
        <w:t>2</w:t>
      </w:r>
      <w:r>
        <w:t xml:space="preserve"> were detected mainly took place early or late in the spawning season (Baumann et al., 2018), and the present study utilized one of the last spawning events of the season. </w:t>
      </w:r>
      <w:r w:rsidR="00A764A9">
        <w:t xml:space="preserve">In contrast, a past study in </w:t>
      </w:r>
      <w:r w:rsidR="00A764A9">
        <w:lastRenderedPageBreak/>
        <w:t>which no effect of pCO</w:t>
      </w:r>
      <w:r w:rsidR="00A764A9">
        <w:rPr>
          <w:vertAlign w:val="subscript"/>
        </w:rPr>
        <w:t>2</w:t>
      </w:r>
      <w:r w:rsidR="00A764A9">
        <w:t xml:space="preserve"> alone on routine metabolism was found aggregated data from experiments using early- and mid-season spawning events (Schwemmer et al., 2020). The sensitivity of </w:t>
      </w:r>
      <w:r w:rsidR="00A764A9">
        <w:rPr>
          <w:i/>
          <w:iCs/>
        </w:rPr>
        <w:t>M. menidia</w:t>
      </w:r>
      <w:r w:rsidR="00A764A9">
        <w:t xml:space="preserve"> to pCO</w:t>
      </w:r>
      <w:r w:rsidR="00A764A9">
        <w:rPr>
          <w:vertAlign w:val="subscript"/>
        </w:rPr>
        <w:t>2</w:t>
      </w:r>
      <w:r w:rsidR="00A764A9">
        <w:t xml:space="preserve"> is thought to vary based on the timing of spawning, potentially due to the environment adults are experiencing and their condition or energetic contribution to eggs (Murray et al., 2014; Snyder et al., 2017). </w:t>
      </w:r>
      <w:r w:rsidR="002A0310">
        <w:t>Temperature also influences developmental rate</w:t>
      </w:r>
      <w:r w:rsidR="00642F8B">
        <w:t xml:space="preserve">, yolk consumption rate, and </w:t>
      </w:r>
      <w:r w:rsidR="002A0310">
        <w:t>hatch timin</w:t>
      </w:r>
      <w:r w:rsidR="00642F8B">
        <w:t>g (</w:t>
      </w:r>
      <w:proofErr w:type="spellStart"/>
      <w:r w:rsidR="00642F8B">
        <w:t>Blaxter</w:t>
      </w:r>
      <w:proofErr w:type="spellEnd"/>
      <w:r w:rsidR="00642F8B">
        <w:t>, 1988)</w:t>
      </w:r>
      <w:r w:rsidR="002A0310">
        <w:t xml:space="preserve">. This means that even though embryos and larvae </w:t>
      </w:r>
      <w:r w:rsidR="00642F8B">
        <w:t xml:space="preserve">from each experiment </w:t>
      </w:r>
      <w:r w:rsidR="002A0310">
        <w:t xml:space="preserve">were sampled at the same time points relative to hatching, they may have been at slightly different points in their development of homeostatic and metabolic mechanisms. </w:t>
      </w:r>
    </w:p>
    <w:p w14:paraId="408F1E69" w14:textId="37FACAF3" w:rsidR="005721AC" w:rsidRPr="005721AC" w:rsidRDefault="005A3C3D" w:rsidP="0081235D">
      <w:pPr>
        <w:pStyle w:val="TS"/>
        <w:spacing w:line="480" w:lineRule="auto"/>
      </w:pPr>
      <w:r>
        <w:tab/>
        <w:t>The response shown in Experiment 2 of embryonic MO</w:t>
      </w:r>
      <w:r>
        <w:rPr>
          <w:vertAlign w:val="subscript"/>
        </w:rPr>
        <w:t>2</w:t>
      </w:r>
      <w:r>
        <w:t xml:space="preserve"> increasing with pCO</w:t>
      </w:r>
      <w:r>
        <w:rPr>
          <w:vertAlign w:val="subscript"/>
        </w:rPr>
        <w:t>2</w:t>
      </w:r>
      <w:r>
        <w:t xml:space="preserve"> is similar to </w:t>
      </w:r>
      <w:r w:rsidR="00E3617F">
        <w:t xml:space="preserve">the results of </w:t>
      </w:r>
      <w:r>
        <w:t>Schwemmer et al. (2020) in which mean MO</w:t>
      </w:r>
      <w:r>
        <w:rPr>
          <w:vertAlign w:val="subscript"/>
        </w:rPr>
        <w:t>2</w:t>
      </w:r>
      <w:r>
        <w:t xml:space="preserve"> increased by over 30% from the lowest to highest pCO</w:t>
      </w:r>
      <w:r>
        <w:rPr>
          <w:vertAlign w:val="subscript"/>
        </w:rPr>
        <w:t>2</w:t>
      </w:r>
      <w:r>
        <w:t xml:space="preserve"> treatment under </w:t>
      </w:r>
      <w:proofErr w:type="spellStart"/>
      <w:r>
        <w:t>normoxia</w:t>
      </w:r>
      <w:proofErr w:type="spellEnd"/>
      <w:r>
        <w:t xml:space="preserve">. </w:t>
      </w:r>
      <w:r w:rsidR="0061014A">
        <w:t>Increased oxygen consumption suggests that additional ATP is being expended on acid-base balance at the cellular level, as embryos do not yet have the ability to remove CO</w:t>
      </w:r>
      <w:r w:rsidR="0061014A">
        <w:rPr>
          <w:vertAlign w:val="subscript"/>
        </w:rPr>
        <w:t>2</w:t>
      </w:r>
      <w:r w:rsidR="0061014A">
        <w:t xml:space="preserve"> from the blood by increasing ventilation</w:t>
      </w:r>
      <w:r w:rsidR="002034EC">
        <w:t xml:space="preserve"> (Fish Physiology 1988 – which chapter?)</w:t>
      </w:r>
      <w:r w:rsidR="0061014A">
        <w:t xml:space="preserve">. By 5dph </w:t>
      </w:r>
      <w:r w:rsidR="00E3617F">
        <w:t>the pCO</w:t>
      </w:r>
      <w:r w:rsidR="00E3617F">
        <w:rPr>
          <w:vertAlign w:val="subscript"/>
        </w:rPr>
        <w:t>2</w:t>
      </w:r>
      <w:r w:rsidR="00E3617F">
        <w:t xml:space="preserve"> effect was reversed and the highest </w:t>
      </w:r>
      <w:r w:rsidR="00633AF7">
        <w:t>pCO</w:t>
      </w:r>
      <w:r w:rsidR="00633AF7">
        <w:rPr>
          <w:vertAlign w:val="subscript"/>
        </w:rPr>
        <w:t>2</w:t>
      </w:r>
      <w:r w:rsidR="00633AF7">
        <w:t xml:space="preserve"> treatment led to a significantly lower MO</w:t>
      </w:r>
      <w:r w:rsidR="00633AF7">
        <w:rPr>
          <w:vertAlign w:val="subscript"/>
        </w:rPr>
        <w:t>2</w:t>
      </w:r>
      <w:r w:rsidR="00633AF7">
        <w:t xml:space="preserve"> than the lower pCO</w:t>
      </w:r>
      <w:r w:rsidR="00633AF7">
        <w:rPr>
          <w:vertAlign w:val="subscript"/>
        </w:rPr>
        <w:t>2</w:t>
      </w:r>
      <w:r w:rsidR="00633AF7">
        <w:t xml:space="preserve"> levels. Reduced routine MO</w:t>
      </w:r>
      <w:r w:rsidR="00633AF7">
        <w:rPr>
          <w:vertAlign w:val="subscript"/>
        </w:rPr>
        <w:t>2</w:t>
      </w:r>
      <w:r w:rsidR="00633AF7">
        <w:t xml:space="preserve"> has been observed in other marine fish species exposed to high CO</w:t>
      </w:r>
      <w:r w:rsidR="00633AF7">
        <w:rPr>
          <w:vertAlign w:val="subscript"/>
        </w:rPr>
        <w:t>2</w:t>
      </w:r>
      <w:r w:rsidR="00633AF7">
        <w:t>, including</w:t>
      </w:r>
      <w:r w:rsidR="00AF5C9C">
        <w:t xml:space="preserve"> juvenile</w:t>
      </w:r>
      <w:r w:rsidR="00633AF7">
        <w:t xml:space="preserve"> turbot (Stiller et al., 2015), </w:t>
      </w:r>
      <w:r w:rsidR="00AF5C9C">
        <w:t xml:space="preserve">early larval </w:t>
      </w:r>
      <w:r w:rsidR="00633AF7">
        <w:t xml:space="preserve">dolphinfish (Pimentel et al., 2014), </w:t>
      </w:r>
      <w:commentRangeStart w:id="68"/>
      <w:r w:rsidR="00633AF7">
        <w:t xml:space="preserve">spiny </w:t>
      </w:r>
      <w:proofErr w:type="spellStart"/>
      <w:r w:rsidR="00633AF7">
        <w:t>chromis</w:t>
      </w:r>
      <w:proofErr w:type="spellEnd"/>
      <w:r w:rsidR="00633AF7">
        <w:t xml:space="preserve"> damselfish (</w:t>
      </w:r>
      <w:proofErr w:type="spellStart"/>
      <w:r w:rsidR="00633AF7">
        <w:t>Sundin</w:t>
      </w:r>
      <w:proofErr w:type="spellEnd"/>
      <w:r w:rsidR="00633AF7">
        <w:t xml:space="preserve"> et al., 2019), Senegalese sole (Pimentel et al., 2015), white-spotted bamboo shark (Rosa et al., 2014) and the anemonefish </w:t>
      </w:r>
      <w:proofErr w:type="spellStart"/>
      <w:r w:rsidR="00633AF7">
        <w:rPr>
          <w:i/>
          <w:iCs/>
        </w:rPr>
        <w:t>Amphiprion</w:t>
      </w:r>
      <w:proofErr w:type="spellEnd"/>
      <w:r w:rsidR="00633AF7">
        <w:rPr>
          <w:i/>
          <w:iCs/>
        </w:rPr>
        <w:t xml:space="preserve"> </w:t>
      </w:r>
      <w:proofErr w:type="spellStart"/>
      <w:r w:rsidR="00633AF7">
        <w:rPr>
          <w:i/>
          <w:iCs/>
        </w:rPr>
        <w:t>melanopus</w:t>
      </w:r>
      <w:proofErr w:type="spellEnd"/>
      <w:r w:rsidR="00633AF7">
        <w:t xml:space="preserve"> (</w:t>
      </w:r>
      <w:commentRangeEnd w:id="68"/>
      <w:r w:rsidR="009B6D9F">
        <w:rPr>
          <w:rStyle w:val="CommentReference"/>
          <w:rFonts w:asciiTheme="minorHAnsi" w:hAnsiTheme="minorHAnsi"/>
        </w:rPr>
        <w:commentReference w:id="68"/>
      </w:r>
      <w:r w:rsidR="00633AF7">
        <w:t xml:space="preserve">Miller et al., 2012). </w:t>
      </w:r>
      <w:r w:rsidR="00AF5C9C">
        <w:t>Reduced MO</w:t>
      </w:r>
      <w:r w:rsidR="00AF5C9C">
        <w:rPr>
          <w:vertAlign w:val="subscript"/>
        </w:rPr>
        <w:t>2</w:t>
      </w:r>
      <w:r w:rsidR="00AF5C9C">
        <w:t xml:space="preserve"> indicates that high pCO</w:t>
      </w:r>
      <w:r w:rsidR="00AF5C9C">
        <w:rPr>
          <w:vertAlign w:val="subscript"/>
        </w:rPr>
        <w:t>2</w:t>
      </w:r>
      <w:r w:rsidR="00AF5C9C">
        <w:t xml:space="preserve"> is not causing additional energy to be expended on homeostasis at this stage (Stiller et al., 2015), which could help explain why </w:t>
      </w:r>
      <w:r w:rsidR="00AF5C9C">
        <w:rPr>
          <w:i/>
          <w:iCs/>
        </w:rPr>
        <w:t>M. menidia</w:t>
      </w:r>
      <w:r w:rsidR="00AF5C9C">
        <w:t xml:space="preserve"> persists in regularly elevated pCO</w:t>
      </w:r>
      <w:r w:rsidR="00AF5C9C">
        <w:rPr>
          <w:vertAlign w:val="subscript"/>
        </w:rPr>
        <w:t>2</w:t>
      </w:r>
      <w:r w:rsidR="00AF5C9C">
        <w:t xml:space="preserve"> levels. Currently, such high pCO</w:t>
      </w:r>
      <w:r w:rsidR="00AF5C9C">
        <w:rPr>
          <w:vertAlign w:val="subscript"/>
        </w:rPr>
        <w:t>2</w:t>
      </w:r>
      <w:r w:rsidR="00AF5C9C">
        <w:t xml:space="preserve"> levels only occur for a few hours at a time certain times </w:t>
      </w:r>
      <w:r w:rsidR="00AF5C9C">
        <w:lastRenderedPageBreak/>
        <w:t>of year but as they become more common due to anthropogenic CO</w:t>
      </w:r>
      <w:r w:rsidR="00AF5C9C">
        <w:rPr>
          <w:vertAlign w:val="subscript"/>
        </w:rPr>
        <w:t>2</w:t>
      </w:r>
      <w:r w:rsidR="00AF5C9C">
        <w:t xml:space="preserve"> emissions (IPCC, 2021) chronic exposure to these conditions could slow down growth and development (</w:t>
      </w:r>
      <w:proofErr w:type="spellStart"/>
      <w:r w:rsidR="00AF5C9C">
        <w:t>Hochachka</w:t>
      </w:r>
      <w:proofErr w:type="spellEnd"/>
      <w:r w:rsidR="00AF5C9C">
        <w:t xml:space="preserve"> and </w:t>
      </w:r>
      <w:proofErr w:type="spellStart"/>
      <w:r w:rsidR="00AF5C9C">
        <w:t>Somero</w:t>
      </w:r>
      <w:proofErr w:type="spellEnd"/>
      <w:r w:rsidR="00AF5C9C">
        <w:t xml:space="preserve">, 2002). </w:t>
      </w:r>
      <w:commentRangeStart w:id="69"/>
      <w:r w:rsidR="00AF5C9C">
        <w:t>These</w:t>
      </w:r>
      <w:commentRangeEnd w:id="69"/>
      <w:r w:rsidR="00EF79B3">
        <w:rPr>
          <w:rStyle w:val="CommentReference"/>
          <w:rFonts w:asciiTheme="minorHAnsi" w:hAnsiTheme="minorHAnsi"/>
        </w:rPr>
        <w:commentReference w:id="69"/>
      </w:r>
      <w:r w:rsidR="00AF5C9C">
        <w:t xml:space="preserve"> could in turn have population-level effects through reproductive output and predation rates. </w:t>
      </w:r>
      <w:r w:rsidR="0082642A">
        <w:t xml:space="preserve">The decrease in metabolism also suggests that very little, if any, additional energy is being expended on pumping ions for acid-base balance, leaving the possibility that routine ventilation is enough to keep blood pH at acceptable levels. </w:t>
      </w:r>
      <w:r w:rsidR="005721AC">
        <w:t xml:space="preserve">Turtle cells incubated in </w:t>
      </w:r>
      <w:proofErr w:type="spellStart"/>
      <w:r w:rsidR="005721AC">
        <w:t>normoxic</w:t>
      </w:r>
      <w:proofErr w:type="spellEnd"/>
      <w:r w:rsidR="005721AC">
        <w:t xml:space="preserve"> conditions used the majority of ATP on Na</w:t>
      </w:r>
      <w:r w:rsidR="005721AC">
        <w:rPr>
          <w:vertAlign w:val="superscript"/>
        </w:rPr>
        <w:t>+</w:t>
      </w:r>
      <w:r w:rsidR="005721AC">
        <w:t>/K</w:t>
      </w:r>
      <w:r w:rsidR="005721AC">
        <w:rPr>
          <w:vertAlign w:val="superscript"/>
        </w:rPr>
        <w:t>+</w:t>
      </w:r>
      <w:r w:rsidR="005721AC">
        <w:t>-ATPase and protein synthesis, and if metabolism is suppressed under high-CO</w:t>
      </w:r>
      <w:r w:rsidR="005721AC">
        <w:rPr>
          <w:vertAlign w:val="subscript"/>
        </w:rPr>
        <w:t>2</w:t>
      </w:r>
      <w:r w:rsidR="005721AC">
        <w:t xml:space="preserve"> both of these functions may be reduced to the detriment of the fish in the long term (</w:t>
      </w:r>
      <w:proofErr w:type="spellStart"/>
      <w:r w:rsidR="005721AC">
        <w:t>Storey</w:t>
      </w:r>
      <w:proofErr w:type="spellEnd"/>
      <w:r w:rsidR="005721AC">
        <w:t xml:space="preserve"> and </w:t>
      </w:r>
      <w:proofErr w:type="spellStart"/>
      <w:r w:rsidR="005721AC">
        <w:t>Storey</w:t>
      </w:r>
      <w:proofErr w:type="spellEnd"/>
      <w:r w:rsidR="005721AC">
        <w:t xml:space="preserve">, 2004). </w:t>
      </w:r>
    </w:p>
    <w:p w14:paraId="4CFCB598" w14:textId="77777777" w:rsidR="00397666" w:rsidRDefault="0082642A" w:rsidP="0081235D">
      <w:pPr>
        <w:pStyle w:val="TS"/>
        <w:spacing w:line="480" w:lineRule="auto"/>
      </w:pPr>
      <w:r>
        <w:tab/>
      </w:r>
      <w:r w:rsidR="003037E0">
        <w:t xml:space="preserve">Contrary to our hypothesis, </w:t>
      </w:r>
      <w:proofErr w:type="spellStart"/>
      <w:r w:rsidR="003037E0">
        <w:t>P</w:t>
      </w:r>
      <w:r w:rsidR="003037E0">
        <w:rPr>
          <w:vertAlign w:val="subscript"/>
        </w:rPr>
        <w:t>crit</w:t>
      </w:r>
      <w:proofErr w:type="spellEnd"/>
      <w:r w:rsidR="003037E0">
        <w:t xml:space="preserve"> was either unaffected or reduced by seawater acidification. In embryos there was no effect of CO</w:t>
      </w:r>
      <w:r w:rsidR="003037E0">
        <w:rPr>
          <w:vertAlign w:val="subscript"/>
        </w:rPr>
        <w:t>2</w:t>
      </w:r>
      <w:r w:rsidR="003037E0">
        <w:t xml:space="preserve"> on </w:t>
      </w:r>
      <w:proofErr w:type="spellStart"/>
      <w:r w:rsidR="003037E0">
        <w:t>P</w:t>
      </w:r>
      <w:r w:rsidR="003037E0">
        <w:rPr>
          <w:vertAlign w:val="subscript"/>
        </w:rPr>
        <w:t>crit</w:t>
      </w:r>
      <w:proofErr w:type="spellEnd"/>
      <w:r w:rsidR="003037E0">
        <w:t xml:space="preserve"> in either Experiment, which contrasts with previous findings that routine MO</w:t>
      </w:r>
      <w:r w:rsidR="003037E0">
        <w:rPr>
          <w:vertAlign w:val="subscript"/>
        </w:rPr>
        <w:t>2</w:t>
      </w:r>
      <w:r w:rsidR="003037E0">
        <w:t xml:space="preserve"> became more oxygen-dependent in </w:t>
      </w:r>
      <w:r w:rsidR="003037E0">
        <w:rPr>
          <w:i/>
          <w:iCs/>
        </w:rPr>
        <w:t>M. menidia</w:t>
      </w:r>
      <w:r w:rsidR="003037E0">
        <w:t xml:space="preserve"> reared in CO</w:t>
      </w:r>
      <w:r w:rsidR="003037E0">
        <w:rPr>
          <w:vertAlign w:val="subscript"/>
        </w:rPr>
        <w:t>2</w:t>
      </w:r>
      <w:r w:rsidR="003037E0">
        <w:t xml:space="preserve"> and O</w:t>
      </w:r>
      <w:r w:rsidR="003037E0">
        <w:rPr>
          <w:vertAlign w:val="subscript"/>
        </w:rPr>
        <w:t>2</w:t>
      </w:r>
      <w:r w:rsidR="003037E0">
        <w:t xml:space="preserve"> treatments (Schwemmer et al., 2020). In 2dph larvae from Experiment 1 there was a significant decrease in </w:t>
      </w:r>
      <w:proofErr w:type="spellStart"/>
      <w:r w:rsidR="003037E0">
        <w:t>P</w:t>
      </w:r>
      <w:r w:rsidR="003037E0">
        <w:rPr>
          <w:vertAlign w:val="subscript"/>
        </w:rPr>
        <w:t>crit</w:t>
      </w:r>
      <w:proofErr w:type="spellEnd"/>
      <w:r w:rsidR="003037E0">
        <w:t xml:space="preserve"> in the highest pCO</w:t>
      </w:r>
      <w:r w:rsidR="003037E0">
        <w:rPr>
          <w:vertAlign w:val="subscript"/>
        </w:rPr>
        <w:t>2</w:t>
      </w:r>
      <w:r w:rsidR="003037E0">
        <w:t xml:space="preserve"> level compared to ambient pCO</w:t>
      </w:r>
      <w:r w:rsidR="003037E0">
        <w:rPr>
          <w:vertAlign w:val="subscript"/>
        </w:rPr>
        <w:t>2</w:t>
      </w:r>
      <w:r w:rsidR="003037E0">
        <w:t xml:space="preserve">. </w:t>
      </w:r>
      <w:r w:rsidR="005344C7">
        <w:t xml:space="preserve">There was also a decline in </w:t>
      </w:r>
      <w:proofErr w:type="spellStart"/>
      <w:r w:rsidR="005344C7">
        <w:t>P</w:t>
      </w:r>
      <w:r w:rsidR="005344C7">
        <w:rPr>
          <w:vertAlign w:val="subscript"/>
        </w:rPr>
        <w:t>crit</w:t>
      </w:r>
      <w:proofErr w:type="spellEnd"/>
      <w:r w:rsidR="005344C7">
        <w:t xml:space="preserve"> with increasing pCO</w:t>
      </w:r>
      <w:r w:rsidR="005344C7">
        <w:rPr>
          <w:vertAlign w:val="subscript"/>
        </w:rPr>
        <w:t>2</w:t>
      </w:r>
      <w:r w:rsidR="005344C7">
        <w:t xml:space="preserve"> in 5dph larvae from Experiment 2, although it was statistically non-significant at the </w:t>
      </w:r>
      <w:r w:rsidR="005344C7">
        <w:rPr>
          <w:rFonts w:cs="Times New Roman"/>
        </w:rPr>
        <w:t>α</w:t>
      </w:r>
      <w:r w:rsidR="005344C7">
        <w:t>=0.05 significance level (p=0.097). Other</w:t>
      </w:r>
      <w:r w:rsidR="003B495C">
        <w:t xml:space="preserve"> studies </w:t>
      </w:r>
      <w:r w:rsidR="005344C7">
        <w:t xml:space="preserve">have </w:t>
      </w:r>
      <w:r w:rsidR="003B495C">
        <w:t xml:space="preserve">measured </w:t>
      </w:r>
      <w:proofErr w:type="spellStart"/>
      <w:r w:rsidR="003B495C">
        <w:t>P</w:t>
      </w:r>
      <w:r w:rsidR="003B495C">
        <w:rPr>
          <w:vertAlign w:val="subscript"/>
        </w:rPr>
        <w:t>crit</w:t>
      </w:r>
      <w:proofErr w:type="spellEnd"/>
      <w:r w:rsidR="003B495C">
        <w:t xml:space="preserve"> in fish exposed to seawater acidification and found </w:t>
      </w:r>
      <w:r w:rsidR="003B6602">
        <w:t>no effects, as we did in embryos and some of our larvae</w:t>
      </w:r>
      <w:r w:rsidR="005344C7">
        <w:t xml:space="preserve"> (McKenzie et al., 2003; Couturier et al., 2013; Heinrich et al., 2014). </w:t>
      </w:r>
      <w:r w:rsidR="00F70135">
        <w:t>Multiple studies link species’ tolerance of future global change conditions to the degree of fluctuating severe conditions they currently experience (</w:t>
      </w:r>
      <w:proofErr w:type="spellStart"/>
      <w:r w:rsidR="00F70135">
        <w:t>P</w:t>
      </w:r>
      <w:r w:rsidR="00F70135">
        <w:rPr>
          <w:rFonts w:cs="Times New Roman"/>
        </w:rPr>
        <w:t>ö</w:t>
      </w:r>
      <w:r w:rsidR="00F70135">
        <w:t>rtner</w:t>
      </w:r>
      <w:proofErr w:type="spellEnd"/>
      <w:r w:rsidR="00F70135">
        <w:t xml:space="preserve"> and Farrell, 2008; Baumann, 2019). </w:t>
      </w:r>
      <w:r w:rsidR="003B6602">
        <w:t xml:space="preserve">A study on two damselfish species found that </w:t>
      </w:r>
      <w:proofErr w:type="spellStart"/>
      <w:r w:rsidR="003B6602">
        <w:t>P</w:t>
      </w:r>
      <w:r w:rsidR="003B6602">
        <w:rPr>
          <w:vertAlign w:val="subscript"/>
        </w:rPr>
        <w:t>crit</w:t>
      </w:r>
      <w:proofErr w:type="spellEnd"/>
      <w:r w:rsidR="003B6602">
        <w:t xml:space="preserve"> and resting metabolism were both unaffected by four days </w:t>
      </w:r>
      <w:r w:rsidR="006F4099">
        <w:t>of high-CO</w:t>
      </w:r>
      <w:r w:rsidR="006F4099">
        <w:rPr>
          <w:vertAlign w:val="subscript"/>
        </w:rPr>
        <w:t>2</w:t>
      </w:r>
      <w:r w:rsidR="006F4099">
        <w:t xml:space="preserve"> exposure, potentially owing to the periodic hypoxia these species encounter on coral reefs (Couturier et al., 2013). </w:t>
      </w:r>
      <w:r w:rsidR="009929BC">
        <w:t>Much like</w:t>
      </w:r>
      <w:r w:rsidR="006F4099">
        <w:t xml:space="preserve"> </w:t>
      </w:r>
      <w:r w:rsidR="006F4099">
        <w:rPr>
          <w:i/>
          <w:iCs/>
        </w:rPr>
        <w:t xml:space="preserve">M. </w:t>
      </w:r>
      <w:proofErr w:type="spellStart"/>
      <w:r w:rsidR="006F4099">
        <w:rPr>
          <w:i/>
          <w:iCs/>
        </w:rPr>
        <w:t>menidia</w:t>
      </w:r>
      <w:r w:rsidR="006F4099">
        <w:t>’s</w:t>
      </w:r>
      <w:proofErr w:type="spellEnd"/>
      <w:r w:rsidR="006F4099">
        <w:t xml:space="preserve"> estuarine </w:t>
      </w:r>
      <w:r w:rsidR="006F4099">
        <w:lastRenderedPageBreak/>
        <w:t xml:space="preserve">habitat, the naturally fluctuating conditions on the reef appear to have resulted in fish that tolerate a wide range of conditions without disruption to metabolic processes. </w:t>
      </w:r>
      <w:r w:rsidR="009929BC">
        <w:t>Similarly, an elasmobranch that is regularly exposed to diurnal CO</w:t>
      </w:r>
      <w:r w:rsidR="009929BC">
        <w:rPr>
          <w:vertAlign w:val="subscript"/>
        </w:rPr>
        <w:t>2</w:t>
      </w:r>
      <w:r w:rsidR="009929BC">
        <w:t xml:space="preserve"> and O</w:t>
      </w:r>
      <w:r w:rsidR="009929BC">
        <w:rPr>
          <w:vertAlign w:val="subscript"/>
        </w:rPr>
        <w:t>2</w:t>
      </w:r>
      <w:r w:rsidR="009929BC">
        <w:t xml:space="preserve"> </w:t>
      </w:r>
      <w:r w:rsidR="00F70135">
        <w:t xml:space="preserve">fluctuations </w:t>
      </w:r>
      <w:r w:rsidR="009929BC">
        <w:t xml:space="preserve">on shallow coral reef habitats was also </w:t>
      </w:r>
      <w:r w:rsidR="00F70135">
        <w:t>displayed</w:t>
      </w:r>
      <w:r w:rsidR="009929BC">
        <w:t xml:space="preserve"> no effects of long term high CO</w:t>
      </w:r>
      <w:r w:rsidR="009929BC">
        <w:rPr>
          <w:vertAlign w:val="subscript"/>
        </w:rPr>
        <w:t>2</w:t>
      </w:r>
      <w:r w:rsidR="009929BC">
        <w:t xml:space="preserve"> exposure on its resting metabolism or </w:t>
      </w:r>
      <w:proofErr w:type="spellStart"/>
      <w:r w:rsidR="009929BC">
        <w:t>P</w:t>
      </w:r>
      <w:r w:rsidR="009929BC">
        <w:rPr>
          <w:vertAlign w:val="subscript"/>
        </w:rPr>
        <w:t>crit</w:t>
      </w:r>
      <w:proofErr w:type="spellEnd"/>
      <w:r w:rsidR="009929BC">
        <w:t xml:space="preserve"> (Heinrich et al., 2014).</w:t>
      </w:r>
      <w:r w:rsidR="003B6602">
        <w:t xml:space="preserve"> </w:t>
      </w:r>
      <w:r w:rsidR="003037E0">
        <w:t>Although low blood pH is known to reduce the oxygen-binding capacity and affinity of hemoglobin (</w:t>
      </w:r>
      <w:proofErr w:type="spellStart"/>
      <w:r w:rsidR="003B495C">
        <w:t>Brauner</w:t>
      </w:r>
      <w:proofErr w:type="spellEnd"/>
      <w:r w:rsidR="003B495C">
        <w:t xml:space="preserve"> and Randall, 1996</w:t>
      </w:r>
      <w:r w:rsidR="003037E0">
        <w:t>) the effect may not be strong enough at our pCO</w:t>
      </w:r>
      <w:r w:rsidR="003037E0">
        <w:rPr>
          <w:vertAlign w:val="subscript"/>
        </w:rPr>
        <w:t>2</w:t>
      </w:r>
      <w:r w:rsidR="003037E0">
        <w:t xml:space="preserve"> </w:t>
      </w:r>
      <w:r w:rsidR="005344C7">
        <w:t>levels</w:t>
      </w:r>
      <w:r w:rsidR="003B495C">
        <w:t xml:space="preserve"> </w:t>
      </w:r>
      <w:r w:rsidR="005344C7">
        <w:t>to detectably affect oxygen uptake rates</w:t>
      </w:r>
      <w:r w:rsidR="003B495C" w:rsidRPr="003B495C">
        <w:t xml:space="preserve"> </w:t>
      </w:r>
      <w:r w:rsidR="003B495C">
        <w:t>or the fish may have the ability to prevent CO</w:t>
      </w:r>
      <w:r w:rsidR="003B495C">
        <w:rPr>
          <w:vertAlign w:val="subscript"/>
        </w:rPr>
        <w:t>2</w:t>
      </w:r>
      <w:r w:rsidR="003B495C">
        <w:t xml:space="preserve"> from affecting blood </w:t>
      </w:r>
      <w:proofErr w:type="spellStart"/>
      <w:r w:rsidR="003B495C">
        <w:t>pH</w:t>
      </w:r>
      <w:r w:rsidR="005344C7">
        <w:t>.</w:t>
      </w:r>
      <w:proofErr w:type="spellEnd"/>
      <w:r w:rsidR="005344C7">
        <w:t xml:space="preserve"> </w:t>
      </w:r>
    </w:p>
    <w:p w14:paraId="5CB6D2BF" w14:textId="77777777" w:rsidR="00E331D0" w:rsidRDefault="00E65A52" w:rsidP="00397666">
      <w:pPr>
        <w:pStyle w:val="TS"/>
        <w:spacing w:line="480" w:lineRule="auto"/>
        <w:ind w:firstLine="720"/>
      </w:pPr>
      <w:r>
        <w:t xml:space="preserve">A recent study that took measurements of European sea bass under constant low </w:t>
      </w:r>
      <w:r w:rsidR="003A65F1">
        <w:t>p</w:t>
      </w:r>
      <w:r>
        <w:t>CO</w:t>
      </w:r>
      <w:r>
        <w:rPr>
          <w:vertAlign w:val="subscript"/>
        </w:rPr>
        <w:t>2</w:t>
      </w:r>
      <w:r>
        <w:t xml:space="preserve"> to acutely increasing </w:t>
      </w:r>
      <w:r w:rsidR="003A65F1">
        <w:t>p</w:t>
      </w:r>
      <w:r>
        <w:t>CO</w:t>
      </w:r>
      <w:r>
        <w:rPr>
          <w:vertAlign w:val="subscript"/>
        </w:rPr>
        <w:t>2</w:t>
      </w:r>
      <w:r>
        <w:t xml:space="preserve"> found that </w:t>
      </w:r>
      <w:proofErr w:type="spellStart"/>
      <w:r>
        <w:t>P</w:t>
      </w:r>
      <w:r>
        <w:rPr>
          <w:vertAlign w:val="subscript"/>
        </w:rPr>
        <w:t>crit</w:t>
      </w:r>
      <w:proofErr w:type="spellEnd"/>
      <w:r>
        <w:rPr>
          <w:vertAlign w:val="subscript"/>
        </w:rPr>
        <w:t xml:space="preserve"> </w:t>
      </w:r>
      <w:r>
        <w:t>decreased and hemoglobin affinity for oxygen increased, both of which indicate an increase in hypoxia tolerance with acidification (</w:t>
      </w:r>
      <w:commentRangeStart w:id="70"/>
      <w:r>
        <w:t>Montgomery</w:t>
      </w:r>
      <w:commentRangeEnd w:id="70"/>
      <w:r>
        <w:rPr>
          <w:rStyle w:val="CommentReference"/>
          <w:rFonts w:asciiTheme="minorHAnsi" w:hAnsiTheme="minorHAnsi"/>
        </w:rPr>
        <w:commentReference w:id="70"/>
      </w:r>
      <w:r>
        <w:t xml:space="preserve"> et al., 2019). Furthermore, the authors found no difference in European sea bass blood pH during the high-CO</w:t>
      </w:r>
      <w:r>
        <w:rPr>
          <w:vertAlign w:val="subscript"/>
        </w:rPr>
        <w:t>2</w:t>
      </w:r>
      <w:r>
        <w:t xml:space="preserve"> exposure, which supports the idea that environmentally typical </w:t>
      </w:r>
      <w:r w:rsidR="003A65F1">
        <w:t>p</w:t>
      </w:r>
      <w:r>
        <w:t>CO</w:t>
      </w:r>
      <w:r>
        <w:rPr>
          <w:vertAlign w:val="subscript"/>
        </w:rPr>
        <w:t>2</w:t>
      </w:r>
      <w:r>
        <w:t xml:space="preserve"> levels may not alter blood pH to the extent necessary for the Bohr and Root effects to inhibit hypoxia tolerance. </w:t>
      </w:r>
      <w:r w:rsidR="003A65F1">
        <w:t>Montgomery et al. (2019) propose several mechanisms to account for the increase in hemoglobin-O</w:t>
      </w:r>
      <w:r w:rsidR="003A65F1">
        <w:rPr>
          <w:vertAlign w:val="subscript"/>
        </w:rPr>
        <w:t>2</w:t>
      </w:r>
      <w:r w:rsidR="003A65F1">
        <w:t xml:space="preserve"> affinity at high pCO</w:t>
      </w:r>
      <w:r w:rsidR="003A65F1">
        <w:rPr>
          <w:vertAlign w:val="subscript"/>
        </w:rPr>
        <w:t>2</w:t>
      </w:r>
      <w:r w:rsidR="003A65F1">
        <w:t>, such as the possibility that increasing pCO</w:t>
      </w:r>
      <w:r w:rsidR="003A65F1">
        <w:rPr>
          <w:vertAlign w:val="subscript"/>
        </w:rPr>
        <w:t>2</w:t>
      </w:r>
      <w:r w:rsidR="003A65F1">
        <w:t xml:space="preserve"> increases the rate of </w:t>
      </w:r>
      <w:r w:rsidR="003A65F1">
        <w:rPr>
          <w:rFonts w:cs="Times New Roman"/>
        </w:rPr>
        <w:t>β</w:t>
      </w:r>
      <w:r w:rsidR="003A65F1">
        <w:t xml:space="preserve">-adrenergic stimulated increase in intracellular erythrocyte pH that occurs in acute hypoxia or that </w:t>
      </w:r>
      <w:r w:rsidR="00DE0130">
        <w:t xml:space="preserve">erythrocyte chloride levels decrease following increases in plasma bicarbonate resulting from respiratory acidosis compensation (Montgomery et al., 2019). The present study did not include the measurements needed to elucidate such mechanisms, and future work doing so would help determine if such processes occur in </w:t>
      </w:r>
      <w:r w:rsidR="00DE0130">
        <w:rPr>
          <w:i/>
          <w:iCs/>
        </w:rPr>
        <w:t>M. menidia.</w:t>
      </w:r>
      <w:r w:rsidR="003A65F1">
        <w:t xml:space="preserve"> </w:t>
      </w:r>
    </w:p>
    <w:p w14:paraId="257A4A5A" w14:textId="6312B4F4" w:rsidR="008832C0" w:rsidRPr="001425C5" w:rsidRDefault="00E331D0" w:rsidP="00397666">
      <w:pPr>
        <w:pStyle w:val="TS"/>
        <w:spacing w:line="480" w:lineRule="auto"/>
        <w:ind w:firstLine="720"/>
      </w:pPr>
      <w:r>
        <w:t>Interestingly, the larvae that displayed pCO</w:t>
      </w:r>
      <w:r>
        <w:rPr>
          <w:vertAlign w:val="subscript"/>
        </w:rPr>
        <w:t>2</w:t>
      </w:r>
      <w:r>
        <w:t xml:space="preserve"> effects on </w:t>
      </w:r>
      <w:proofErr w:type="spellStart"/>
      <w:r>
        <w:t>P</w:t>
      </w:r>
      <w:r>
        <w:rPr>
          <w:vertAlign w:val="subscript"/>
        </w:rPr>
        <w:t>crit</w:t>
      </w:r>
      <w:proofErr w:type="spellEnd"/>
      <w:r>
        <w:t xml:space="preserve"> were from Experiment 1 while the embryos and larvae </w:t>
      </w:r>
      <w:r w:rsidR="00480F20">
        <w:t>with routine metabolism responses to pCO</w:t>
      </w:r>
      <w:r w:rsidR="00480F20">
        <w:rPr>
          <w:vertAlign w:val="subscript"/>
        </w:rPr>
        <w:t>2</w:t>
      </w:r>
      <w:r w:rsidR="00480F20">
        <w:t xml:space="preserve"> were from Experiment </w:t>
      </w:r>
      <w:r w:rsidR="00480F20">
        <w:lastRenderedPageBreak/>
        <w:t>2. This suggests the offspring reared at the lower temperature (22</w:t>
      </w:r>
      <w:r w:rsidR="00480F20">
        <w:rPr>
          <w:rFonts w:cs="Times New Roman"/>
        </w:rPr>
        <w:t>°</w:t>
      </w:r>
      <w:r w:rsidR="00480F20">
        <w:t>C, Experiment 2) were more sensitive to acidification, as their routine metabolism changed and their hypoxia tolerance did not increase as that of the Experiment 1 (24</w:t>
      </w:r>
      <w:r w:rsidR="00480F20">
        <w:rPr>
          <w:rFonts w:cs="Times New Roman"/>
        </w:rPr>
        <w:t>°</w:t>
      </w:r>
      <w:r w:rsidR="00480F20">
        <w:t xml:space="preserve">C) larvae did. The higher temperature may lead to not only earlier hatching but also faster development of the metabolic and </w:t>
      </w:r>
      <w:proofErr w:type="spellStart"/>
      <w:r w:rsidR="00480F20">
        <w:t>ionoregulatory</w:t>
      </w:r>
      <w:proofErr w:type="spellEnd"/>
      <w:r w:rsidR="00480F20">
        <w:t xml:space="preserve"> mechanisms that help </w:t>
      </w:r>
      <w:r w:rsidR="00480F20">
        <w:rPr>
          <w:i/>
          <w:iCs/>
        </w:rPr>
        <w:t>M. menidia</w:t>
      </w:r>
      <w:r w:rsidR="00480F20">
        <w:t xml:space="preserve"> withstand fluctuating conditions, which intensify as summer goes on and temperatures rise. </w:t>
      </w:r>
      <w:r w:rsidR="00480F20">
        <w:rPr>
          <w:i/>
          <w:iCs/>
        </w:rPr>
        <w:t xml:space="preserve">M. menidia </w:t>
      </w:r>
      <w:r w:rsidR="00480F20">
        <w:t>also has a distribution extending south to Florida where summer temperatures are even higher, so it makes sense that the species may thrive under warmer temperatures. Differences in prevalence of a temporary, sharp increase in oxygen consumption at low oxygen were small among experiments and pCO</w:t>
      </w:r>
      <w:r w:rsidR="00480F20">
        <w:rPr>
          <w:vertAlign w:val="subscript"/>
        </w:rPr>
        <w:t>2</w:t>
      </w:r>
      <w:r w:rsidR="00480F20">
        <w:t xml:space="preserve"> treatments. However, there was a large difference between embryos and larvae, with the percentage of embryos with this pattern ranging from 10-35.71% while in larvae it ranged from 33.33-100%. </w:t>
      </w:r>
      <w:r w:rsidR="001425C5">
        <w:t>This is consistent with the explanation that stress and accumulation of anaerobic byproducts stimulates activity (</w:t>
      </w:r>
      <w:proofErr w:type="spellStart"/>
      <w:r w:rsidR="001425C5">
        <w:t>P</w:t>
      </w:r>
      <w:r w:rsidR="001425C5">
        <w:rPr>
          <w:rFonts w:cs="Times New Roman"/>
        </w:rPr>
        <w:t>ö</w:t>
      </w:r>
      <w:r w:rsidR="001425C5">
        <w:t>rtner</w:t>
      </w:r>
      <w:proofErr w:type="spellEnd"/>
      <w:r w:rsidR="001425C5">
        <w:t xml:space="preserve"> and </w:t>
      </w:r>
      <w:proofErr w:type="spellStart"/>
      <w:r w:rsidR="001425C5">
        <w:t>Grieshaber</w:t>
      </w:r>
      <w:proofErr w:type="spellEnd"/>
      <w:r w:rsidR="001425C5">
        <w:t xml:space="preserve">, 1993) because embryos are less capable of activity than larvae (although at the stage sampled their bodies are developed enough to move around in the chorion). This activity is unconfirmed, however, because we were not able to observe the respirometry wells during trials. </w:t>
      </w:r>
      <w:r w:rsidR="00480F20">
        <w:t xml:space="preserve">The highest occurrence </w:t>
      </w:r>
      <w:r w:rsidR="001425C5">
        <w:t xml:space="preserve">of this pattern was at the 2dph larval stage in Experiment 1, the same group in which </w:t>
      </w:r>
      <w:proofErr w:type="spellStart"/>
      <w:r w:rsidR="001425C5">
        <w:t>P</w:t>
      </w:r>
      <w:r w:rsidR="001425C5">
        <w:rPr>
          <w:vertAlign w:val="subscript"/>
        </w:rPr>
        <w:t>crit</w:t>
      </w:r>
      <w:proofErr w:type="spellEnd"/>
      <w:r w:rsidR="001425C5">
        <w:t xml:space="preserve"> was reduced by high pCO</w:t>
      </w:r>
      <w:r w:rsidR="001425C5">
        <w:rPr>
          <w:vertAlign w:val="subscript"/>
        </w:rPr>
        <w:t>2</w:t>
      </w:r>
      <w:r w:rsidR="001425C5">
        <w:t>. If this low-oxygen sharp increase in MO</w:t>
      </w:r>
      <w:r w:rsidR="001425C5">
        <w:rPr>
          <w:vertAlign w:val="subscript"/>
        </w:rPr>
        <w:t>2</w:t>
      </w:r>
      <w:r w:rsidR="001425C5">
        <w:t xml:space="preserve"> is indeed indicative of greater rates of anaerobiosis, this suggests that the fish with increased hypoxia-tolerance under high pCO</w:t>
      </w:r>
      <w:r w:rsidR="001425C5">
        <w:rPr>
          <w:vertAlign w:val="subscript"/>
        </w:rPr>
        <w:t>2</w:t>
      </w:r>
      <w:r w:rsidR="001425C5">
        <w:t xml:space="preserve"> may have also had a greater capacity for anaerobic metabolism to meet their metabolic needs despite the lack of oxygen. </w:t>
      </w:r>
    </w:p>
    <w:p w14:paraId="0A3C10CB" w14:textId="2C62F0F9" w:rsidR="0086683D" w:rsidRPr="002E7EF5" w:rsidRDefault="0086683D" w:rsidP="0081235D">
      <w:pPr>
        <w:pStyle w:val="TS"/>
        <w:spacing w:line="480" w:lineRule="auto"/>
      </w:pPr>
      <w:r>
        <w:tab/>
        <w:t>It is recommended that the MO</w:t>
      </w:r>
      <w:r>
        <w:rPr>
          <w:vertAlign w:val="subscript"/>
        </w:rPr>
        <w:t>2</w:t>
      </w:r>
      <w:r>
        <w:t>-oxygen relationship be assessed in combination with another measure that can provide more physiological information to explain the relationship (</w:t>
      </w:r>
      <w:proofErr w:type="spellStart"/>
      <w:r>
        <w:t>Ultsch</w:t>
      </w:r>
      <w:proofErr w:type="spellEnd"/>
      <w:r>
        <w:t xml:space="preserve"> and Regan, 2019). Future work can uncover more about </w:t>
      </w:r>
      <w:r>
        <w:rPr>
          <w:i/>
          <w:iCs/>
        </w:rPr>
        <w:t>M. menidia</w:t>
      </w:r>
      <w:r>
        <w:t xml:space="preserve"> hypoxia tolerance </w:t>
      </w:r>
      <w:r>
        <w:lastRenderedPageBreak/>
        <w:t>under multiple stressors</w:t>
      </w:r>
      <w:r w:rsidR="002D4F83">
        <w:t xml:space="preserve"> by measuring</w:t>
      </w:r>
      <w:r>
        <w:t xml:space="preserve"> anaerobic metabolism, behavioral responses (activity, </w:t>
      </w:r>
      <w:r w:rsidR="002D4F83">
        <w:t>aquatic surface respiration, loss of equilibrium), and enzyme activity as oxygen is depleted. Measuring and observing activity of larvae during respiration was not possible in this experiment because the inside of respirometers is not visible when they are sealed, but future experiments that record video of larvae during respirometry would allow experimenters to separate out periods of rest and activity and better characterize what happens to the fish as oxygen approaches zero</w:t>
      </w:r>
      <w:r w:rsidR="002034EC">
        <w:t>,</w:t>
      </w:r>
      <w:r w:rsidR="002D4F83">
        <w:t xml:space="preserve"> physiological needs are no longer met</w:t>
      </w:r>
      <w:r w:rsidR="002034EC">
        <w:t>, and anaerobic metabolites build up that may stimulate activity (</w:t>
      </w:r>
      <w:proofErr w:type="spellStart"/>
      <w:r w:rsidR="004D2C04">
        <w:t>P</w:t>
      </w:r>
      <w:r w:rsidR="004D2C04">
        <w:rPr>
          <w:rFonts w:cs="Times New Roman"/>
        </w:rPr>
        <w:t>ö</w:t>
      </w:r>
      <w:r w:rsidR="004D2C04">
        <w:t>rtner</w:t>
      </w:r>
      <w:proofErr w:type="spellEnd"/>
      <w:r w:rsidR="004D2C04">
        <w:t xml:space="preserve"> and </w:t>
      </w:r>
      <w:proofErr w:type="spellStart"/>
      <w:r w:rsidR="004D2C04">
        <w:t>Grieshaber</w:t>
      </w:r>
      <w:proofErr w:type="spellEnd"/>
      <w:r w:rsidR="004D2C04">
        <w:t xml:space="preserve">, 1993; </w:t>
      </w:r>
      <w:proofErr w:type="spellStart"/>
      <w:r w:rsidR="004D2C04">
        <w:t>P</w:t>
      </w:r>
      <w:r w:rsidR="004D2C04">
        <w:rPr>
          <w:rFonts w:cs="Times New Roman"/>
        </w:rPr>
        <w:t>ö</w:t>
      </w:r>
      <w:r w:rsidR="004D2C04">
        <w:t>rtner</w:t>
      </w:r>
      <w:proofErr w:type="spellEnd"/>
      <w:r w:rsidR="004D2C04">
        <w:t>, 2010)</w:t>
      </w:r>
      <w:r w:rsidR="002D4F83">
        <w:t>. Multiple replication studies should be done to encompass the range of natural genetic variation that likely confers population persistence amid extreme environmental fluctuations</w:t>
      </w:r>
      <w:r w:rsidR="002E7EF5">
        <w:t xml:space="preserve"> (Baumann et al., 2018)</w:t>
      </w:r>
      <w:r w:rsidR="002D4F83">
        <w:t xml:space="preserve">. </w:t>
      </w:r>
      <w:commentRangeStart w:id="71"/>
      <w:r w:rsidR="002D4F83">
        <w:t>This study describes two experiments but because of logistical constraints on equipment availability, the experiments</w:t>
      </w:r>
      <w:r w:rsidR="00EE0A42">
        <w:t xml:space="preserve"> were not identical but rather</w:t>
      </w:r>
      <w:r w:rsidR="002D4F83">
        <w:t xml:space="preserve"> had to be done simultaneously at different temperatures so that development was staggered and respirometry equipment could be used on a different experiment each day. </w:t>
      </w:r>
      <w:r w:rsidR="002E7EF5">
        <w:t>The resulting dataset does not represent two replicate experiments but instead captures responses across a range of typical temperatures and slightly different pCO</w:t>
      </w:r>
      <w:r w:rsidR="002E7EF5">
        <w:rPr>
          <w:vertAlign w:val="subscript"/>
        </w:rPr>
        <w:t>2</w:t>
      </w:r>
      <w:r w:rsidR="002E7EF5">
        <w:t xml:space="preserve"> treatments</w:t>
      </w:r>
      <w:r w:rsidR="003B495C">
        <w:t xml:space="preserve"> to give a more complete picture of how the metabolic response to hypoxia can vary in these conditions. </w:t>
      </w:r>
      <w:commentRangeEnd w:id="71"/>
      <w:r w:rsidR="00EF79B3">
        <w:rPr>
          <w:rStyle w:val="CommentReference"/>
          <w:rFonts w:asciiTheme="minorHAnsi" w:hAnsiTheme="minorHAnsi"/>
        </w:rPr>
        <w:commentReference w:id="71"/>
      </w:r>
    </w:p>
    <w:p w14:paraId="450FF99C" w14:textId="10E7A519" w:rsidR="00EE0A42" w:rsidRDefault="00EE0A42" w:rsidP="0081235D">
      <w:pPr>
        <w:pStyle w:val="TS"/>
        <w:spacing w:line="480" w:lineRule="auto"/>
      </w:pPr>
    </w:p>
    <w:p w14:paraId="21B5783D" w14:textId="0F303B59" w:rsidR="00EE0A42" w:rsidRDefault="00EE0A42" w:rsidP="0081235D">
      <w:pPr>
        <w:pStyle w:val="TS"/>
        <w:spacing w:line="480" w:lineRule="auto"/>
      </w:pPr>
      <w:r>
        <w:rPr>
          <w:b/>
          <w:bCs/>
        </w:rPr>
        <w:t>Conclusions</w:t>
      </w:r>
    </w:p>
    <w:p w14:paraId="48616E3E" w14:textId="03AC97B6" w:rsidR="00EE0A42" w:rsidRPr="00DE0130" w:rsidRDefault="00EE0A42" w:rsidP="0081235D">
      <w:pPr>
        <w:pStyle w:val="TS"/>
        <w:spacing w:line="480" w:lineRule="auto"/>
      </w:pPr>
      <w:r>
        <w:tab/>
      </w:r>
      <w:r w:rsidR="00BD3FB1">
        <w:t xml:space="preserve">We quantified life-stage dependent responses of routine metabolism to seawater acidification, as well as a significant decline in larval </w:t>
      </w:r>
      <w:proofErr w:type="spellStart"/>
      <w:r w:rsidR="00BD3FB1">
        <w:t>P</w:t>
      </w:r>
      <w:r w:rsidR="00BD3FB1">
        <w:rPr>
          <w:vertAlign w:val="subscript"/>
        </w:rPr>
        <w:t>crit</w:t>
      </w:r>
      <w:proofErr w:type="spellEnd"/>
      <w:r w:rsidR="00BD3FB1">
        <w:t xml:space="preserve"> with high pCO</w:t>
      </w:r>
      <w:r w:rsidR="00BD3FB1">
        <w:rPr>
          <w:vertAlign w:val="subscript"/>
        </w:rPr>
        <w:t>2</w:t>
      </w:r>
      <w:r w:rsidR="00BD3FB1">
        <w:t>. Increased routine metabolism of embryos under elevated pCO</w:t>
      </w:r>
      <w:r w:rsidR="00BD3FB1">
        <w:rPr>
          <w:vertAlign w:val="subscript"/>
        </w:rPr>
        <w:t>2</w:t>
      </w:r>
      <w:r w:rsidR="00BD3FB1">
        <w:t xml:space="preserve"> could have important implications for the energy budget influencing when offspring hatch and at what size. Evidence of metabolic suppression </w:t>
      </w:r>
      <w:r w:rsidR="00BD3FB1">
        <w:lastRenderedPageBreak/>
        <w:t>under high pCO</w:t>
      </w:r>
      <w:r w:rsidR="00BD3FB1">
        <w:rPr>
          <w:vertAlign w:val="subscript"/>
        </w:rPr>
        <w:t>2</w:t>
      </w:r>
      <w:r w:rsidR="00BD3FB1">
        <w:t xml:space="preserve"> at 5 </w:t>
      </w:r>
      <w:proofErr w:type="spellStart"/>
      <w:r w:rsidR="00BD3FB1">
        <w:t>dph</w:t>
      </w:r>
      <w:proofErr w:type="spellEnd"/>
      <w:r w:rsidR="00BD3FB1">
        <w:t xml:space="preserve"> shows important changes in the energy budget after hatching and potentially explains previously observed reductions in larval growth under high pCO</w:t>
      </w:r>
      <w:r w:rsidR="00BD3FB1">
        <w:rPr>
          <w:vertAlign w:val="subscript"/>
        </w:rPr>
        <w:t>2</w:t>
      </w:r>
      <w:r w:rsidR="00BD3FB1">
        <w:t xml:space="preserve"> (Murray et al., 2017; Baumann et al., 2018). Surprisingly, decreased </w:t>
      </w:r>
      <w:proofErr w:type="spellStart"/>
      <w:r w:rsidR="00BD3FB1">
        <w:t>P</w:t>
      </w:r>
      <w:r w:rsidR="00BD3FB1">
        <w:rPr>
          <w:vertAlign w:val="subscript"/>
        </w:rPr>
        <w:t>crit</w:t>
      </w:r>
      <w:proofErr w:type="spellEnd"/>
      <w:r w:rsidR="00BD3FB1">
        <w:t xml:space="preserve"> in the highest pCO</w:t>
      </w:r>
      <w:r w:rsidR="00BD3FB1">
        <w:rPr>
          <w:vertAlign w:val="subscript"/>
        </w:rPr>
        <w:t>2</w:t>
      </w:r>
      <w:r w:rsidR="00BD3FB1">
        <w:t xml:space="preserve"> level of 2dph larvae in one experiment indicates acidification may increase hypoxia tolerance</w:t>
      </w:r>
      <w:r w:rsidR="00E331D0">
        <w:t xml:space="preserve">. However, </w:t>
      </w:r>
      <w:r w:rsidR="00BD3FB1">
        <w:t xml:space="preserve">the lack of significant effects </w:t>
      </w:r>
      <w:r w:rsidR="00E331D0">
        <w:t xml:space="preserve">that were consistent across the two experiments and three life stages highlights natural variability in sensitivity and the effects slight differences in temperature, and thus developmental rate, can </w:t>
      </w:r>
      <w:commentRangeStart w:id="72"/>
      <w:r w:rsidR="00E331D0">
        <w:t>have</w:t>
      </w:r>
      <w:commentRangeEnd w:id="72"/>
      <w:r w:rsidR="00EF79B3">
        <w:rPr>
          <w:rStyle w:val="CommentReference"/>
          <w:rFonts w:asciiTheme="minorHAnsi" w:hAnsiTheme="minorHAnsi"/>
        </w:rPr>
        <w:commentReference w:id="72"/>
      </w:r>
      <w:r w:rsidR="00E331D0">
        <w:t>.</w:t>
      </w:r>
      <w:r w:rsidR="00DE0130">
        <w:t xml:space="preserve"> Hypoxia and acidification are concurrently increasing gradually around the globe and already co-occur in coastal waters due to periodic fluctuations in community respiration (Cai et al., 2011; Gruber, 2011). Understanding the combined effects of these stressors on fish metabolism will aid in predicting and managing population-level impacts of global change and provide insight into the optimal mitigation actions. It is important to understand the responses of tolerant species, which </w:t>
      </w:r>
      <w:r w:rsidR="00DE0130">
        <w:rPr>
          <w:i/>
          <w:iCs/>
        </w:rPr>
        <w:t>M. menidia</w:t>
      </w:r>
      <w:r w:rsidR="00DE0130">
        <w:t xml:space="preserve"> appears to be, as well as sensitive species, because the mechanisms that lead to tolerance can shed light on potential for future adaptation in a variety of species. </w:t>
      </w:r>
    </w:p>
    <w:p w14:paraId="5420B131" w14:textId="053A884F" w:rsidR="00EE0A42" w:rsidRDefault="00EE0A42" w:rsidP="0081235D">
      <w:pPr>
        <w:pStyle w:val="TS"/>
        <w:spacing w:line="480" w:lineRule="auto"/>
      </w:pPr>
    </w:p>
    <w:p w14:paraId="7947467F" w14:textId="3C269173" w:rsidR="00EE0A42" w:rsidRPr="0032398A" w:rsidRDefault="00EE0A42" w:rsidP="0032398A">
      <w:pPr>
        <w:pStyle w:val="TS"/>
        <w:spacing w:line="480" w:lineRule="auto"/>
        <w:rPr>
          <w:b/>
          <w:bCs/>
        </w:rPr>
      </w:pPr>
    </w:p>
    <w:p w14:paraId="144BF474" w14:textId="2EA6BC19" w:rsidR="0032398A" w:rsidRPr="0032398A" w:rsidRDefault="0032398A" w:rsidP="0032398A">
      <w:pPr>
        <w:pStyle w:val="TS"/>
        <w:spacing w:line="480" w:lineRule="auto"/>
        <w:rPr>
          <w:b/>
          <w:bCs/>
        </w:rPr>
      </w:pPr>
      <w:r w:rsidRPr="00C2222E">
        <w:rPr>
          <w:b/>
          <w:bCs/>
        </w:rPr>
        <w:t>References</w:t>
      </w:r>
    </w:p>
    <w:p w14:paraId="40EDC00F" w14:textId="77777777" w:rsidR="0032398A" w:rsidRPr="00BB3754" w:rsidRDefault="0032398A" w:rsidP="0032398A">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97(5): 399-408. https://doi.org/10.1139/cjz-2018-0198 </w:t>
      </w:r>
    </w:p>
    <w:p w14:paraId="7BEDE8F2" w14:textId="77777777" w:rsidR="0032398A" w:rsidRDefault="0032398A" w:rsidP="0032398A">
      <w:pPr>
        <w:pStyle w:val="TS"/>
        <w:spacing w:line="480" w:lineRule="auto"/>
        <w:ind w:left="720" w:hanging="720"/>
      </w:pPr>
      <w:r>
        <w:t xml:space="preserve">Baumann, H., Wallace, R. B., </w:t>
      </w:r>
      <w:proofErr w:type="spellStart"/>
      <w:r>
        <w:t>Tagliaferri</w:t>
      </w:r>
      <w:proofErr w:type="spellEnd"/>
      <w:r>
        <w:t>, T., and Gobler, C. J. 2015. Large Natural pH, CO</w:t>
      </w:r>
      <w:r>
        <w:rPr>
          <w:vertAlign w:val="subscript"/>
        </w:rPr>
        <w:t>2</w:t>
      </w:r>
      <w:r>
        <w:t xml:space="preserve"> and O</w:t>
      </w:r>
      <w:r>
        <w:rPr>
          <w:vertAlign w:val="subscript"/>
        </w:rPr>
        <w:t>2</w:t>
      </w:r>
      <w:r>
        <w:t xml:space="preserve"> Fluctuations in a Temperate Tidal Salt Marsh on Diel, Seasonal, and Interannual Time Scales. </w:t>
      </w:r>
      <w:r>
        <w:rPr>
          <w:i/>
          <w:iCs/>
        </w:rPr>
        <w:t>Estuaries Coasts</w:t>
      </w:r>
      <w:r>
        <w:t xml:space="preserve">, 38: 220-231. </w:t>
      </w:r>
      <w:proofErr w:type="spellStart"/>
      <w:r>
        <w:t>doi</w:t>
      </w:r>
      <w:proofErr w:type="spellEnd"/>
      <w:r>
        <w:t xml:space="preserve">: 10.1007/s12237-014-9800-y </w:t>
      </w:r>
    </w:p>
    <w:p w14:paraId="710E8286" w14:textId="77777777" w:rsidR="0032398A" w:rsidRDefault="0032398A" w:rsidP="0032398A">
      <w:pPr>
        <w:pStyle w:val="TS"/>
        <w:spacing w:line="480" w:lineRule="auto"/>
        <w:ind w:left="720" w:hanging="720"/>
      </w:pPr>
      <w:r>
        <w:lastRenderedPageBreak/>
        <w:t>Baumann, H., Cross, E. L., and Murray, C. S. 2018. Robust quantification of fish early life CO</w:t>
      </w:r>
      <w:r>
        <w:rPr>
          <w:vertAlign w:val="subscript"/>
        </w:rPr>
        <w:t>2</w:t>
      </w:r>
      <w:r>
        <w:t xml:space="preserve"> sensitivities via serial experimentation. </w:t>
      </w:r>
      <w:r>
        <w:rPr>
          <w:i/>
          <w:iCs/>
        </w:rPr>
        <w:t>Biol. Lett.</w:t>
      </w:r>
      <w:r>
        <w:t xml:space="preserve">, 14: 20180408. http://dx.doi.org/10.1098/rsbl.2018.0408 </w:t>
      </w:r>
    </w:p>
    <w:p w14:paraId="54B23D33" w14:textId="77777777" w:rsidR="0032398A" w:rsidRPr="006B444E" w:rsidRDefault="0032398A" w:rsidP="0032398A">
      <w:pPr>
        <w:pStyle w:val="TS"/>
        <w:spacing w:line="480" w:lineRule="auto"/>
        <w:ind w:left="720" w:hanging="720"/>
      </w:pPr>
      <w:proofErr w:type="spellStart"/>
      <w:r>
        <w:t>Bednar</w:t>
      </w:r>
      <w:r>
        <w:rPr>
          <w:rFonts w:cs="Times New Roman"/>
        </w:rPr>
        <w:t>š</w:t>
      </w:r>
      <w:r>
        <w:t>ek</w:t>
      </w:r>
      <w:proofErr w:type="spellEnd"/>
      <w:r>
        <w:t xml:space="preserve">, N., Feely, R. A., Howes, E. L., Hunt, B. P. B., </w:t>
      </w:r>
      <w:proofErr w:type="spellStart"/>
      <w:r>
        <w:t>Kessouri</w:t>
      </w:r>
      <w:proofErr w:type="spellEnd"/>
      <w:r>
        <w:t xml:space="preserve">, </w:t>
      </w:r>
      <w:proofErr w:type="spellStart"/>
      <w:r>
        <w:t>Faycal</w:t>
      </w:r>
      <w:proofErr w:type="spellEnd"/>
      <w:r>
        <w:t>., Le</w:t>
      </w:r>
      <w:r>
        <w:rPr>
          <w:rFonts w:cs="Times New Roman"/>
        </w:rPr>
        <w:t>ó</w:t>
      </w:r>
      <w:r>
        <w:t xml:space="preserve">n, P., </w:t>
      </w:r>
      <w:proofErr w:type="spellStart"/>
      <w:r>
        <w:t>Lischka</w:t>
      </w:r>
      <w:proofErr w:type="spellEnd"/>
      <w:r>
        <w:t xml:space="preserve">, S., Maas, A. E., McLaughlin, K., </w:t>
      </w:r>
      <w:proofErr w:type="spellStart"/>
      <w:r>
        <w:t>Nezlin</w:t>
      </w:r>
      <w:proofErr w:type="spellEnd"/>
      <w:r>
        <w:t xml:space="preserve">, N. P., </w:t>
      </w:r>
      <w:proofErr w:type="spellStart"/>
      <w:r>
        <w:t>Sutula</w:t>
      </w:r>
      <w:proofErr w:type="spellEnd"/>
      <w:r>
        <w:t xml:space="preserve">, M., and Weisberg, S. B. 2019. Systematic Review and Meta-Analysis Toward Synthesis of Thresholds of Ocean Acidification Impacts on Calcifying Pteropods and Interactions </w:t>
      </w:r>
      <w:proofErr w:type="gramStart"/>
      <w:r>
        <w:t>With</w:t>
      </w:r>
      <w:proofErr w:type="gramEnd"/>
      <w:r>
        <w:t xml:space="preserve"> Warming. </w:t>
      </w:r>
      <w:r>
        <w:rPr>
          <w:i/>
          <w:iCs/>
        </w:rPr>
        <w:t>Front. Mar. Sci.</w:t>
      </w:r>
      <w:r>
        <w:t xml:space="preserve">, 6: 227. </w:t>
      </w:r>
      <w:proofErr w:type="spellStart"/>
      <w:r>
        <w:t>doi</w:t>
      </w:r>
      <w:proofErr w:type="spellEnd"/>
      <w:r>
        <w:t xml:space="preserve">: 10.3389/fmars.2019.00227 </w:t>
      </w:r>
    </w:p>
    <w:p w14:paraId="54E2A45E" w14:textId="77777777" w:rsidR="0032398A" w:rsidRPr="006115F7" w:rsidRDefault="0032398A" w:rsidP="0032398A">
      <w:pPr>
        <w:pStyle w:val="TS"/>
        <w:spacing w:line="480" w:lineRule="auto"/>
        <w:ind w:left="720" w:hanging="720"/>
      </w:pPr>
      <w:r>
        <w:t xml:space="preserve">Beck, M. W., Heck, K. L., Able, K. W., Childers, D. L., Eggleston, D. B., et al. 2001. The Identification, Conservation, and Management of Estuarine and Marine Nurseries for Fish and Invertebrates: A better understanding of the habitats that serve as nurseries for marine species and the factors that create site-specific variability in nursery quality will improve conservation and management of these areas. </w:t>
      </w:r>
      <w:proofErr w:type="spellStart"/>
      <w:r>
        <w:rPr>
          <w:i/>
          <w:iCs/>
        </w:rPr>
        <w:t>BioScience</w:t>
      </w:r>
      <w:proofErr w:type="spellEnd"/>
      <w:r>
        <w:t xml:space="preserve">, 51(8): 633-641. </w:t>
      </w:r>
    </w:p>
    <w:p w14:paraId="15C897FF" w14:textId="77777777" w:rsidR="0032398A" w:rsidRPr="00BB3E8A" w:rsidRDefault="0032398A" w:rsidP="0032398A">
      <w:pPr>
        <w:pStyle w:val="TS"/>
        <w:spacing w:line="480" w:lineRule="auto"/>
        <w:ind w:left="720" w:hanging="720"/>
      </w:pPr>
      <w:proofErr w:type="spellStart"/>
      <w:r>
        <w:t>Blaxter</w:t>
      </w:r>
      <w:proofErr w:type="spellEnd"/>
      <w:r>
        <w:t xml:space="preserve">, J. H. S. 1988. Pattern and Variety in Development. </w:t>
      </w:r>
      <w:r>
        <w:rPr>
          <w:i/>
          <w:iCs/>
        </w:rPr>
        <w:t>In: Fish Physiology, Vol. 11A: The Physiology of Developing Fish: Eggs and Larvae</w:t>
      </w:r>
      <w:r>
        <w:t xml:space="preserve"> (ed. W. S. Hoar and D. J. Randall), pp. 1-58. San Diego: Academic Press. </w:t>
      </w:r>
    </w:p>
    <w:p w14:paraId="4B7BD00D" w14:textId="77777777" w:rsidR="0032398A" w:rsidRDefault="0032398A" w:rsidP="0032398A">
      <w:pPr>
        <w:pStyle w:val="TS"/>
        <w:spacing w:line="480" w:lineRule="auto"/>
        <w:ind w:left="720" w:hanging="720"/>
      </w:pPr>
      <w:proofErr w:type="spellStart"/>
      <w:r>
        <w:t>Cadigan</w:t>
      </w:r>
      <w:proofErr w:type="spellEnd"/>
      <w:r>
        <w:t xml:space="preserve">, K. M. and Fell, P. E. 1985. Reproduction, growth and feeding habits of </w:t>
      </w:r>
      <w:r w:rsidRPr="0033499D">
        <w:rPr>
          <w:i/>
          <w:iCs/>
        </w:rPr>
        <w:t xml:space="preserve">Menidia </w:t>
      </w:r>
      <w:proofErr w:type="spellStart"/>
      <w:r w:rsidRPr="0033499D">
        <w:rPr>
          <w:i/>
          <w:iCs/>
        </w:rPr>
        <w:t>menidia</w:t>
      </w:r>
      <w:proofErr w:type="spellEnd"/>
      <w:r>
        <w:t xml:space="preserve"> (Atherinidae) in a tidal marsh-estuarine system in southern New England. </w:t>
      </w:r>
      <w:proofErr w:type="spellStart"/>
      <w:r w:rsidRPr="0033499D">
        <w:rPr>
          <w:i/>
          <w:iCs/>
        </w:rPr>
        <w:t>Copeia</w:t>
      </w:r>
      <w:proofErr w:type="spellEnd"/>
      <w:r>
        <w:t>, 1985: 21-26. doi:10.2307/1444786</w:t>
      </w:r>
    </w:p>
    <w:p w14:paraId="67E96853" w14:textId="77777777" w:rsidR="0032398A" w:rsidRDefault="0032398A" w:rsidP="0032398A">
      <w:pPr>
        <w:pStyle w:val="TS"/>
        <w:spacing w:line="480" w:lineRule="auto"/>
        <w:ind w:left="720" w:hanging="720"/>
      </w:pPr>
      <w:r>
        <w:t xml:space="preserve">Cai, W.-J., Hu, X., Huang, W.-J., Murrell, M. C., </w:t>
      </w:r>
      <w:proofErr w:type="spellStart"/>
      <w:r>
        <w:t>Lehrter</w:t>
      </w:r>
      <w:proofErr w:type="spellEnd"/>
      <w:r>
        <w:t xml:space="preserve">, J. C, et al. 2011. Acidification of subsurface coastal waters enhanced by eutrophication. </w:t>
      </w:r>
      <w:r>
        <w:rPr>
          <w:i/>
          <w:iCs/>
        </w:rPr>
        <w:t xml:space="preserve">Nature </w:t>
      </w:r>
      <w:proofErr w:type="spellStart"/>
      <w:r>
        <w:rPr>
          <w:i/>
          <w:iCs/>
        </w:rPr>
        <w:t>Geosci</w:t>
      </w:r>
      <w:proofErr w:type="spellEnd"/>
      <w:r>
        <w:rPr>
          <w:i/>
          <w:iCs/>
        </w:rPr>
        <w:t>.</w:t>
      </w:r>
      <w:r>
        <w:t xml:space="preserve">, 4: 766-770. https://doi.org/10.1038/ngeo1297 </w:t>
      </w:r>
    </w:p>
    <w:p w14:paraId="00541DAF" w14:textId="77777777" w:rsidR="0032398A" w:rsidRDefault="0032398A" w:rsidP="0032398A">
      <w:pPr>
        <w:pStyle w:val="TS"/>
        <w:spacing w:line="480" w:lineRule="auto"/>
        <w:ind w:left="720" w:hanging="720"/>
      </w:pPr>
      <w:proofErr w:type="spellStart"/>
      <w:r>
        <w:lastRenderedPageBreak/>
        <w:t>Cattano</w:t>
      </w:r>
      <w:proofErr w:type="spellEnd"/>
      <w:r>
        <w:t xml:space="preserve">, C., </w:t>
      </w:r>
      <w:proofErr w:type="spellStart"/>
      <w:r>
        <w:t>Claudet</w:t>
      </w:r>
      <w:proofErr w:type="spellEnd"/>
      <w:r>
        <w:t>, J., Domenici, P., and Milazzo, M. 2018. Living in a high CO</w:t>
      </w:r>
      <w:r>
        <w:rPr>
          <w:vertAlign w:val="subscript"/>
        </w:rPr>
        <w:t>2</w:t>
      </w:r>
      <w:r>
        <w:t xml:space="preserve"> world: a global meta-analysis shows multiple trait-mediated fish responses to ocean acidification. </w:t>
      </w:r>
      <w:r>
        <w:rPr>
          <w:i/>
          <w:iCs/>
        </w:rPr>
        <w:t xml:space="preserve">Ecol. </w:t>
      </w:r>
      <w:proofErr w:type="spellStart"/>
      <w:r>
        <w:rPr>
          <w:i/>
          <w:iCs/>
        </w:rPr>
        <w:t>Monogr</w:t>
      </w:r>
      <w:proofErr w:type="spellEnd"/>
      <w:r>
        <w:rPr>
          <w:i/>
          <w:iCs/>
        </w:rPr>
        <w:t>.</w:t>
      </w:r>
      <w:r>
        <w:t xml:space="preserve">, 88(3): 320-335. </w:t>
      </w:r>
    </w:p>
    <w:p w14:paraId="36037AC5" w14:textId="77777777" w:rsidR="0032398A" w:rsidRDefault="0032398A" w:rsidP="0032398A">
      <w:pPr>
        <w:pStyle w:val="TS"/>
        <w:spacing w:line="480" w:lineRule="auto"/>
        <w:ind w:left="720" w:hanging="720"/>
      </w:pPr>
      <w:r>
        <w:t xml:space="preserve">Couturier, C. S., </w:t>
      </w:r>
      <w:proofErr w:type="spellStart"/>
      <w:r>
        <w:t>Stecyk</w:t>
      </w:r>
      <w:proofErr w:type="spellEnd"/>
      <w:r>
        <w:t>, J. A. W., Rummer, J. L., Munday, P. L. and Nilsson, G. E. 2013. Species-specific effects of near-future CO2 on the respiratory performance of two tropical prey fish and their predator</w:t>
      </w:r>
      <w:r w:rsidRPr="00AA3B1B">
        <w:rPr>
          <w:i/>
          <w:iCs/>
        </w:rPr>
        <w:t xml:space="preserve">. Comp. </w:t>
      </w:r>
      <w:proofErr w:type="spellStart"/>
      <w:r w:rsidRPr="00AA3B1B">
        <w:rPr>
          <w:i/>
          <w:iCs/>
        </w:rPr>
        <w:t>Biochem</w:t>
      </w:r>
      <w:proofErr w:type="spellEnd"/>
      <w:r w:rsidRPr="00AA3B1B">
        <w:rPr>
          <w:i/>
          <w:iCs/>
        </w:rPr>
        <w:t>. Physiol. A</w:t>
      </w:r>
      <w:r>
        <w:t>, 166: 482-489. doi:10.1016/j.cbpa.2013.07.025</w:t>
      </w:r>
    </w:p>
    <w:p w14:paraId="3E89BA40" w14:textId="77777777" w:rsidR="0032398A" w:rsidRPr="00AC77E8" w:rsidRDefault="0032398A" w:rsidP="0032398A">
      <w:pPr>
        <w:pStyle w:val="TS"/>
        <w:spacing w:line="480" w:lineRule="auto"/>
        <w:ind w:left="720" w:hanging="720"/>
      </w:pPr>
      <w:r>
        <w:t xml:space="preserve">Crain, C. M., </w:t>
      </w:r>
      <w:proofErr w:type="spellStart"/>
      <w:r>
        <w:t>Kroeker</w:t>
      </w:r>
      <w:proofErr w:type="spellEnd"/>
      <w:r>
        <w:t xml:space="preserve">, K., and Halpern, B. S. 2008. Interactive and cumulative effects of multiple human stressors in marine systems. </w:t>
      </w:r>
      <w:r>
        <w:rPr>
          <w:i/>
          <w:iCs/>
        </w:rPr>
        <w:t>Ecol. Lett.</w:t>
      </w:r>
      <w:r>
        <w:t xml:space="preserve">, 11: 1304-1315. </w:t>
      </w:r>
    </w:p>
    <w:p w14:paraId="44BAF394" w14:textId="77777777" w:rsidR="0032398A" w:rsidRDefault="0032398A" w:rsidP="0032398A">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w:t>
      </w:r>
      <w:r>
        <w:rPr>
          <w:rFonts w:cs="Times New Roman"/>
        </w:rPr>
        <w:t>×</w:t>
      </w:r>
      <w:r>
        <w:t xml:space="preserve"> O</w:t>
      </w:r>
      <w:r>
        <w:rPr>
          <w:vertAlign w:val="subscript"/>
        </w:rPr>
        <w:t>2</w:t>
      </w:r>
      <w:r>
        <w:t xml:space="preserve"> fluctuations provide physiological refuge to early life stages of a coastal forage fish. </w:t>
      </w:r>
      <w:r>
        <w:rPr>
          <w:i/>
          <w:iCs/>
        </w:rPr>
        <w:t>Sci. Rep.</w:t>
      </w:r>
      <w:r>
        <w:t xml:space="preserve">, 9: 18146. https://doi.org/10.138/s41598-019-53930-8 </w:t>
      </w:r>
    </w:p>
    <w:p w14:paraId="531F55CC" w14:textId="77777777" w:rsidR="0032398A" w:rsidRPr="006B444E" w:rsidRDefault="0032398A" w:rsidP="0032398A">
      <w:pPr>
        <w:pStyle w:val="TS"/>
        <w:spacing w:line="480" w:lineRule="auto"/>
        <w:ind w:left="720" w:hanging="720"/>
      </w:pPr>
      <w:r>
        <w:t xml:space="preserve">Cruz-Neto, A. P. and </w:t>
      </w:r>
      <w:proofErr w:type="spellStart"/>
      <w:r>
        <w:t>Steffensen</w:t>
      </w:r>
      <w:proofErr w:type="spellEnd"/>
      <w:r>
        <w:t xml:space="preserve">, J. F. 1997. The effects of acute hypoxia and hypercapnia on oxygen consumption of the freshwater European eel. </w:t>
      </w:r>
      <w:r>
        <w:rPr>
          <w:i/>
          <w:iCs/>
        </w:rPr>
        <w:t>J. Fish. Biol.</w:t>
      </w:r>
      <w:r>
        <w:t xml:space="preserve">, 50: 759-769. </w:t>
      </w:r>
    </w:p>
    <w:p w14:paraId="742B5590" w14:textId="77777777" w:rsidR="0032398A" w:rsidRDefault="0032398A" w:rsidP="0032398A">
      <w:pPr>
        <w:pStyle w:val="TS"/>
        <w:spacing w:line="480" w:lineRule="auto"/>
        <w:ind w:left="720" w:hanging="720"/>
      </w:pPr>
      <w:proofErr w:type="spellStart"/>
      <w:r>
        <w:t>Doney</w:t>
      </w:r>
      <w:proofErr w:type="spellEnd"/>
      <w:r>
        <w:t xml:space="preserve">, S. C., Fabry, V. J., Feely, R. A., and </w:t>
      </w:r>
      <w:proofErr w:type="spellStart"/>
      <w:r>
        <w:t>Kleypas</w:t>
      </w:r>
      <w:proofErr w:type="spellEnd"/>
      <w:r>
        <w:t>, J. A. 2009. Ocean Acidification: The Other CO</w:t>
      </w:r>
      <w:r>
        <w:rPr>
          <w:vertAlign w:val="subscript"/>
        </w:rPr>
        <w:t>2</w:t>
      </w:r>
      <w:r>
        <w:t xml:space="preserve"> Problem. </w:t>
      </w:r>
      <w:proofErr w:type="spellStart"/>
      <w:r>
        <w:rPr>
          <w:i/>
          <w:iCs/>
        </w:rPr>
        <w:t>Annu</w:t>
      </w:r>
      <w:proofErr w:type="spellEnd"/>
      <w:r>
        <w:rPr>
          <w:i/>
          <w:iCs/>
        </w:rPr>
        <w:t>. Rev. Mar. Sci.</w:t>
      </w:r>
      <w:r>
        <w:t xml:space="preserve">, 1: 169-192. https://doi.org/10.1146/annurev.marine.010908.163834 </w:t>
      </w:r>
    </w:p>
    <w:p w14:paraId="3D7E6914" w14:textId="77777777" w:rsidR="0032398A" w:rsidRPr="00CB40BF" w:rsidRDefault="0032398A" w:rsidP="0032398A">
      <w:pPr>
        <w:pStyle w:val="TS"/>
        <w:spacing w:line="480" w:lineRule="auto"/>
        <w:ind w:left="720" w:hanging="720"/>
      </w:pPr>
      <w:proofErr w:type="spellStart"/>
      <w:r>
        <w:t>Esbaugh</w:t>
      </w:r>
      <w:proofErr w:type="spellEnd"/>
      <w:r>
        <w:t xml:space="preserve">, A. J. 2018. Physiological implications of ocean acidification for marine fish: emerging patterns and new insights. </w:t>
      </w:r>
      <w:r>
        <w:rPr>
          <w:i/>
          <w:iCs/>
        </w:rPr>
        <w:t>J. Comp. Physiol. B</w:t>
      </w:r>
      <w:r>
        <w:t xml:space="preserve">, 188: 1-13. https://doi.org/10/1007/s00360-017-1105-6 </w:t>
      </w:r>
    </w:p>
    <w:p w14:paraId="3591F02B" w14:textId="77777777" w:rsidR="0032398A" w:rsidRDefault="0032398A" w:rsidP="0032398A">
      <w:pPr>
        <w:pStyle w:val="TS"/>
        <w:spacing w:line="480" w:lineRule="auto"/>
        <w:ind w:left="720" w:hanging="720"/>
      </w:pPr>
      <w:r>
        <w:t xml:space="preserve">Gruber, N. 2011. Warming up, turning sour, losing breath: ocean biogeochemistry under global change. </w:t>
      </w:r>
      <w:r>
        <w:rPr>
          <w:i/>
          <w:iCs/>
        </w:rPr>
        <w:t>Phil. Trans. R. Soc. A.</w:t>
      </w:r>
      <w:r>
        <w:t xml:space="preserve">, 369: 1980-1996. http://doi.org/10.1098/rsta.2011.0003 </w:t>
      </w:r>
    </w:p>
    <w:p w14:paraId="3AB77B89" w14:textId="77777777" w:rsidR="0032398A" w:rsidRDefault="0032398A" w:rsidP="0032398A">
      <w:pPr>
        <w:pStyle w:val="TS"/>
        <w:spacing w:line="480" w:lineRule="auto"/>
        <w:ind w:left="720" w:hanging="720"/>
      </w:pPr>
      <w:r>
        <w:lastRenderedPageBreak/>
        <w:t xml:space="preserve">Hancock, J. R. and Place, S. P. 2016. Impact of ocean acidification on the hypoxia tolerance of the woolly sculpin, </w:t>
      </w:r>
      <w:proofErr w:type="spellStart"/>
      <w:r w:rsidRPr="00601928">
        <w:rPr>
          <w:i/>
          <w:iCs/>
        </w:rPr>
        <w:t>Clinocottus</w:t>
      </w:r>
      <w:proofErr w:type="spellEnd"/>
      <w:r w:rsidRPr="00601928">
        <w:rPr>
          <w:i/>
          <w:iCs/>
        </w:rPr>
        <w:t xml:space="preserve"> </w:t>
      </w:r>
      <w:proofErr w:type="spellStart"/>
      <w:r w:rsidRPr="00601928">
        <w:rPr>
          <w:i/>
          <w:iCs/>
        </w:rPr>
        <w:t>analis</w:t>
      </w:r>
      <w:proofErr w:type="spellEnd"/>
      <w:r w:rsidRPr="00601928">
        <w:rPr>
          <w:i/>
          <w:iCs/>
        </w:rPr>
        <w:t xml:space="preserve">. </w:t>
      </w:r>
      <w:proofErr w:type="spellStart"/>
      <w:r w:rsidRPr="00601928">
        <w:rPr>
          <w:i/>
          <w:iCs/>
        </w:rPr>
        <w:t>Conserv</w:t>
      </w:r>
      <w:proofErr w:type="spellEnd"/>
      <w:r w:rsidRPr="00601928">
        <w:rPr>
          <w:i/>
          <w:iCs/>
        </w:rPr>
        <w:t>. Physiol</w:t>
      </w:r>
      <w:r>
        <w:t>. 4, cow040. doi:10.1093/</w:t>
      </w:r>
      <w:proofErr w:type="spellStart"/>
      <w:r>
        <w:t>conphys</w:t>
      </w:r>
      <w:proofErr w:type="spellEnd"/>
      <w:r>
        <w:t>/cow040</w:t>
      </w:r>
    </w:p>
    <w:p w14:paraId="2C0B0F69" w14:textId="77777777" w:rsidR="0032398A" w:rsidRDefault="0032398A" w:rsidP="0032398A">
      <w:pPr>
        <w:pStyle w:val="TS"/>
        <w:spacing w:line="480" w:lineRule="auto"/>
        <w:ind w:left="720" w:hanging="720"/>
      </w:pPr>
      <w:r>
        <w:t xml:space="preserve">Harvey, B. P., Gwynn-Jones, D., and Moore, P. J. Meta-analysis reveals complex marine biological responses to the interactive effects of ocean acidification and warming. </w:t>
      </w:r>
      <w:r>
        <w:rPr>
          <w:i/>
          <w:iCs/>
        </w:rPr>
        <w:t xml:space="preserve">Ecol. </w:t>
      </w:r>
      <w:proofErr w:type="spellStart"/>
      <w:r>
        <w:rPr>
          <w:i/>
          <w:iCs/>
        </w:rPr>
        <w:t>Evol</w:t>
      </w:r>
      <w:proofErr w:type="spellEnd"/>
      <w:r>
        <w:rPr>
          <w:i/>
          <w:iCs/>
        </w:rPr>
        <w:t>.</w:t>
      </w:r>
      <w:r>
        <w:t xml:space="preserve">, 3(4): 1016-1030. </w:t>
      </w:r>
      <w:proofErr w:type="spellStart"/>
      <w:r>
        <w:t>doi</w:t>
      </w:r>
      <w:proofErr w:type="spellEnd"/>
      <w:r>
        <w:t xml:space="preserve">: 10.1002/ece3.516 </w:t>
      </w:r>
    </w:p>
    <w:p w14:paraId="3F5B046A" w14:textId="77777777" w:rsidR="0032398A" w:rsidRPr="008F451F" w:rsidRDefault="0032398A" w:rsidP="0032398A">
      <w:pPr>
        <w:pStyle w:val="TS"/>
        <w:spacing w:line="480" w:lineRule="auto"/>
        <w:ind w:left="720" w:hanging="720"/>
      </w:pPr>
      <w:r>
        <w:t xml:space="preserve">Heinrich, D. D. U., Rummer, J. L., </w:t>
      </w:r>
      <w:proofErr w:type="spellStart"/>
      <w:r>
        <w:t>Morash</w:t>
      </w:r>
      <w:proofErr w:type="spellEnd"/>
      <w:r>
        <w:t xml:space="preserve">, A. J., Watson, S.-A., </w:t>
      </w:r>
      <w:proofErr w:type="spellStart"/>
      <w:r>
        <w:t>Simpfendorfer</w:t>
      </w:r>
      <w:proofErr w:type="spellEnd"/>
      <w:r>
        <w:t xml:space="preserve">, S. A., </w:t>
      </w:r>
      <w:proofErr w:type="spellStart"/>
      <w:r>
        <w:t>Heupel</w:t>
      </w:r>
      <w:proofErr w:type="spellEnd"/>
      <w:r>
        <w:t>, M. R., and Munday, P. L. 2014. A product of its environment: the epaulette shark (</w:t>
      </w:r>
      <w:proofErr w:type="spellStart"/>
      <w:r>
        <w:rPr>
          <w:i/>
          <w:iCs/>
        </w:rPr>
        <w:t>Hemiscylium</w:t>
      </w:r>
      <w:proofErr w:type="spellEnd"/>
      <w:r>
        <w:rPr>
          <w:i/>
          <w:iCs/>
        </w:rPr>
        <w:t xml:space="preserve"> </w:t>
      </w:r>
      <w:proofErr w:type="spellStart"/>
      <w:r>
        <w:rPr>
          <w:i/>
          <w:iCs/>
        </w:rPr>
        <w:t>ocellatum</w:t>
      </w:r>
      <w:proofErr w:type="spellEnd"/>
      <w:r>
        <w:t>) exhibits physiological tolerance to elevated environmental CO</w:t>
      </w:r>
      <w:r>
        <w:rPr>
          <w:vertAlign w:val="subscript"/>
        </w:rPr>
        <w:t>2</w:t>
      </w:r>
      <w:r>
        <w:t xml:space="preserve">. </w:t>
      </w:r>
      <w:proofErr w:type="spellStart"/>
      <w:r>
        <w:rPr>
          <w:i/>
          <w:iCs/>
        </w:rPr>
        <w:t>Conserv</w:t>
      </w:r>
      <w:proofErr w:type="spellEnd"/>
      <w:r>
        <w:rPr>
          <w:i/>
          <w:iCs/>
        </w:rPr>
        <w:t>. Physiol.</w:t>
      </w:r>
      <w:r>
        <w:t xml:space="preserve">, 2(1): cou047. https://doi.org/10.1093/conphys/cou047 </w:t>
      </w:r>
    </w:p>
    <w:p w14:paraId="21C5251C" w14:textId="77777777" w:rsidR="0032398A" w:rsidRDefault="0032398A" w:rsidP="0032398A">
      <w:pPr>
        <w:pStyle w:val="TS"/>
        <w:spacing w:line="480" w:lineRule="auto"/>
        <w:ind w:left="720" w:hanging="720"/>
      </w:pPr>
      <w:r>
        <w:t xml:space="preserve">Heuer, R. M and </w:t>
      </w:r>
      <w:proofErr w:type="spellStart"/>
      <w:r>
        <w:t>Grosell</w:t>
      </w:r>
      <w:proofErr w:type="spellEnd"/>
      <w:r>
        <w:t xml:space="preserve">, M. 2014. Physiological impacts of elevated carbon dioxide and ocean acidification on fish. </w:t>
      </w:r>
      <w:r>
        <w:rPr>
          <w:i/>
          <w:iCs/>
        </w:rPr>
        <w:t xml:space="preserve">Am. J. Physiol. </w:t>
      </w:r>
      <w:proofErr w:type="spellStart"/>
      <w:r>
        <w:rPr>
          <w:i/>
          <w:iCs/>
        </w:rPr>
        <w:t>Regul</w:t>
      </w:r>
      <w:proofErr w:type="spellEnd"/>
      <w:r>
        <w:rPr>
          <w:i/>
          <w:iCs/>
        </w:rPr>
        <w:t xml:space="preserve">. </w:t>
      </w:r>
      <w:proofErr w:type="spellStart"/>
      <w:r>
        <w:rPr>
          <w:i/>
          <w:iCs/>
        </w:rPr>
        <w:t>Integr</w:t>
      </w:r>
      <w:proofErr w:type="spellEnd"/>
      <w:r>
        <w:rPr>
          <w:i/>
          <w:iCs/>
        </w:rPr>
        <w:t>. Comp. Physiol.</w:t>
      </w:r>
      <w:r>
        <w:t xml:space="preserve">, 307: R1061-R1084. </w:t>
      </w:r>
      <w:proofErr w:type="spellStart"/>
      <w:r>
        <w:t>doi</w:t>
      </w:r>
      <w:proofErr w:type="spellEnd"/>
      <w:r>
        <w:t xml:space="preserve">: 10.1152/apjregu.00064.2014 </w:t>
      </w:r>
    </w:p>
    <w:p w14:paraId="232D6B68" w14:textId="77777777" w:rsidR="0032398A" w:rsidRPr="00320247" w:rsidRDefault="0032398A" w:rsidP="0032398A">
      <w:pPr>
        <w:pStyle w:val="TS"/>
        <w:spacing w:line="480" w:lineRule="auto"/>
        <w:ind w:left="720" w:hanging="720"/>
      </w:pPr>
      <w:proofErr w:type="spellStart"/>
      <w:r>
        <w:t>Hochachka</w:t>
      </w:r>
      <w:proofErr w:type="spellEnd"/>
      <w:r>
        <w:t xml:space="preserve">, P. W., and </w:t>
      </w:r>
      <w:proofErr w:type="spellStart"/>
      <w:r>
        <w:t>Somero</w:t>
      </w:r>
      <w:proofErr w:type="spellEnd"/>
      <w:r>
        <w:t xml:space="preserve">, G. N. 2002. Biochemical adaptation: mechanisms and process in physiological evolution. Oxford University Press, Oxford. </w:t>
      </w:r>
    </w:p>
    <w:p w14:paraId="207E2C28" w14:textId="77777777" w:rsidR="0032398A" w:rsidRDefault="0032398A" w:rsidP="0032398A">
      <w:pPr>
        <w:pStyle w:val="TS"/>
        <w:spacing w:line="480" w:lineRule="auto"/>
        <w:ind w:left="720" w:hanging="720"/>
      </w:pPr>
      <w:r w:rsidRPr="00C2222E">
        <w:t>IPCC, 2021: Climate Change 2021: The Physical Science Basis. Contribution of Working Group I to the Sixth Assessment Report of the Intergovernmental Panel on Climate Change[Masson-</w:t>
      </w:r>
      <w:proofErr w:type="spellStart"/>
      <w:r w:rsidRPr="00C2222E">
        <w:t>Delmotte</w:t>
      </w:r>
      <w:proofErr w:type="spellEnd"/>
      <w:r w:rsidRPr="00C2222E">
        <w:t xml:space="preserve">, V., P. </w:t>
      </w:r>
      <w:proofErr w:type="spellStart"/>
      <w:r w:rsidRPr="00C2222E">
        <w:t>Zhai</w:t>
      </w:r>
      <w:proofErr w:type="spellEnd"/>
      <w:r w:rsidRPr="00C2222E">
        <w:t xml:space="preserve">, A. Pirani, S.L. Connors, C. </w:t>
      </w:r>
      <w:proofErr w:type="spellStart"/>
      <w:r w:rsidRPr="00C2222E">
        <w:t>Péan</w:t>
      </w:r>
      <w:proofErr w:type="spellEnd"/>
      <w:r w:rsidRPr="00C2222E">
        <w:t xml:space="preserve">, S. Berger, N. </w:t>
      </w:r>
      <w:proofErr w:type="spellStart"/>
      <w:r w:rsidRPr="00C2222E">
        <w:t>Caud</w:t>
      </w:r>
      <w:proofErr w:type="spellEnd"/>
      <w:r w:rsidRPr="00C2222E">
        <w:t xml:space="preserve">, Y. Chen, L. Goldfarb, M.I. </w:t>
      </w:r>
      <w:proofErr w:type="spellStart"/>
      <w:r w:rsidRPr="00C2222E">
        <w:t>Gomis</w:t>
      </w:r>
      <w:proofErr w:type="spellEnd"/>
      <w:r w:rsidRPr="00C2222E">
        <w:t xml:space="preserve">, M. Huang, K. </w:t>
      </w:r>
      <w:proofErr w:type="spellStart"/>
      <w:r w:rsidRPr="00C2222E">
        <w:t>Leitzell</w:t>
      </w:r>
      <w:proofErr w:type="spellEnd"/>
      <w:r w:rsidRPr="00C2222E">
        <w:t xml:space="preserve">, E. </w:t>
      </w:r>
      <w:proofErr w:type="spellStart"/>
      <w:r w:rsidRPr="00C2222E">
        <w:t>Lonnoy</w:t>
      </w:r>
      <w:proofErr w:type="spellEnd"/>
      <w:r w:rsidRPr="00C2222E">
        <w:t xml:space="preserve">, J.B.R. Matthews, T.K. </w:t>
      </w:r>
      <w:proofErr w:type="spellStart"/>
      <w:r w:rsidRPr="00C2222E">
        <w:t>Maycock</w:t>
      </w:r>
      <w:proofErr w:type="spellEnd"/>
      <w:r w:rsidRPr="00C2222E">
        <w:t xml:space="preserve">, T. Waterfield, O. </w:t>
      </w:r>
      <w:proofErr w:type="spellStart"/>
      <w:r w:rsidRPr="00C2222E">
        <w:t>Yelekçi</w:t>
      </w:r>
      <w:proofErr w:type="spellEnd"/>
      <w:r w:rsidRPr="00C2222E">
        <w:t>, R. Yu, and B. Zhou (eds.)]. Cambridge University Press, Cambridge, United Kingdom and New York, NY, USA, In press, doi:10.1017/9781009157896.</w:t>
      </w:r>
    </w:p>
    <w:p w14:paraId="2370B6ED" w14:textId="77777777" w:rsidR="0032398A" w:rsidRPr="00774323" w:rsidRDefault="0032398A" w:rsidP="0032398A">
      <w:pPr>
        <w:pStyle w:val="TS"/>
        <w:spacing w:line="480" w:lineRule="auto"/>
        <w:ind w:left="720" w:hanging="720"/>
      </w:pPr>
      <w:proofErr w:type="spellStart"/>
      <w:r>
        <w:lastRenderedPageBreak/>
        <w:t>Ishimatsu</w:t>
      </w:r>
      <w:proofErr w:type="spellEnd"/>
      <w:r>
        <w:t xml:space="preserve">, A., Hayashi, M., and </w:t>
      </w:r>
      <w:proofErr w:type="spellStart"/>
      <w:r>
        <w:t>Kikkawa</w:t>
      </w:r>
      <w:proofErr w:type="spellEnd"/>
      <w:r>
        <w:t>, T. 2008. Fishes in high-CO</w:t>
      </w:r>
      <w:r>
        <w:rPr>
          <w:vertAlign w:val="subscript"/>
        </w:rPr>
        <w:t>2</w:t>
      </w:r>
      <w:r>
        <w:t xml:space="preserve">, acidified oceans. </w:t>
      </w:r>
      <w:r>
        <w:rPr>
          <w:i/>
          <w:iCs/>
        </w:rPr>
        <w:t>Mar. Ecol. Prog. Ser.</w:t>
      </w:r>
      <w:r>
        <w:t xml:space="preserve">, 373: 295-302. </w:t>
      </w:r>
      <w:proofErr w:type="spellStart"/>
      <w:r>
        <w:t>doi</w:t>
      </w:r>
      <w:proofErr w:type="spellEnd"/>
      <w:r>
        <w:t xml:space="preserve">: 10.3354/meps07823 </w:t>
      </w:r>
    </w:p>
    <w:p w14:paraId="36266502" w14:textId="77777777" w:rsidR="0032398A" w:rsidRDefault="0032398A" w:rsidP="0032398A">
      <w:pPr>
        <w:pStyle w:val="TS"/>
        <w:spacing w:line="480" w:lineRule="auto"/>
        <w:ind w:left="720" w:hanging="720"/>
      </w:pPr>
      <w:r>
        <w:t xml:space="preserve">Keeling, R. F., </w:t>
      </w:r>
      <w:proofErr w:type="spellStart"/>
      <w:r>
        <w:t>K</w:t>
      </w:r>
      <w:r>
        <w:rPr>
          <w:rFonts w:cs="Times New Roman"/>
        </w:rPr>
        <w:t>ö</w:t>
      </w:r>
      <w:r>
        <w:t>rtzinger</w:t>
      </w:r>
      <w:proofErr w:type="spellEnd"/>
      <w:r>
        <w:t xml:space="preserve">, A., and Gruber, N. 2010. Ocean Deoxygenation in a Warming World. </w:t>
      </w:r>
      <w:proofErr w:type="spellStart"/>
      <w:r>
        <w:rPr>
          <w:i/>
          <w:iCs/>
        </w:rPr>
        <w:t>Annu</w:t>
      </w:r>
      <w:proofErr w:type="spellEnd"/>
      <w:r>
        <w:rPr>
          <w:i/>
          <w:iCs/>
        </w:rPr>
        <w:t>. Rev. Mar. Sci.</w:t>
      </w:r>
      <w:r>
        <w:t xml:space="preserve">, 2: 463-493. </w:t>
      </w:r>
      <w:proofErr w:type="spellStart"/>
      <w:r>
        <w:t>doi</w:t>
      </w:r>
      <w:proofErr w:type="spellEnd"/>
      <w:r>
        <w:t xml:space="preserve">: 10.1146/annurev.marine.010908.163855 </w:t>
      </w:r>
    </w:p>
    <w:p w14:paraId="79FDDF6E" w14:textId="77777777" w:rsidR="0032398A" w:rsidRPr="0033499D" w:rsidRDefault="0032398A" w:rsidP="0032398A">
      <w:pPr>
        <w:pStyle w:val="TS"/>
        <w:spacing w:line="480" w:lineRule="auto"/>
        <w:ind w:left="720" w:hanging="720"/>
      </w:pPr>
      <w:proofErr w:type="spellStart"/>
      <w:r>
        <w:t>Kroeker</w:t>
      </w:r>
      <w:proofErr w:type="spellEnd"/>
      <w:r>
        <w:t xml:space="preserve">, K. J., </w:t>
      </w:r>
      <w:proofErr w:type="spellStart"/>
      <w:r>
        <w:t>Kordas</w:t>
      </w:r>
      <w:proofErr w:type="spellEnd"/>
      <w:r>
        <w:t xml:space="preserve">, R. L., Crim, R. N., and Singh, G. G. 2010. Meta-analysis reveals negative yet variable effects of ocean acidification on marine organisms. </w:t>
      </w:r>
      <w:r>
        <w:rPr>
          <w:i/>
          <w:iCs/>
        </w:rPr>
        <w:t>Ecol. Lett.</w:t>
      </w:r>
      <w:r>
        <w:t xml:space="preserve">, 13: 1419-1434. </w:t>
      </w:r>
      <w:proofErr w:type="spellStart"/>
      <w:r>
        <w:t>doi</w:t>
      </w:r>
      <w:proofErr w:type="spellEnd"/>
      <w:r>
        <w:t>: 10.1111/j.1461-0248.2010.01518.x</w:t>
      </w:r>
    </w:p>
    <w:p w14:paraId="1B7179C5" w14:textId="77777777" w:rsidR="0032398A" w:rsidRPr="0033499D" w:rsidRDefault="0032398A" w:rsidP="0032398A">
      <w:pPr>
        <w:pStyle w:val="TS"/>
        <w:spacing w:line="480" w:lineRule="auto"/>
        <w:ind w:left="720" w:hanging="720"/>
      </w:pPr>
      <w:proofErr w:type="spellStart"/>
      <w:r>
        <w:t>Kroeker</w:t>
      </w:r>
      <w:proofErr w:type="spellEnd"/>
      <w:r>
        <w:t xml:space="preserve">, K. J., </w:t>
      </w:r>
      <w:proofErr w:type="spellStart"/>
      <w:r>
        <w:t>Kordas</w:t>
      </w:r>
      <w:proofErr w:type="spellEnd"/>
      <w:r>
        <w:t xml:space="preserve">, R. L., Crim, R., Hendriks, I. E., </w:t>
      </w:r>
      <w:proofErr w:type="spellStart"/>
      <w:r>
        <w:t>Ramajo</w:t>
      </w:r>
      <w:proofErr w:type="spellEnd"/>
      <w:r>
        <w:t xml:space="preserve">, L., Singh, G. S., </w:t>
      </w:r>
      <w:proofErr w:type="spellStart"/>
      <w:r>
        <w:t>Duartes</w:t>
      </w:r>
      <w:proofErr w:type="spellEnd"/>
      <w:r>
        <w:t xml:space="preserve">, C. M., and </w:t>
      </w:r>
      <w:proofErr w:type="spellStart"/>
      <w:r>
        <w:t>Gattuso</w:t>
      </w:r>
      <w:proofErr w:type="spellEnd"/>
      <w:r>
        <w:t xml:space="preserve">, J.-P. 2013. Impacts of ocean acidification on </w:t>
      </w:r>
      <w:proofErr w:type="spellStart"/>
      <w:r>
        <w:t>marie</w:t>
      </w:r>
      <w:proofErr w:type="spellEnd"/>
      <w:r>
        <w:t xml:space="preserve"> organisms: quantifying sensitivities and interaction with warming. </w:t>
      </w:r>
      <w:r>
        <w:rPr>
          <w:i/>
          <w:iCs/>
        </w:rPr>
        <w:t>Glob. Change Biol.</w:t>
      </w:r>
      <w:r>
        <w:t xml:space="preserve">, 19: 1884-1896. </w:t>
      </w:r>
      <w:proofErr w:type="spellStart"/>
      <w:r>
        <w:t>doi</w:t>
      </w:r>
      <w:proofErr w:type="spellEnd"/>
      <w:r>
        <w:t xml:space="preserve">: 10.1111/gcb.12179 </w:t>
      </w:r>
    </w:p>
    <w:p w14:paraId="6B594950" w14:textId="77777777" w:rsidR="0032398A" w:rsidRDefault="0032398A" w:rsidP="0032398A">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 xml:space="preserve">Fish Physiol. </w:t>
      </w:r>
      <w:proofErr w:type="spellStart"/>
      <w:r>
        <w:rPr>
          <w:i/>
          <w:iCs/>
        </w:rPr>
        <w:t>Biochem</w:t>
      </w:r>
      <w:proofErr w:type="spellEnd"/>
      <w:r>
        <w:rPr>
          <w:i/>
          <w:iCs/>
        </w:rPr>
        <w:t>.</w:t>
      </w:r>
      <w:r>
        <w:t xml:space="preserve">, 22: 51-59. </w:t>
      </w:r>
    </w:p>
    <w:p w14:paraId="5B5E7E98" w14:textId="77777777" w:rsidR="0032398A" w:rsidRPr="00ED1F78" w:rsidRDefault="0032398A" w:rsidP="0032398A">
      <w:pPr>
        <w:pStyle w:val="TS"/>
        <w:spacing w:line="480" w:lineRule="auto"/>
        <w:ind w:left="720" w:hanging="720"/>
      </w:pPr>
      <w:r>
        <w:t xml:space="preserve">McKenzie, D. J., </w:t>
      </w:r>
      <w:proofErr w:type="spellStart"/>
      <w:r>
        <w:t>Piccolella</w:t>
      </w:r>
      <w:proofErr w:type="spellEnd"/>
      <w:r>
        <w:t xml:space="preserve">, M., Dalla Valle, A. Z, Taylor, E. W., </w:t>
      </w:r>
      <w:proofErr w:type="spellStart"/>
      <w:r>
        <w:t>Bolis</w:t>
      </w:r>
      <w:proofErr w:type="spellEnd"/>
      <w:r>
        <w:t xml:space="preserve">, C. L., and </w:t>
      </w:r>
      <w:proofErr w:type="spellStart"/>
      <w:r>
        <w:t>Steffensen</w:t>
      </w:r>
      <w:proofErr w:type="spellEnd"/>
      <w:r>
        <w:t xml:space="preserve">, J. F. 2003. Tolerance of chronic hypercapnia by the European eel </w:t>
      </w:r>
      <w:r>
        <w:rPr>
          <w:i/>
          <w:iCs/>
        </w:rPr>
        <w:t xml:space="preserve">Anguilla </w:t>
      </w:r>
      <w:proofErr w:type="spellStart"/>
      <w:r>
        <w:rPr>
          <w:i/>
          <w:iCs/>
        </w:rPr>
        <w:t>anguilla</w:t>
      </w:r>
      <w:proofErr w:type="spellEnd"/>
      <w:r>
        <w:t xml:space="preserve">. </w:t>
      </w:r>
      <w:r>
        <w:rPr>
          <w:i/>
          <w:iCs/>
        </w:rPr>
        <w:t>J. Exp. Biol.</w:t>
      </w:r>
      <w:r>
        <w:t xml:space="preserve">, 206(10): 1717-1726. https://doi.org/10.1242/jeb.00352 </w:t>
      </w:r>
    </w:p>
    <w:p w14:paraId="532B62DC" w14:textId="77777777" w:rsidR="0032398A" w:rsidRDefault="0032398A" w:rsidP="0032398A">
      <w:pPr>
        <w:pStyle w:val="TS"/>
        <w:spacing w:line="480" w:lineRule="auto"/>
        <w:ind w:left="720" w:hanging="720"/>
      </w:pPr>
      <w:proofErr w:type="spellStart"/>
      <w:r>
        <w:t>Melzner</w:t>
      </w:r>
      <w:proofErr w:type="spellEnd"/>
      <w:r>
        <w:t xml:space="preserve">, F., </w:t>
      </w:r>
      <w:proofErr w:type="spellStart"/>
      <w:r>
        <w:t>Gutowska</w:t>
      </w:r>
      <w:proofErr w:type="spellEnd"/>
      <w:r>
        <w:t xml:space="preserve">, M. A., </w:t>
      </w:r>
      <w:proofErr w:type="spellStart"/>
      <w:r>
        <w:t>Langenbuch</w:t>
      </w:r>
      <w:proofErr w:type="spellEnd"/>
      <w:r>
        <w:t xml:space="preserve">, M., Dupont, S., Lucassen, M., Thorndyke, M. C., Bleich, M., and </w:t>
      </w:r>
      <w:proofErr w:type="spellStart"/>
      <w:r>
        <w:t>P</w:t>
      </w:r>
      <w:r>
        <w:rPr>
          <w:rFonts w:cs="Times New Roman"/>
        </w:rPr>
        <w:t>ö</w:t>
      </w:r>
      <w:r>
        <w:t>rtner</w:t>
      </w:r>
      <w:proofErr w:type="spellEnd"/>
      <w:r>
        <w:t>, H.-O. 2009. Physiological basis for high CO</w:t>
      </w:r>
      <w:r>
        <w:rPr>
          <w:vertAlign w:val="subscript"/>
        </w:rPr>
        <w:t>2</w:t>
      </w:r>
      <w:r>
        <w:t xml:space="preserve"> tolerance in marine ectothermic animals: pre-adaptation through lifestyle and ontogeny? </w:t>
      </w:r>
      <w:proofErr w:type="spellStart"/>
      <w:r>
        <w:rPr>
          <w:i/>
          <w:iCs/>
        </w:rPr>
        <w:t>Biogeosci</w:t>
      </w:r>
      <w:proofErr w:type="spellEnd"/>
      <w:r>
        <w:rPr>
          <w:i/>
          <w:iCs/>
        </w:rPr>
        <w:t>.</w:t>
      </w:r>
      <w:r>
        <w:t xml:space="preserve">, 6: 2313-2331. www.biogeosciences.net/6/2313/2009/ </w:t>
      </w:r>
    </w:p>
    <w:p w14:paraId="427C835D" w14:textId="77777777" w:rsidR="0032398A" w:rsidRPr="00576F62" w:rsidRDefault="0032398A" w:rsidP="0032398A">
      <w:pPr>
        <w:pStyle w:val="TS"/>
        <w:spacing w:line="480" w:lineRule="auto"/>
        <w:ind w:left="720" w:hanging="720"/>
      </w:pPr>
      <w:proofErr w:type="spellStart"/>
      <w:r>
        <w:t>Melzner</w:t>
      </w:r>
      <w:proofErr w:type="spellEnd"/>
      <w:r>
        <w:t xml:space="preserve">, F., Thomsen, J., </w:t>
      </w:r>
      <w:proofErr w:type="spellStart"/>
      <w:r>
        <w:t>Koeve</w:t>
      </w:r>
      <w:proofErr w:type="spellEnd"/>
      <w:r>
        <w:t xml:space="preserve">, W., </w:t>
      </w:r>
      <w:proofErr w:type="spellStart"/>
      <w:r>
        <w:t>Oschlies</w:t>
      </w:r>
      <w:proofErr w:type="spellEnd"/>
      <w:r>
        <w:t xml:space="preserve">, A., </w:t>
      </w:r>
      <w:proofErr w:type="spellStart"/>
      <w:r>
        <w:t>Gutowska</w:t>
      </w:r>
      <w:proofErr w:type="spellEnd"/>
      <w:r>
        <w:t xml:space="preserve">, M. A., Bange, H. W., Hansen, H. P., and </w:t>
      </w:r>
      <w:proofErr w:type="spellStart"/>
      <w:r>
        <w:t>K</w:t>
      </w:r>
      <w:r>
        <w:rPr>
          <w:rFonts w:cs="Times New Roman"/>
        </w:rPr>
        <w:t>ö</w:t>
      </w:r>
      <w:r>
        <w:t>rtzinger</w:t>
      </w:r>
      <w:proofErr w:type="spellEnd"/>
      <w:r>
        <w:t xml:space="preserve">, A. 2013. Future ocean acidification will be amplified by hypoxia in coastal habitats. </w:t>
      </w:r>
      <w:r>
        <w:rPr>
          <w:i/>
          <w:iCs/>
        </w:rPr>
        <w:t>Mar. Biol.</w:t>
      </w:r>
      <w:r>
        <w:t xml:space="preserve">, 160: 1875-1888. </w:t>
      </w:r>
      <w:proofErr w:type="spellStart"/>
      <w:r>
        <w:t>doi</w:t>
      </w:r>
      <w:proofErr w:type="spellEnd"/>
      <w:r>
        <w:t xml:space="preserve">: 10.1007/s00227-012-1954-1 </w:t>
      </w:r>
    </w:p>
    <w:p w14:paraId="3DC860C6" w14:textId="77777777" w:rsidR="0032398A" w:rsidRDefault="0032398A" w:rsidP="0032398A">
      <w:pPr>
        <w:pStyle w:val="TS"/>
        <w:spacing w:line="480" w:lineRule="auto"/>
        <w:ind w:left="720" w:hanging="720"/>
      </w:pPr>
      <w:r>
        <w:lastRenderedPageBreak/>
        <w:t xml:space="preserve">Montgomery, D. W., Simpson, S. D., Engelhard, G. H., </w:t>
      </w:r>
      <w:proofErr w:type="spellStart"/>
      <w:r>
        <w:t>Birchenough</w:t>
      </w:r>
      <w:proofErr w:type="spellEnd"/>
      <w:r>
        <w:t xml:space="preserve">, S. N. R. and Wilson, R. W. 2019. Rising CO2 enhances hypoxia tolerance in a marine fish. </w:t>
      </w:r>
      <w:r w:rsidRPr="00601928">
        <w:rPr>
          <w:i/>
          <w:iCs/>
        </w:rPr>
        <w:t>Sci. Rep</w:t>
      </w:r>
      <w:r>
        <w:t>. 9, 15152. doi:10.1038/s41598-019-51572-4</w:t>
      </w:r>
    </w:p>
    <w:p w14:paraId="4B356B8A" w14:textId="77777777" w:rsidR="0032398A" w:rsidRPr="00C03C33" w:rsidRDefault="0032398A" w:rsidP="0032398A">
      <w:pPr>
        <w:pStyle w:val="TS"/>
        <w:spacing w:line="480" w:lineRule="auto"/>
        <w:ind w:left="720" w:hanging="720"/>
      </w:pPr>
      <w:r>
        <w:t xml:space="preserve">Mueller, C. A. and Seymour, R. S. 2011. The Regulation Index: A New Method for Assessing the Relationship between Oxygen Consumption and Environmental Oxygen. </w:t>
      </w:r>
      <w:r>
        <w:rPr>
          <w:i/>
          <w:iCs/>
        </w:rPr>
        <w:t xml:space="preserve">Physiol. </w:t>
      </w:r>
      <w:proofErr w:type="spellStart"/>
      <w:r>
        <w:rPr>
          <w:i/>
          <w:iCs/>
        </w:rPr>
        <w:t>Biochem</w:t>
      </w:r>
      <w:proofErr w:type="spellEnd"/>
      <w:r>
        <w:rPr>
          <w:i/>
          <w:iCs/>
        </w:rPr>
        <w:t>. Zool.</w:t>
      </w:r>
      <w:r>
        <w:t xml:space="preserve">, 84(5): 522-532. </w:t>
      </w:r>
      <w:proofErr w:type="spellStart"/>
      <w:r>
        <w:t>doi</w:t>
      </w:r>
      <w:proofErr w:type="spellEnd"/>
      <w:r>
        <w:t>: 10.1086/661953</w:t>
      </w:r>
    </w:p>
    <w:p w14:paraId="5B6B5E47" w14:textId="77777777" w:rsidR="0032398A" w:rsidRPr="00CC67B1" w:rsidRDefault="0032398A" w:rsidP="0032398A">
      <w:pPr>
        <w:pStyle w:val="TS"/>
        <w:spacing w:line="480" w:lineRule="auto"/>
        <w:ind w:left="720" w:hanging="720"/>
      </w:pPr>
      <w:r>
        <w:t xml:space="preserve">Murray, C. S., Malvezzi, A., Gobler, C. J., and Baumann, H. 2014. Offspring sensitivity to ocean acidification changes seasonally in a coastal marine fish. </w:t>
      </w:r>
      <w:r>
        <w:rPr>
          <w:i/>
          <w:iCs/>
        </w:rPr>
        <w:t>Mar. Ecol. Prog. Ser.</w:t>
      </w:r>
      <w:r>
        <w:t xml:space="preserve">, 504: 1-11. </w:t>
      </w:r>
      <w:proofErr w:type="spellStart"/>
      <w:r>
        <w:t>doi</w:t>
      </w:r>
      <w:proofErr w:type="spellEnd"/>
      <w:r>
        <w:t xml:space="preserve">: 10.3354/meps10791 </w:t>
      </w:r>
    </w:p>
    <w:p w14:paraId="410CBF22" w14:textId="77777777" w:rsidR="0032398A" w:rsidRDefault="0032398A" w:rsidP="0032398A">
      <w:pPr>
        <w:pStyle w:val="TS"/>
        <w:spacing w:line="480" w:lineRule="auto"/>
        <w:ind w:left="720" w:hanging="720"/>
      </w:pPr>
      <w:r>
        <w:t xml:space="preserve">Murray, C. S., </w:t>
      </w:r>
      <w:proofErr w:type="spellStart"/>
      <w:r>
        <w:t>Fuiman</w:t>
      </w:r>
      <w:proofErr w:type="spellEnd"/>
      <w:r>
        <w:t>, L. A., and Baumann, H. 2017. Consequences of elevated CO</w:t>
      </w:r>
      <w:r>
        <w:rPr>
          <w:vertAlign w:val="subscript"/>
        </w:rPr>
        <w:t>2</w:t>
      </w:r>
      <w:r>
        <w:t xml:space="preserve"> exposure across multiple life stages in a coastal forage fish. </w:t>
      </w:r>
      <w:r>
        <w:rPr>
          <w:i/>
          <w:iCs/>
        </w:rPr>
        <w:t>ICES J. Mar. Sci.</w:t>
      </w:r>
      <w:r>
        <w:t xml:space="preserve">, 74(4): 1051-1061. </w:t>
      </w:r>
      <w:proofErr w:type="spellStart"/>
      <w:r>
        <w:t>doi</w:t>
      </w:r>
      <w:proofErr w:type="spellEnd"/>
      <w:r>
        <w:t>: 10.1093/</w:t>
      </w:r>
      <w:proofErr w:type="spellStart"/>
      <w:r>
        <w:t>icesjms</w:t>
      </w:r>
      <w:proofErr w:type="spellEnd"/>
      <w:r>
        <w:t xml:space="preserve">/fsw179 </w:t>
      </w:r>
    </w:p>
    <w:p w14:paraId="210D4010" w14:textId="77777777" w:rsidR="0032398A" w:rsidRDefault="0032398A" w:rsidP="0032398A">
      <w:pPr>
        <w:pStyle w:val="TS"/>
        <w:spacing w:line="480" w:lineRule="auto"/>
        <w:ind w:left="720" w:hanging="720"/>
      </w:pPr>
      <w:r>
        <w:t>Murray, C. S. and Baumann, H. 2018. You Better Repeat It: Complex CO</w:t>
      </w:r>
      <w:r>
        <w:rPr>
          <w:vertAlign w:val="subscript"/>
        </w:rPr>
        <w:t>2</w:t>
      </w:r>
      <w:r>
        <w:t xml:space="preserve"> </w:t>
      </w:r>
      <w:r>
        <w:rPr>
          <w:rFonts w:cs="Times New Roman"/>
        </w:rPr>
        <w:t>×</w:t>
      </w:r>
      <w:r>
        <w:t xml:space="preserve"> Temperature Effects in Atlantic Silverside Offspring Revealed by Serial Experimentation. </w:t>
      </w:r>
      <w:r>
        <w:rPr>
          <w:i/>
          <w:iCs/>
        </w:rPr>
        <w:t>Diversity</w:t>
      </w:r>
      <w:r>
        <w:t xml:space="preserve">, 10: 69. </w:t>
      </w:r>
      <w:proofErr w:type="spellStart"/>
      <w:r>
        <w:t>doi</w:t>
      </w:r>
      <w:proofErr w:type="spellEnd"/>
      <w:r>
        <w:t xml:space="preserve">: 10.3390/d10030069 </w:t>
      </w:r>
    </w:p>
    <w:p w14:paraId="145F6EF2" w14:textId="77777777" w:rsidR="0032398A" w:rsidRPr="00753612" w:rsidRDefault="0032398A" w:rsidP="0032398A">
      <w:pPr>
        <w:pStyle w:val="TS"/>
        <w:spacing w:line="480" w:lineRule="auto"/>
        <w:ind w:left="720" w:hanging="720"/>
      </w:pPr>
      <w:r>
        <w:t xml:space="preserve">National Research Council (2005). </w:t>
      </w:r>
      <w:r>
        <w:rPr>
          <w:i/>
          <w:iCs/>
        </w:rPr>
        <w:t>Marine Mammal Populations and Ocean Noise: Determining When Noise Causes Biologically Significant Effects</w:t>
      </w:r>
      <w:r>
        <w:t xml:space="preserve">. Washington, DC: The National Academies Press. https://doi.org/10.17226/11147 </w:t>
      </w:r>
    </w:p>
    <w:p w14:paraId="2C2FF82E" w14:textId="77777777" w:rsidR="0032398A" w:rsidRDefault="0032398A" w:rsidP="0032398A">
      <w:pPr>
        <w:pStyle w:val="TS"/>
        <w:spacing w:line="480" w:lineRule="auto"/>
        <w:ind w:left="720" w:hanging="720"/>
      </w:pPr>
      <w:r>
        <w:t xml:space="preserve">Orr, J. C., Fabry, V. J., </w:t>
      </w:r>
      <w:proofErr w:type="spellStart"/>
      <w:r>
        <w:t>Aumont</w:t>
      </w:r>
      <w:proofErr w:type="spellEnd"/>
      <w:r>
        <w:t xml:space="preserve">, O., Bopp, L., </w:t>
      </w:r>
      <w:proofErr w:type="spellStart"/>
      <w:r>
        <w:t>Doney</w:t>
      </w:r>
      <w:proofErr w:type="spellEnd"/>
      <w:r>
        <w:t xml:space="preserve">, S. C., et al. 2005. Anthropogenic ocean acidification over the twenty-first century and its impact on calcifying organisms. </w:t>
      </w:r>
      <w:r>
        <w:rPr>
          <w:i/>
          <w:iCs/>
        </w:rPr>
        <w:t>Nature</w:t>
      </w:r>
      <w:r>
        <w:t xml:space="preserve">, 437: 681-686. </w:t>
      </w:r>
      <w:r w:rsidRPr="00320247">
        <w:t>https://doi.org/10.1038/nature04095</w:t>
      </w:r>
      <w:r>
        <w:t xml:space="preserve"> </w:t>
      </w:r>
    </w:p>
    <w:p w14:paraId="04F92034" w14:textId="695978CF" w:rsidR="003B696E" w:rsidRDefault="0032398A" w:rsidP="003B696E">
      <w:pPr>
        <w:pStyle w:val="TS"/>
        <w:spacing w:line="480" w:lineRule="auto"/>
        <w:ind w:left="720" w:hanging="720"/>
      </w:pPr>
      <w:r>
        <w:lastRenderedPageBreak/>
        <w:t xml:space="preserve">Pimentel, M., </w:t>
      </w:r>
      <w:proofErr w:type="spellStart"/>
      <w:r>
        <w:t>Pegado</w:t>
      </w:r>
      <w:proofErr w:type="spellEnd"/>
      <w:r>
        <w:t xml:space="preserve">, M., </w:t>
      </w:r>
      <w:proofErr w:type="spellStart"/>
      <w:r>
        <w:t>Repolho</w:t>
      </w:r>
      <w:proofErr w:type="spellEnd"/>
      <w:r>
        <w:t>, T., and Rosa, R. 2014. Impact of ocean acidification in the metabolism and swimming behavior of the dolphinfish (</w:t>
      </w:r>
      <w:proofErr w:type="spellStart"/>
      <w:r>
        <w:rPr>
          <w:i/>
          <w:iCs/>
        </w:rPr>
        <w:t>Coryphaena</w:t>
      </w:r>
      <w:proofErr w:type="spellEnd"/>
      <w:r>
        <w:rPr>
          <w:i/>
          <w:iCs/>
        </w:rPr>
        <w:t xml:space="preserve"> </w:t>
      </w:r>
      <w:proofErr w:type="spellStart"/>
      <w:r>
        <w:rPr>
          <w:i/>
          <w:iCs/>
        </w:rPr>
        <w:t>hippurus</w:t>
      </w:r>
      <w:proofErr w:type="spellEnd"/>
      <w:r>
        <w:t xml:space="preserve">) early larvae. </w:t>
      </w:r>
      <w:r>
        <w:rPr>
          <w:i/>
          <w:iCs/>
        </w:rPr>
        <w:t>Mar. Biol.</w:t>
      </w:r>
      <w:r>
        <w:t xml:space="preserve">, 161: 725-729. </w:t>
      </w:r>
    </w:p>
    <w:p w14:paraId="02F054A6" w14:textId="77777777" w:rsidR="0032398A" w:rsidRPr="00AA3B1B" w:rsidRDefault="0032398A" w:rsidP="0032398A">
      <w:pPr>
        <w:pStyle w:val="TS"/>
        <w:spacing w:line="480" w:lineRule="auto"/>
        <w:ind w:left="720" w:hanging="720"/>
      </w:pPr>
      <w:proofErr w:type="spellStart"/>
      <w:r>
        <w:t>P</w:t>
      </w:r>
      <w:r>
        <w:rPr>
          <w:rFonts w:cs="Times New Roman"/>
        </w:rPr>
        <w:t>ö</w:t>
      </w:r>
      <w:r>
        <w:t>rtner</w:t>
      </w:r>
      <w:proofErr w:type="spellEnd"/>
      <w:r>
        <w:t xml:space="preserve">, H.-O. 2010. Oxygen- and capacity-limitation of thermal tolerance: a matrix for integrating climate-related stressor effects in marine ecosystems. </w:t>
      </w:r>
      <w:r>
        <w:rPr>
          <w:i/>
          <w:iCs/>
        </w:rPr>
        <w:t>J. Exp. Biol.</w:t>
      </w:r>
      <w:r>
        <w:t xml:space="preserve">, 213: 881-893. </w:t>
      </w:r>
      <w:proofErr w:type="spellStart"/>
      <w:r>
        <w:t>doi</w:t>
      </w:r>
      <w:proofErr w:type="spellEnd"/>
      <w:r>
        <w:t xml:space="preserve">: 10.1242/jeb.037523 </w:t>
      </w:r>
    </w:p>
    <w:p w14:paraId="58EC1BC0" w14:textId="77777777" w:rsidR="0032398A" w:rsidRDefault="0032398A" w:rsidP="0032398A">
      <w:pPr>
        <w:pStyle w:val="TS"/>
        <w:spacing w:line="480" w:lineRule="auto"/>
        <w:ind w:left="720" w:hanging="720"/>
      </w:pPr>
      <w:proofErr w:type="spellStart"/>
      <w:r>
        <w:t>P</w:t>
      </w:r>
      <w:r>
        <w:rPr>
          <w:rFonts w:cs="Times New Roman"/>
        </w:rPr>
        <w:t>ö</w:t>
      </w:r>
      <w:r>
        <w:t>rtner</w:t>
      </w:r>
      <w:proofErr w:type="spellEnd"/>
      <w:r>
        <w:t xml:space="preserve">, H.-O. and </w:t>
      </w:r>
      <w:proofErr w:type="spellStart"/>
      <w:r>
        <w:t>Grieshaber</w:t>
      </w:r>
      <w:proofErr w:type="spellEnd"/>
      <w:r>
        <w:t>, M. K. 1993. Critical PO</w:t>
      </w:r>
      <w:r>
        <w:rPr>
          <w:vertAlign w:val="subscript"/>
        </w:rPr>
        <w:t>2</w:t>
      </w:r>
      <w:r>
        <w:t xml:space="preserve">s in </w:t>
      </w:r>
      <w:proofErr w:type="spellStart"/>
      <w:r>
        <w:t>oxyconforming</w:t>
      </w:r>
      <w:proofErr w:type="spellEnd"/>
      <w:r>
        <w:t xml:space="preserve"> and </w:t>
      </w:r>
      <w:proofErr w:type="spellStart"/>
      <w:r>
        <w:t>oxyregulating</w:t>
      </w:r>
      <w:proofErr w:type="spellEnd"/>
      <w:r>
        <w:t xml:space="preserve"> animals: gas exchange, metabolic rate and the mode of energy production. In </w:t>
      </w:r>
      <w:r>
        <w:rPr>
          <w:i/>
          <w:iCs/>
        </w:rPr>
        <w:t>The Vertebrate Gas Transport Cascade: Adaptations to Environment and Mode of Life</w:t>
      </w:r>
      <w:r>
        <w:t xml:space="preserve"> (J. E. P. W. </w:t>
      </w:r>
      <w:proofErr w:type="spellStart"/>
      <w:r>
        <w:t>Bicudo</w:t>
      </w:r>
      <w:proofErr w:type="spellEnd"/>
      <w:r>
        <w:t xml:space="preserve">, ed), pp. 330-357. Boca Raton, FL, USA: CRC Press. </w:t>
      </w:r>
    </w:p>
    <w:p w14:paraId="74F17E79" w14:textId="77777777" w:rsidR="0032398A" w:rsidRDefault="0032398A" w:rsidP="0032398A">
      <w:pPr>
        <w:pStyle w:val="TS"/>
        <w:spacing w:line="480" w:lineRule="auto"/>
        <w:ind w:left="720" w:hanging="720"/>
      </w:pPr>
      <w:proofErr w:type="spellStart"/>
      <w:r>
        <w:t>P</w:t>
      </w:r>
      <w:r>
        <w:rPr>
          <w:rFonts w:cs="Times New Roman"/>
        </w:rPr>
        <w:t>ö</w:t>
      </w:r>
      <w:r>
        <w:t>rtner</w:t>
      </w:r>
      <w:proofErr w:type="spellEnd"/>
      <w:r>
        <w:t xml:space="preserve">, H.-O., </w:t>
      </w:r>
      <w:proofErr w:type="spellStart"/>
      <w:r>
        <w:t>Langenbuch</w:t>
      </w:r>
      <w:proofErr w:type="spellEnd"/>
      <w:r>
        <w:t xml:space="preserve">, M., and </w:t>
      </w:r>
      <w:proofErr w:type="spellStart"/>
      <w:r>
        <w:t>Michaelidis</w:t>
      </w:r>
      <w:proofErr w:type="spellEnd"/>
      <w:r>
        <w:t>, B. 2005. Synergistic effects of temperature extremes, hypoxia, and increases in CO</w:t>
      </w:r>
      <w:r>
        <w:rPr>
          <w:vertAlign w:val="subscript"/>
        </w:rPr>
        <w:t>2</w:t>
      </w:r>
      <w:r>
        <w:t xml:space="preserve"> on marine animals: From Earth history to global change. </w:t>
      </w:r>
      <w:r>
        <w:rPr>
          <w:i/>
          <w:iCs/>
        </w:rPr>
        <w:t xml:space="preserve">J. </w:t>
      </w:r>
      <w:proofErr w:type="spellStart"/>
      <w:r>
        <w:rPr>
          <w:i/>
          <w:iCs/>
        </w:rPr>
        <w:t>Geophys</w:t>
      </w:r>
      <w:proofErr w:type="spellEnd"/>
      <w:r>
        <w:rPr>
          <w:i/>
          <w:iCs/>
        </w:rPr>
        <w:t>. Res. Oceans</w:t>
      </w:r>
      <w:r>
        <w:t xml:space="preserve">, 110: C09S10. </w:t>
      </w:r>
      <w:proofErr w:type="spellStart"/>
      <w:r>
        <w:t>doi</w:t>
      </w:r>
      <w:proofErr w:type="spellEnd"/>
      <w:r>
        <w:t xml:space="preserve">: 10.1029/2004JC002561 </w:t>
      </w:r>
    </w:p>
    <w:p w14:paraId="6F8DE41C" w14:textId="77777777" w:rsidR="0032398A" w:rsidRPr="008F451F" w:rsidRDefault="0032398A" w:rsidP="0032398A">
      <w:pPr>
        <w:pStyle w:val="TS"/>
        <w:spacing w:line="480" w:lineRule="auto"/>
        <w:ind w:left="720" w:hanging="720"/>
      </w:pPr>
      <w:proofErr w:type="spellStart"/>
      <w:r>
        <w:t>P</w:t>
      </w:r>
      <w:r>
        <w:rPr>
          <w:rFonts w:cs="Times New Roman"/>
        </w:rPr>
        <w:t>ö</w:t>
      </w:r>
      <w:r>
        <w:t>rtner</w:t>
      </w:r>
      <w:proofErr w:type="spellEnd"/>
      <w:r>
        <w:t xml:space="preserve">, H.-O. and Farrell, A. P. 2008. Physiology and Climate Change. </w:t>
      </w:r>
      <w:r>
        <w:rPr>
          <w:i/>
          <w:iCs/>
        </w:rPr>
        <w:t>Science</w:t>
      </w:r>
      <w:r>
        <w:t xml:space="preserve">. 322(5902): 690-692. </w:t>
      </w:r>
    </w:p>
    <w:p w14:paraId="317505A0" w14:textId="77777777" w:rsidR="0032398A" w:rsidRPr="00474AF6" w:rsidRDefault="0032398A" w:rsidP="0032398A">
      <w:pPr>
        <w:pStyle w:val="TS"/>
        <w:spacing w:line="480" w:lineRule="auto"/>
        <w:ind w:left="720" w:hanging="720"/>
      </w:pPr>
      <w:proofErr w:type="spellStart"/>
      <w:r>
        <w:t>Ries</w:t>
      </w:r>
      <w:proofErr w:type="spellEnd"/>
      <w:r>
        <w:t xml:space="preserve">, J. B., Cohen, A. L., and McCorkle, D. C. 2009. Marine </w:t>
      </w:r>
      <w:proofErr w:type="spellStart"/>
      <w:r>
        <w:t>calcifiers</w:t>
      </w:r>
      <w:proofErr w:type="spellEnd"/>
      <w:r>
        <w:t xml:space="preserve"> exhibit mixed responses to CO</w:t>
      </w:r>
      <w:r>
        <w:rPr>
          <w:vertAlign w:val="subscript"/>
        </w:rPr>
        <w:t>2</w:t>
      </w:r>
      <w:r>
        <w:t xml:space="preserve">-induced ocean acidification. </w:t>
      </w:r>
      <w:r>
        <w:rPr>
          <w:i/>
          <w:iCs/>
        </w:rPr>
        <w:t>Geology</w:t>
      </w:r>
      <w:r>
        <w:t xml:space="preserve">, 37(12): 1131-1134. </w:t>
      </w:r>
    </w:p>
    <w:p w14:paraId="7165A3EA" w14:textId="77777777" w:rsidR="0032398A" w:rsidRDefault="0032398A" w:rsidP="0032398A">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634E2B36" w14:textId="77777777" w:rsidR="0032398A" w:rsidRPr="003C39FB" w:rsidRDefault="0032398A" w:rsidP="0032398A">
      <w:pPr>
        <w:pStyle w:val="TS"/>
        <w:spacing w:line="480" w:lineRule="auto"/>
        <w:ind w:left="720" w:hanging="720"/>
      </w:pPr>
      <w:r>
        <w:lastRenderedPageBreak/>
        <w:t xml:space="preserve">Seibel, B. A. and Deutsch, C. 2020. Oxygen supply capacity in animals evolves to meet maximum demand at the current oxygen partial pressure regardless of size or temperature. </w:t>
      </w:r>
      <w:r>
        <w:rPr>
          <w:i/>
          <w:iCs/>
        </w:rPr>
        <w:t>J. Exp. Biol.</w:t>
      </w:r>
      <w:r>
        <w:t>, 223(12): jeb210492. https://doi.org/10.1242/jeb.210492</w:t>
      </w:r>
    </w:p>
    <w:p w14:paraId="48DCA357" w14:textId="77777777" w:rsidR="0032398A" w:rsidRDefault="0032398A" w:rsidP="0032398A">
      <w:pPr>
        <w:pStyle w:val="TS"/>
        <w:spacing w:line="480" w:lineRule="auto"/>
        <w:ind w:left="720" w:hanging="720"/>
      </w:pPr>
      <w:r>
        <w:t xml:space="preserve">Seibel, B. A., Andres, A., </w:t>
      </w:r>
      <w:proofErr w:type="spellStart"/>
      <w:r>
        <w:t>Birk</w:t>
      </w:r>
      <w:proofErr w:type="spellEnd"/>
      <w:r>
        <w:t xml:space="preserve">, M. A., Burns, A. L., Shaw, C. T., </w:t>
      </w:r>
      <w:proofErr w:type="spellStart"/>
      <w:r>
        <w:t>Timpe</w:t>
      </w:r>
      <w:proofErr w:type="spellEnd"/>
      <w:r>
        <w:t>, A. W., and Welsh, C. J. 2021. Oxygen supply capacity breathes new life into critical oxygen partial pressure (</w:t>
      </w:r>
      <w:proofErr w:type="spellStart"/>
      <w:r>
        <w:rPr>
          <w:i/>
          <w:iCs/>
        </w:rPr>
        <w:t>P</w:t>
      </w:r>
      <w:r>
        <w:rPr>
          <w:vertAlign w:val="subscript"/>
        </w:rPr>
        <w:t>crit</w:t>
      </w:r>
      <w:proofErr w:type="spellEnd"/>
      <w:r>
        <w:t xml:space="preserve">). </w:t>
      </w:r>
      <w:r>
        <w:rPr>
          <w:i/>
          <w:iCs/>
        </w:rPr>
        <w:t>J. Exp. Biol.</w:t>
      </w:r>
      <w:r>
        <w:t xml:space="preserve">, 224(8): jeb242210. </w:t>
      </w:r>
      <w:r w:rsidRPr="00B90E35">
        <w:t>https://doi.org/10.1242/jeb.242210</w:t>
      </w:r>
    </w:p>
    <w:p w14:paraId="53730996" w14:textId="77777777" w:rsidR="0032398A" w:rsidRDefault="0032398A" w:rsidP="0032398A">
      <w:pPr>
        <w:pStyle w:val="TS"/>
        <w:spacing w:line="480" w:lineRule="auto"/>
        <w:ind w:left="720" w:hanging="720"/>
      </w:pPr>
      <w:r>
        <w:t>Snyder, J. T., Murray, C. S., and Baumann, H. 2018. Potential for maternal effects on offspring CO</w:t>
      </w:r>
      <w:r>
        <w:rPr>
          <w:vertAlign w:val="subscript"/>
        </w:rPr>
        <w:t>2</w:t>
      </w:r>
      <w:r>
        <w:t xml:space="preserve"> sensitivities in the Atlantic silverside (</w:t>
      </w:r>
      <w:r>
        <w:rPr>
          <w:i/>
          <w:iCs/>
        </w:rPr>
        <w:t>Menidia menidia</w:t>
      </w:r>
      <w:r>
        <w:t xml:space="preserve">). </w:t>
      </w:r>
      <w:r>
        <w:rPr>
          <w:i/>
          <w:iCs/>
        </w:rPr>
        <w:t>J. Exp. Mar. Biol. Ecol.</w:t>
      </w:r>
      <w:r>
        <w:t xml:space="preserve">, 499: 1-8. </w:t>
      </w:r>
    </w:p>
    <w:p w14:paraId="7F43962E" w14:textId="77777777" w:rsidR="0032398A" w:rsidRDefault="0032398A" w:rsidP="0032398A">
      <w:pPr>
        <w:pStyle w:val="TS"/>
        <w:spacing w:line="480" w:lineRule="auto"/>
        <w:ind w:left="720" w:hanging="720"/>
      </w:pPr>
      <w:r>
        <w:t xml:space="preserve">Stiller, K. T., </w:t>
      </w:r>
      <w:proofErr w:type="spellStart"/>
      <w:r>
        <w:t>Vanselow</w:t>
      </w:r>
      <w:proofErr w:type="spellEnd"/>
      <w:r>
        <w:t xml:space="preserve">, K. H., Moran, D., </w:t>
      </w:r>
      <w:proofErr w:type="spellStart"/>
      <w:r>
        <w:t>Bojens</w:t>
      </w:r>
      <w:proofErr w:type="spellEnd"/>
      <w:r>
        <w:t xml:space="preserve">, G., Voigt, W., Meyer, S., and Schulz, C. 2015. The effect of carbon dioxide on growth and metabolism in juvenile turbot </w:t>
      </w:r>
      <w:proofErr w:type="spellStart"/>
      <w:r>
        <w:rPr>
          <w:i/>
          <w:iCs/>
        </w:rPr>
        <w:t>cophthalmus</w:t>
      </w:r>
      <w:proofErr w:type="spellEnd"/>
      <w:r>
        <w:rPr>
          <w:i/>
          <w:iCs/>
        </w:rPr>
        <w:t xml:space="preserve"> maximus</w:t>
      </w:r>
      <w:r>
        <w:t xml:space="preserve"> L. </w:t>
      </w:r>
      <w:r>
        <w:rPr>
          <w:i/>
          <w:iCs/>
        </w:rPr>
        <w:t>Aquaculture</w:t>
      </w:r>
      <w:r>
        <w:t xml:space="preserve">, 444: 143-150. </w:t>
      </w:r>
    </w:p>
    <w:p w14:paraId="5EE568FB" w14:textId="77777777" w:rsidR="0032398A" w:rsidRPr="003C1E4F" w:rsidRDefault="0032398A" w:rsidP="0032398A">
      <w:pPr>
        <w:pStyle w:val="TS"/>
        <w:spacing w:line="480" w:lineRule="auto"/>
        <w:ind w:left="720" w:hanging="720"/>
      </w:pPr>
      <w:proofErr w:type="spellStart"/>
      <w:r>
        <w:t>Storey</w:t>
      </w:r>
      <w:proofErr w:type="spellEnd"/>
      <w:r>
        <w:t xml:space="preserve">, K. B., and </w:t>
      </w:r>
      <w:proofErr w:type="spellStart"/>
      <w:r>
        <w:t>Storey</w:t>
      </w:r>
      <w:proofErr w:type="spellEnd"/>
      <w:r>
        <w:t xml:space="preserve">, J. M. 2002. Oxygen limitation and metabolic rate depression. In: </w:t>
      </w:r>
      <w:proofErr w:type="spellStart"/>
      <w:r>
        <w:t>Storey</w:t>
      </w:r>
      <w:proofErr w:type="spellEnd"/>
      <w:r>
        <w:t xml:space="preserve">, K. B. (ed), </w:t>
      </w:r>
      <w:r>
        <w:rPr>
          <w:i/>
          <w:iCs/>
        </w:rPr>
        <w:t>Functional Metabolism: Regulation and Adaptation</w:t>
      </w:r>
      <w:r>
        <w:t xml:space="preserve">. Wiley, Hoboken, NJ, pp-415-442. </w:t>
      </w:r>
    </w:p>
    <w:p w14:paraId="21F95235" w14:textId="77777777" w:rsidR="0032398A" w:rsidRPr="00D144F5" w:rsidRDefault="0032398A" w:rsidP="0032398A">
      <w:pPr>
        <w:pStyle w:val="TS"/>
        <w:spacing w:line="480" w:lineRule="auto"/>
        <w:ind w:left="720" w:hanging="720"/>
      </w:pPr>
      <w:proofErr w:type="spellStart"/>
      <w:r>
        <w:t>Ultsch</w:t>
      </w:r>
      <w:proofErr w:type="spellEnd"/>
      <w:r>
        <w:t xml:space="preserve">, G. R. and Regan, M. D. 2019. The utility and determination of </w:t>
      </w:r>
      <w:proofErr w:type="spellStart"/>
      <w:r>
        <w:rPr>
          <w:i/>
          <w:iCs/>
        </w:rPr>
        <w:t>P</w:t>
      </w:r>
      <w:r>
        <w:rPr>
          <w:vertAlign w:val="subscript"/>
        </w:rPr>
        <w:t>crit</w:t>
      </w:r>
      <w:proofErr w:type="spellEnd"/>
      <w:r>
        <w:t xml:space="preserve"> in fishes. </w:t>
      </w:r>
      <w:r>
        <w:rPr>
          <w:i/>
          <w:iCs/>
        </w:rPr>
        <w:t>J. Exp. Biol.</w:t>
      </w:r>
      <w:r>
        <w:t xml:space="preserve">, 222: jeb203646. </w:t>
      </w:r>
      <w:proofErr w:type="spellStart"/>
      <w:r>
        <w:t>doi</w:t>
      </w:r>
      <w:proofErr w:type="spellEnd"/>
      <w:r>
        <w:t xml:space="preserve">: 10.1242/jeb.203646 </w:t>
      </w:r>
    </w:p>
    <w:p w14:paraId="74D379BE" w14:textId="77777777" w:rsidR="0032398A" w:rsidRDefault="0032398A" w:rsidP="0032398A">
      <w:pPr>
        <w:pStyle w:val="TS"/>
        <w:spacing w:line="480" w:lineRule="auto"/>
        <w:ind w:left="720" w:hanging="720"/>
      </w:pPr>
      <w:r>
        <w:t xml:space="preserve">Wallace, R. B. and Gobler, C. J. 2021. The role of algal blooms and community respiration in controlling the temporal and spatial dynamics of hypoxia and acidification in eutrophic estuaries. </w:t>
      </w:r>
      <w:r>
        <w:rPr>
          <w:i/>
          <w:iCs/>
        </w:rPr>
        <w:t xml:space="preserve">Mar. </w:t>
      </w:r>
      <w:proofErr w:type="spellStart"/>
      <w:r>
        <w:rPr>
          <w:i/>
          <w:iCs/>
        </w:rPr>
        <w:t>Pollut</w:t>
      </w:r>
      <w:proofErr w:type="spellEnd"/>
      <w:r>
        <w:rPr>
          <w:i/>
          <w:iCs/>
        </w:rPr>
        <w:t>. Bul.</w:t>
      </w:r>
      <w:r>
        <w:t xml:space="preserve">, 172: 112908. https://doi.org/10.1016/j.marpolbul.2021.112908 </w:t>
      </w:r>
    </w:p>
    <w:p w14:paraId="6FF25A98" w14:textId="77777777" w:rsidR="0032398A" w:rsidRDefault="0032398A" w:rsidP="0032398A">
      <w:pPr>
        <w:pStyle w:val="TS"/>
        <w:spacing w:line="480" w:lineRule="auto"/>
        <w:ind w:left="720" w:hanging="720"/>
      </w:pPr>
      <w:r>
        <w:t xml:space="preserve">Watson, J. W., </w:t>
      </w:r>
      <w:proofErr w:type="spellStart"/>
      <w:r>
        <w:t>Hyder</w:t>
      </w:r>
      <w:proofErr w:type="spellEnd"/>
      <w:r>
        <w:t xml:space="preserve">, K., Boyd, R., Thorpe, R., </w:t>
      </w:r>
      <w:proofErr w:type="spellStart"/>
      <w:r>
        <w:t>Weltersbach</w:t>
      </w:r>
      <w:proofErr w:type="spellEnd"/>
      <w:r>
        <w:t xml:space="preserve">, M. S., </w:t>
      </w:r>
      <w:proofErr w:type="spellStart"/>
      <w:r>
        <w:t>Ferter</w:t>
      </w:r>
      <w:proofErr w:type="spellEnd"/>
      <w:r>
        <w:t xml:space="preserve">, K., Cooke, S. J., Roy, S., and </w:t>
      </w:r>
      <w:proofErr w:type="spellStart"/>
      <w:r>
        <w:t>Sibly</w:t>
      </w:r>
      <w:proofErr w:type="spellEnd"/>
      <w:r>
        <w:t xml:space="preserve">, R. M. 2020. Assessing the sublethal impacts of anthropogenic </w:t>
      </w:r>
      <w:r>
        <w:lastRenderedPageBreak/>
        <w:t xml:space="preserve">stressors on fish: An energy-budget approach. </w:t>
      </w:r>
      <w:r>
        <w:rPr>
          <w:i/>
          <w:iCs/>
        </w:rPr>
        <w:t xml:space="preserve">Fish </w:t>
      </w:r>
      <w:proofErr w:type="spellStart"/>
      <w:r>
        <w:rPr>
          <w:i/>
          <w:iCs/>
        </w:rPr>
        <w:t>Fish</w:t>
      </w:r>
      <w:proofErr w:type="spellEnd"/>
      <w:r>
        <w:rPr>
          <w:i/>
          <w:iCs/>
        </w:rPr>
        <w:t>.</w:t>
      </w:r>
      <w:r>
        <w:t xml:space="preserve">, 21: 1034-1045. </w:t>
      </w:r>
      <w:proofErr w:type="spellStart"/>
      <w:r>
        <w:t>doi</w:t>
      </w:r>
      <w:proofErr w:type="spellEnd"/>
      <w:r>
        <w:t>: 10.1111/faf.12487</w:t>
      </w:r>
    </w:p>
    <w:p w14:paraId="3F8A5AB3" w14:textId="77777777" w:rsidR="0032398A" w:rsidRPr="00B61BFC" w:rsidRDefault="0032398A" w:rsidP="0032398A">
      <w:pPr>
        <w:pStyle w:val="TS"/>
        <w:spacing w:line="480" w:lineRule="auto"/>
        <w:ind w:left="720" w:hanging="720"/>
      </w:pPr>
      <w:r>
        <w:t xml:space="preserve">Wells, R. M. G. 2009. Blood-gas transport and hemoglobin function: adaptations for functional and environmental hypoxia. In Fish Physiology, Vol. 27, Hypoxia (ed. J. G. Richards, A. P. Farrell and C. J. </w:t>
      </w:r>
      <w:proofErr w:type="spellStart"/>
      <w:r>
        <w:t>Brauner</w:t>
      </w:r>
      <w:proofErr w:type="spellEnd"/>
      <w:r>
        <w:t>), pp. 255-299. San Diego: Academic Press.</w:t>
      </w:r>
    </w:p>
    <w:p w14:paraId="39C66B01" w14:textId="77777777" w:rsidR="0032398A" w:rsidRDefault="0032398A" w:rsidP="0032398A">
      <w:pPr>
        <w:pStyle w:val="TS"/>
        <w:spacing w:line="480" w:lineRule="auto"/>
        <w:ind w:left="720" w:hanging="720"/>
      </w:pPr>
      <w:r>
        <w:t xml:space="preserve">Wittmann, A. C. and </w:t>
      </w:r>
      <w:proofErr w:type="spellStart"/>
      <w:r>
        <w:t>P</w:t>
      </w:r>
      <w:r>
        <w:rPr>
          <w:rFonts w:cs="Times New Roman"/>
        </w:rPr>
        <w:t>ö</w:t>
      </w:r>
      <w:r>
        <w:t>rtner</w:t>
      </w:r>
      <w:proofErr w:type="spellEnd"/>
      <w:r>
        <w:t xml:space="preserve">, H.-O. 2013. Sensitivities of extant animal taxa to ocean acidification. </w:t>
      </w:r>
      <w:r>
        <w:rPr>
          <w:i/>
          <w:iCs/>
        </w:rPr>
        <w:t xml:space="preserve">Nat. </w:t>
      </w:r>
      <w:proofErr w:type="spellStart"/>
      <w:r>
        <w:rPr>
          <w:i/>
          <w:iCs/>
        </w:rPr>
        <w:t>Clim</w:t>
      </w:r>
      <w:proofErr w:type="spellEnd"/>
      <w:r>
        <w:rPr>
          <w:i/>
          <w:iCs/>
        </w:rPr>
        <w:t>. Change</w:t>
      </w:r>
      <w:r>
        <w:t xml:space="preserve">, 3: 995-1001. https://doi.org/10.1038/nclimate1982 </w:t>
      </w:r>
    </w:p>
    <w:p w14:paraId="0C03E75F" w14:textId="77777777" w:rsidR="0032398A" w:rsidRPr="00C03C33" w:rsidRDefault="0032398A" w:rsidP="0032398A">
      <w:pPr>
        <w:pStyle w:val="TS"/>
        <w:spacing w:line="480" w:lineRule="auto"/>
        <w:ind w:left="720" w:hanging="720"/>
      </w:pPr>
      <w:r>
        <w:t xml:space="preserve">Wood, C. M. 2018. The fallacy of the </w:t>
      </w:r>
      <w:proofErr w:type="spellStart"/>
      <w:r>
        <w:rPr>
          <w:i/>
          <w:iCs/>
        </w:rPr>
        <w:t>P</w:t>
      </w:r>
      <w:r>
        <w:rPr>
          <w:vertAlign w:val="subscript"/>
        </w:rPr>
        <w:t>crit</w:t>
      </w:r>
      <w:proofErr w:type="spellEnd"/>
      <w:r>
        <w:t xml:space="preserve"> – are there more useful alternatives? </w:t>
      </w:r>
      <w:r>
        <w:rPr>
          <w:i/>
          <w:iCs/>
        </w:rPr>
        <w:t>J. Exp. Biol.</w:t>
      </w:r>
      <w:r>
        <w:t xml:space="preserve">, 221: jeb163717. </w:t>
      </w:r>
      <w:proofErr w:type="spellStart"/>
      <w:r>
        <w:t>doi</w:t>
      </w:r>
      <w:proofErr w:type="spellEnd"/>
      <w:r>
        <w:t xml:space="preserve">: 10.1242/jeb.163717 </w:t>
      </w:r>
    </w:p>
    <w:p w14:paraId="5C8359C3" w14:textId="77777777" w:rsidR="00EE0A42" w:rsidRPr="0086683D" w:rsidRDefault="00EE0A42" w:rsidP="0081235D">
      <w:pPr>
        <w:pStyle w:val="TS"/>
        <w:spacing w:line="480" w:lineRule="auto"/>
      </w:pPr>
    </w:p>
    <w:sectPr w:rsidR="00EE0A42" w:rsidRPr="008668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2-09-13T12:46:00Z" w:initials="TGS">
    <w:p w14:paraId="58D697AA" w14:textId="225AED24" w:rsidR="00256015" w:rsidRDefault="00256015">
      <w:pPr>
        <w:pStyle w:val="CommentText"/>
      </w:pPr>
      <w:r>
        <w:rPr>
          <w:rStyle w:val="CommentReference"/>
        </w:rPr>
        <w:annotationRef/>
      </w:r>
      <w:r>
        <w:t>Not sure about author order</w:t>
      </w:r>
    </w:p>
  </w:comment>
  <w:comment w:id="1" w:author="Teresa G Schwemmer" w:date="2022-09-13T12:46:00Z" w:initials="TGS">
    <w:p w14:paraId="15484410" w14:textId="1067E651" w:rsidR="00256015" w:rsidRDefault="00256015">
      <w:pPr>
        <w:pStyle w:val="CommentText"/>
      </w:pPr>
      <w:r>
        <w:rPr>
          <w:rStyle w:val="CommentReference"/>
        </w:rPr>
        <w:annotationRef/>
      </w:r>
    </w:p>
  </w:comment>
  <w:comment w:id="13" w:author="Nye, Janet Ashley" w:date="2022-12-06T13:08:00Z" w:initials="NJA">
    <w:p w14:paraId="6938AB73" w14:textId="77777777" w:rsidR="00B77F42" w:rsidRDefault="00B77F42" w:rsidP="0003146C">
      <w:pPr>
        <w:pStyle w:val="CommentText"/>
      </w:pPr>
      <w:r>
        <w:rPr>
          <w:rStyle w:val="CommentReference"/>
        </w:rPr>
        <w:annotationRef/>
      </w:r>
      <w:r>
        <w:t>I also like the Kroeker et al. review papers on this</w:t>
      </w:r>
    </w:p>
  </w:comment>
  <w:comment w:id="15" w:author="Nye, Janet Ashley" w:date="2022-12-06T13:11:00Z" w:initials="NJA">
    <w:p w14:paraId="0F37E5F8" w14:textId="77777777" w:rsidR="00A637BD" w:rsidRDefault="00A637BD" w:rsidP="003845A9">
      <w:pPr>
        <w:pStyle w:val="CommentText"/>
      </w:pPr>
      <w:r>
        <w:rPr>
          <w:rStyle w:val="CommentReference"/>
        </w:rPr>
        <w:annotationRef/>
      </w:r>
      <w:r>
        <w:t>Does this need to be defined?</w:t>
      </w:r>
    </w:p>
  </w:comment>
  <w:comment w:id="16" w:author="Nye, Janet Ashley" w:date="2022-12-06T13:14:00Z" w:initials="NJA">
    <w:p w14:paraId="267B4FAC" w14:textId="77777777" w:rsidR="00A637BD" w:rsidRDefault="00A637BD" w:rsidP="001F76F0">
      <w:pPr>
        <w:pStyle w:val="CommentText"/>
      </w:pPr>
      <w:r>
        <w:rPr>
          <w:rStyle w:val="CommentReference"/>
        </w:rPr>
        <w:annotationRef/>
      </w:r>
      <w:r>
        <w:t>The next 3 sentences don't seem to be connected with a larger point.  Not sure how to fix so will come back to this, but perhaps your topic sentence needs to be more targeted and/or maybe you need additional paragraphs that expand on WHY these recommendations are given.</w:t>
      </w:r>
    </w:p>
  </w:comment>
  <w:comment w:id="17" w:author="Teresa G Schwemmer" w:date="2022-11-25T19:29:00Z" w:initials="TGS">
    <w:p w14:paraId="003686DD" w14:textId="30DFC485" w:rsidR="00865C8F" w:rsidRDefault="00865C8F">
      <w:pPr>
        <w:pStyle w:val="CommentText"/>
      </w:pPr>
      <w:r>
        <w:rPr>
          <w:rStyle w:val="CommentReference"/>
        </w:rPr>
        <w:annotationRef/>
      </w:r>
      <w:r>
        <w:t xml:space="preserve">Might have to remove this section and the other alpha parts. Because about half of the individuals had the ‘spike’ described in the previous sentence before this paragraph, I am not sure how well I will be able to calculate alpha. Need to tinker with it and ask some people, or see if this is mentioned in any papers that use alpha. </w:t>
      </w:r>
    </w:p>
  </w:comment>
  <w:comment w:id="18" w:author="Nye, Janet Ashley" w:date="2022-12-06T13:17:00Z" w:initials="NJA">
    <w:p w14:paraId="113D8908" w14:textId="77777777" w:rsidR="00A637BD" w:rsidRDefault="00A637BD" w:rsidP="00954FEB">
      <w:pPr>
        <w:pStyle w:val="CommentText"/>
      </w:pPr>
      <w:r>
        <w:rPr>
          <w:rStyle w:val="CommentReference"/>
        </w:rPr>
        <w:annotationRef/>
      </w:r>
      <w:r>
        <w:t>Can you be more specific?  At high CO2, MO2 was higher.  Maybe combine this sentence and the next.  You don't want to focus on the statistics, but the conceptual framework</w:t>
      </w:r>
    </w:p>
  </w:comment>
  <w:comment w:id="22" w:author="Nye, Janet Ashley" w:date="2022-12-06T13:23:00Z" w:initials="NJA">
    <w:p w14:paraId="5DBF5BCD" w14:textId="77777777" w:rsidR="00016E8B" w:rsidRDefault="00016E8B" w:rsidP="00D0327C">
      <w:pPr>
        <w:pStyle w:val="CommentText"/>
      </w:pPr>
      <w:r>
        <w:rPr>
          <w:rStyle w:val="CommentReference"/>
        </w:rPr>
        <w:annotationRef/>
      </w:r>
      <w:r>
        <w:t>I don't think you need this.  You mention the interaction above.  Perhaps this goes in the conclusion</w:t>
      </w:r>
    </w:p>
  </w:comment>
  <w:comment w:id="23" w:author="Nye, Janet Ashley" w:date="2022-12-06T13:25:00Z" w:initials="NJA">
    <w:p w14:paraId="264B3D36" w14:textId="77777777" w:rsidR="00016E8B" w:rsidRDefault="00016E8B" w:rsidP="00806029">
      <w:pPr>
        <w:pStyle w:val="CommentText"/>
      </w:pPr>
      <w:r>
        <w:rPr>
          <w:rStyle w:val="CommentReference"/>
        </w:rPr>
        <w:annotationRef/>
      </w:r>
      <w:r>
        <w:t>I think a lot of this goes in the paragraphs before your final paragraph of the intro.  This is the justification of the work.  The last paragraph of the intro should say the purpose of the study was X and our hypothesis was X.  The lead up should justify both the purpose and the hypotheses.</w:t>
      </w:r>
    </w:p>
  </w:comment>
  <w:comment w:id="24" w:author="Janet A Nye" w:date="2022-09-20T21:16:00Z" w:initials="JAN">
    <w:p w14:paraId="5708E8C5" w14:textId="6A2A9621" w:rsidR="00C1499D" w:rsidRDefault="00C1499D">
      <w:pPr>
        <w:pStyle w:val="CommentText"/>
      </w:pPr>
      <w:r>
        <w:rPr>
          <w:rStyle w:val="CommentReference"/>
        </w:rPr>
        <w:annotationRef/>
      </w:r>
      <w:r>
        <w:t>I agree, I think we should have someone or a few other people in the lab read this and see if it makes sense. BUT before we do that, I would try a rewrite.  Take a higher level view of it and list all the things that were the same (ta</w:t>
      </w:r>
      <w:r w:rsidR="00354643">
        <w:t xml:space="preserve">rget pCO2 levels), light regime, fish were from same parents, </w:t>
      </w:r>
      <w:r>
        <w:t xml:space="preserve">and then the things that are different.  Now, there are enough things that are different to make them 2 totally different experiments, but it’s sort of like combining the results of two papers into a meta-analysis.  </w:t>
      </w:r>
      <w:r w:rsidR="00624058">
        <w:t>So while part of me says maybe we should just keep one, the other part of me says we should report it all.</w:t>
      </w:r>
    </w:p>
  </w:comment>
  <w:comment w:id="25" w:author="Teresa G Schwemmer" w:date="2022-11-26T12:32:00Z" w:initials="TGS">
    <w:p w14:paraId="56FDB9D4" w14:textId="682D63EA" w:rsidR="003A45F9" w:rsidRDefault="003A45F9">
      <w:pPr>
        <w:pStyle w:val="CommentText"/>
      </w:pPr>
      <w:r>
        <w:rPr>
          <w:rStyle w:val="CommentReference"/>
        </w:rPr>
        <w:annotationRef/>
      </w:r>
      <w:r>
        <w:t xml:space="preserve">Maybe for the publication we could have a methods section with all of the common elements and a few of the most important differences between the two, then have a supplemental methods section that gives more details about the different sensors and designs of the systems and everything. </w:t>
      </w:r>
    </w:p>
  </w:comment>
  <w:comment w:id="28" w:author="Nye, Janet Ashley" w:date="2022-12-06T13:31:00Z" w:initials="NJA">
    <w:p w14:paraId="6A0AD008" w14:textId="77777777" w:rsidR="00D76646" w:rsidRDefault="00D76646" w:rsidP="00E00800">
      <w:pPr>
        <w:pStyle w:val="CommentText"/>
      </w:pPr>
      <w:r>
        <w:rPr>
          <w:rStyle w:val="CommentReference"/>
        </w:rPr>
        <w:annotationRef/>
      </w:r>
      <w:r>
        <w:t>This is confusing.  Not connected to the AquaController right?  Can you get away with just saying pH probes that could be monitored on the Apex web interface?</w:t>
      </w:r>
    </w:p>
  </w:comment>
  <w:comment w:id="29" w:author="Nye, Janet Ashley" w:date="2022-12-06T13:32:00Z" w:initials="NJA">
    <w:p w14:paraId="15A947A4" w14:textId="77777777" w:rsidR="00D76646" w:rsidRDefault="00D76646" w:rsidP="00941D16">
      <w:pPr>
        <w:pStyle w:val="CommentText"/>
      </w:pPr>
      <w:r>
        <w:rPr>
          <w:rStyle w:val="CommentReference"/>
        </w:rPr>
        <w:annotationRef/>
      </w:r>
      <w:r>
        <w:t>Consistent?</w:t>
      </w:r>
    </w:p>
  </w:comment>
  <w:comment w:id="30" w:author="Janet A Nye" w:date="2022-09-20T21:13:00Z" w:initials="JAN">
    <w:p w14:paraId="468DA1CD" w14:textId="38F14A87" w:rsidR="00C1499D" w:rsidRDefault="00C1499D">
      <w:pPr>
        <w:pStyle w:val="CommentText"/>
      </w:pPr>
      <w:r>
        <w:rPr>
          <w:rStyle w:val="CommentReference"/>
        </w:rPr>
        <w:annotationRef/>
      </w:r>
      <w:r>
        <w:t xml:space="preserve">What was the light regime for Exp 1.  Where did water come from in the Flax experiment?  I always am concerned with different ions in the Flax water that the carbonate chemistry will be different.  I don’t see the full table of DIC, TA, and do we have pH too?   </w:t>
      </w:r>
    </w:p>
  </w:comment>
  <w:comment w:id="31" w:author="Teresa G Schwemmer" w:date="2022-11-26T12:48:00Z" w:initials="TGS">
    <w:p w14:paraId="21FBA8D5" w14:textId="77777777" w:rsidR="00636BB4" w:rsidRDefault="00636BB4">
      <w:pPr>
        <w:pStyle w:val="CommentText"/>
      </w:pPr>
      <w:r>
        <w:rPr>
          <w:rStyle w:val="CommentReference"/>
        </w:rPr>
        <w:annotationRef/>
      </w:r>
      <w:r>
        <w:t>-Added wording that light regime applied to both experiments (I think it was 6am-8pm light)</w:t>
      </w:r>
    </w:p>
    <w:p w14:paraId="7D5543A2" w14:textId="77777777" w:rsidR="00636BB4" w:rsidRDefault="00636BB4">
      <w:pPr>
        <w:pStyle w:val="CommentText"/>
      </w:pPr>
      <w:r>
        <w:t xml:space="preserve">-The water came from Flax pond - surface pond water, not the well water with manganese etc. Some people from Cornell Cooperative pumped it up into a giant holding tank for an experiment they were doing and they let me take some. I don’t think it would have been too different from the Stony Brook Harbor water I used in Dana Hall. </w:t>
      </w:r>
    </w:p>
    <w:p w14:paraId="298E52C9" w14:textId="77777777" w:rsidR="00636BB4" w:rsidRDefault="00636BB4">
      <w:pPr>
        <w:pStyle w:val="CommentText"/>
      </w:pPr>
      <w:r>
        <w:t xml:space="preserve">-Added the tables. I tthink I’ll have a small table with means and SE of most relevant water quality values then put full table in supplement. </w:t>
      </w:r>
    </w:p>
    <w:p w14:paraId="3550BDF5" w14:textId="28F86B32" w:rsidR="00E366F4" w:rsidRDefault="00E366F4">
      <w:pPr>
        <w:pStyle w:val="CommentText"/>
      </w:pPr>
      <w:r>
        <w:t xml:space="preserve">-Actually when I just went to paste it in I realized I never added the SE’s to the table so they will be added in next version. </w:t>
      </w:r>
    </w:p>
  </w:comment>
  <w:comment w:id="32" w:author="Nye, Janet Ashley" w:date="2022-12-06T13:36:00Z" w:initials="NJA">
    <w:p w14:paraId="0B777BF8" w14:textId="77777777" w:rsidR="00D76646" w:rsidRDefault="00D76646" w:rsidP="005853EF">
      <w:pPr>
        <w:pStyle w:val="CommentText"/>
      </w:pPr>
      <w:r>
        <w:rPr>
          <w:rStyle w:val="CommentReference"/>
        </w:rPr>
        <w:annotationRef/>
      </w:r>
      <w:r>
        <w:t>Maybe say you sampled carbonate chem at the beginning and end of the experiments, but that you did an additional sampling in the middle of Exp 2.  That way the third sampling date discussion below makes sense,</w:t>
      </w:r>
    </w:p>
  </w:comment>
  <w:comment w:id="33" w:author="Nye, Janet Ashley" w:date="2022-12-06T13:41:00Z" w:initials="NJA">
    <w:p w14:paraId="5505D18E" w14:textId="77777777" w:rsidR="006E64AF" w:rsidRDefault="006E64AF" w:rsidP="001A688D">
      <w:pPr>
        <w:pStyle w:val="CommentText"/>
      </w:pPr>
      <w:r>
        <w:rPr>
          <w:rStyle w:val="CommentReference"/>
        </w:rPr>
        <w:annotationRef/>
      </w:r>
      <w:r>
        <w:t xml:space="preserve">Consider taking out this row so you have the target values on the first line and then measured values for Exp 1 and 2 so it's easier to compare.  Temperatures can just be reported.  I would also like to see the other parameters (TA, DIC) together with pH </w:t>
      </w:r>
    </w:p>
  </w:comment>
  <w:comment w:id="34" w:author="Nye, Janet Ashley" w:date="2022-12-06T13:56:00Z" w:initials="NJA">
    <w:p w14:paraId="1D5A360B" w14:textId="77777777" w:rsidR="0054519C" w:rsidRDefault="0054519C" w:rsidP="00CB3F65">
      <w:pPr>
        <w:pStyle w:val="CommentText"/>
      </w:pPr>
      <w:r>
        <w:rPr>
          <w:rStyle w:val="CommentReference"/>
        </w:rPr>
        <w:annotationRef/>
      </w:r>
      <w:r>
        <w:t>I'd be interested in seeing the time series of pH etc from the Apex and if you have it from Dana.  I think Nils would too just to see if the automated system does better in controlling variance of the parameter or if the flow controllers do better because they aren't trying to fiddle with the chemistry!  I think this might be an interesting sidenote or supp material for the paper.</w:t>
      </w:r>
    </w:p>
  </w:comment>
  <w:comment w:id="35" w:author="Teresa G Schwemmer" w:date="2022-09-12T21:30:00Z" w:initials="TGS">
    <w:p w14:paraId="2D89EBDC" w14:textId="62E39811" w:rsidR="009B793D" w:rsidRDefault="009B793D">
      <w:pPr>
        <w:pStyle w:val="CommentText"/>
      </w:pPr>
      <w:r>
        <w:rPr>
          <w:rStyle w:val="CommentReference"/>
        </w:rPr>
        <w:annotationRef/>
      </w:r>
      <w:r>
        <w:t>I always struggle with this…if silversides hatch at night, is the first day 0dph or 1dph??</w:t>
      </w:r>
    </w:p>
  </w:comment>
  <w:comment w:id="36" w:author="Nye, Janet Ashley" w:date="2022-11-29T11:57:00Z" w:initials="NJA">
    <w:p w14:paraId="117D139B" w14:textId="77777777" w:rsidR="00FA7277" w:rsidRDefault="00FA7277" w:rsidP="003A2976">
      <w:pPr>
        <w:pStyle w:val="CommentText"/>
      </w:pPr>
      <w:r>
        <w:rPr>
          <w:rStyle w:val="CommentReference"/>
        </w:rPr>
        <w:annotationRef/>
      </w:r>
      <w:r>
        <w:t>Oy! I struggle with this too.  Ask Chris Murray or Hannes</w:t>
      </w:r>
    </w:p>
  </w:comment>
  <w:comment w:id="39" w:author="Nye, Janet Ashley" w:date="2022-12-06T13:44:00Z" w:initials="NJA">
    <w:p w14:paraId="1DA0FB6D" w14:textId="77777777" w:rsidR="006E64AF" w:rsidRDefault="006E64AF" w:rsidP="00C270E0">
      <w:pPr>
        <w:pStyle w:val="CommentText"/>
      </w:pPr>
      <w:r>
        <w:rPr>
          <w:rStyle w:val="CommentReference"/>
        </w:rPr>
        <w:annotationRef/>
      </w:r>
      <w:r>
        <w:t>Interesting, I like it!  Does it do this by keeping variance somewhat similar in bins?</w:t>
      </w:r>
    </w:p>
  </w:comment>
  <w:comment w:id="43" w:author="Nye, Janet Ashley" w:date="2022-12-06T13:46:00Z" w:initials="NJA">
    <w:p w14:paraId="29899504" w14:textId="77777777" w:rsidR="006E64AF" w:rsidRDefault="006E64AF" w:rsidP="00FB7035">
      <w:pPr>
        <w:pStyle w:val="CommentText"/>
      </w:pPr>
      <w:r>
        <w:rPr>
          <w:rStyle w:val="CommentReference"/>
        </w:rPr>
        <w:annotationRef/>
      </w:r>
      <w:r>
        <w:t>Watch you tense.  Try to use past tense throughout</w:t>
      </w:r>
    </w:p>
  </w:comment>
  <w:comment w:id="45" w:author="Janet A Nye" w:date="2022-12-06T21:32:00Z" w:initials="JAN">
    <w:p w14:paraId="4B5BF703" w14:textId="5F60203F" w:rsidR="00746F4A" w:rsidRDefault="00746F4A">
      <w:pPr>
        <w:pStyle w:val="CommentText"/>
      </w:pPr>
      <w:r>
        <w:rPr>
          <w:rStyle w:val="CommentReference"/>
        </w:rPr>
        <w:annotationRef/>
      </w:r>
      <w:r>
        <w:t>Do you have outliers that you need to throw out?  I’m worried that the 2 high pco2 treatments that are sig diff are because of outliers that the transformation doesn’t get rid of, just lessens.  Did you plot box plots?  Also wondering if the distribution of larvae</w:t>
      </w:r>
      <w:r w:rsidR="009B6D9F">
        <w:t xml:space="preserve"> tells you something about the effect of pCO2.  </w:t>
      </w:r>
      <w:proofErr w:type="gramStart"/>
      <w:r w:rsidR="009B6D9F">
        <w:t>It’s</w:t>
      </w:r>
      <w:proofErr w:type="gramEnd"/>
      <w:r w:rsidR="009B6D9F">
        <w:t xml:space="preserve"> effects are only important for some embryos.</w:t>
      </w:r>
    </w:p>
  </w:comment>
  <w:comment w:id="48" w:author="Janet A Nye" w:date="2022-12-06T20:28:00Z" w:initials="JAN">
    <w:p w14:paraId="4B7236A5" w14:textId="7F9742CE" w:rsidR="00CD2F94" w:rsidRDefault="00CD2F94">
      <w:pPr>
        <w:pStyle w:val="CommentText"/>
      </w:pPr>
      <w:r>
        <w:rPr>
          <w:rStyle w:val="CommentReference"/>
        </w:rPr>
        <w:annotationRef/>
      </w:r>
      <w:r>
        <w:t>Hm, these are two big ideas in the same sentence</w:t>
      </w:r>
    </w:p>
  </w:comment>
  <w:comment w:id="50" w:author="Janet A Nye" w:date="2022-12-06T21:06:00Z" w:initials="JAN">
    <w:p w14:paraId="77472A22" w14:textId="671A13B8" w:rsidR="00356A82" w:rsidRDefault="00356A82">
      <w:pPr>
        <w:pStyle w:val="CommentText"/>
      </w:pPr>
      <w:r>
        <w:rPr>
          <w:rStyle w:val="CommentReference"/>
        </w:rPr>
        <w:annotationRef/>
      </w:r>
      <w:r>
        <w:t xml:space="preserve">I would like to see what you mean.  I think I know since we’ve talked about it, but would be nice to show the difference between a very clear </w:t>
      </w:r>
      <w:proofErr w:type="spellStart"/>
      <w:r>
        <w:t>osmoconformer</w:t>
      </w:r>
      <w:proofErr w:type="spellEnd"/>
      <w:r>
        <w:t xml:space="preserve"> and a clear </w:t>
      </w:r>
      <w:proofErr w:type="spellStart"/>
      <w:r>
        <w:t>Pcrit</w:t>
      </w:r>
      <w:proofErr w:type="spellEnd"/>
      <w:r>
        <w:t xml:space="preserve"> shift.  What about making a table of the % that are </w:t>
      </w:r>
      <w:proofErr w:type="spellStart"/>
      <w:r>
        <w:t>osmoconformers</w:t>
      </w:r>
      <w:proofErr w:type="spellEnd"/>
      <w:r>
        <w:t xml:space="preserve">?  I made a quick table and there doesn’t seem to be much difference between treatments in Exp 1, but what is the ambient % of </w:t>
      </w:r>
      <w:proofErr w:type="spellStart"/>
      <w:r>
        <w:t>osmoconformers</w:t>
      </w:r>
      <w:proofErr w:type="spellEnd"/>
      <w:r>
        <w:t>?  If 0% you have a nice pattern.</w:t>
      </w:r>
    </w:p>
  </w:comment>
  <w:comment w:id="51" w:author="Janet A Nye" w:date="2022-12-06T21:02:00Z" w:initials="JAN">
    <w:p w14:paraId="4F00A147" w14:textId="579E8452" w:rsidR="00356A82" w:rsidRDefault="00356A82">
      <w:pPr>
        <w:pStyle w:val="CommentText"/>
      </w:pPr>
      <w:r>
        <w:rPr>
          <w:rStyle w:val="CommentReference"/>
        </w:rPr>
        <w:annotationRef/>
      </w:r>
      <w:proofErr w:type="spellStart"/>
      <w:r>
        <w:t>Osmoconformity</w:t>
      </w:r>
      <w:proofErr w:type="spellEnd"/>
      <w:r>
        <w:t>?</w:t>
      </w:r>
    </w:p>
  </w:comment>
  <w:comment w:id="52" w:author="Teresa G Schwemmer" w:date="2022-11-25T16:46:00Z" w:initials="TGS">
    <w:p w14:paraId="074786BA" w14:textId="420C315D" w:rsidR="000D5B81" w:rsidRDefault="000D5B81">
      <w:pPr>
        <w:pStyle w:val="CommentText"/>
      </w:pPr>
      <w:r>
        <w:rPr>
          <w:rStyle w:val="CommentReference"/>
        </w:rPr>
        <w:annotationRef/>
      </w:r>
      <w:r>
        <w:t xml:space="preserve">Need to try testing for sig difs between proportions, and make the table into a figure instead. The table could go in supplement. </w:t>
      </w:r>
    </w:p>
  </w:comment>
  <w:comment w:id="55" w:author="Janet A Nye" w:date="2022-12-06T21:35:00Z" w:initials="JAN">
    <w:p w14:paraId="05C1F299" w14:textId="44C776A4" w:rsidR="009B6D9F" w:rsidRDefault="009B6D9F">
      <w:pPr>
        <w:pStyle w:val="CommentText"/>
      </w:pPr>
      <w:r>
        <w:rPr>
          <w:rStyle w:val="CommentReference"/>
        </w:rPr>
        <w:annotationRef/>
      </w:r>
      <w:r>
        <w:t xml:space="preserve">I think this is clearly because of activity when DO gets too low.  I saw this in my croaker.  Wonder if you could somehow add the % </w:t>
      </w:r>
      <w:proofErr w:type="spellStart"/>
      <w:r>
        <w:t>osmoconformity</w:t>
      </w:r>
      <w:proofErr w:type="spellEnd"/>
      <w:r>
        <w:t xml:space="preserve"> here.  Also wondering if looking at distribution of </w:t>
      </w:r>
      <w:proofErr w:type="spellStart"/>
      <w:r>
        <w:t>pcrits</w:t>
      </w:r>
      <w:proofErr w:type="spellEnd"/>
      <w:r>
        <w:t xml:space="preserve"> is useful.  Again, testing that idea that it’s only some larvae that are susceptible to pCO2 and/or that there </w:t>
      </w:r>
      <w:proofErr w:type="gramStart"/>
      <w:r>
        <w:t>is</w:t>
      </w:r>
      <w:proofErr w:type="gramEnd"/>
      <w:r>
        <w:t xml:space="preserve"> some substantial differences in development times.</w:t>
      </w:r>
    </w:p>
  </w:comment>
  <w:comment w:id="64" w:author="Janet A Nye" w:date="2022-12-06T21:39:00Z" w:initials="JAN">
    <w:p w14:paraId="3231F7BA" w14:textId="733380A8" w:rsidR="009B6D9F" w:rsidRDefault="009B6D9F">
      <w:pPr>
        <w:pStyle w:val="CommentText"/>
      </w:pPr>
      <w:r>
        <w:rPr>
          <w:rStyle w:val="CommentReference"/>
        </w:rPr>
        <w:annotationRef/>
      </w:r>
      <w:r>
        <w:t xml:space="preserve">As I read through this, I would just refer to 22 and 24 experiments.  Then make the caveat in the methods and discussion that there were </w:t>
      </w:r>
      <w:proofErr w:type="spellStart"/>
      <w:r>
        <w:t>methodlogical</w:t>
      </w:r>
      <w:proofErr w:type="spellEnd"/>
      <w:r>
        <w:t xml:space="preserve"> differences that prevent direct statistical comparison as you do in the next sentence.</w:t>
      </w:r>
    </w:p>
  </w:comment>
  <w:comment w:id="67" w:author="Janet A Nye" w:date="2022-12-06T21:42:00Z" w:initials="JAN">
    <w:p w14:paraId="6948B38A" w14:textId="6BB4FA25" w:rsidR="009B6D9F" w:rsidRDefault="009B6D9F">
      <w:pPr>
        <w:pStyle w:val="CommentText"/>
      </w:pPr>
      <w:r>
        <w:rPr>
          <w:rStyle w:val="CommentReference"/>
        </w:rPr>
        <w:annotationRef/>
      </w:r>
      <w:r>
        <w:t>Great point!  Also this combined with individual level differences.</w:t>
      </w:r>
    </w:p>
  </w:comment>
  <w:comment w:id="68" w:author="Janet A Nye" w:date="2022-12-06T21:44:00Z" w:initials="JAN">
    <w:p w14:paraId="18ED4E10" w14:textId="5F283A9F" w:rsidR="009B6D9F" w:rsidRDefault="009B6D9F">
      <w:pPr>
        <w:pStyle w:val="CommentText"/>
      </w:pPr>
      <w:r>
        <w:rPr>
          <w:rStyle w:val="CommentReference"/>
        </w:rPr>
        <w:annotationRef/>
      </w:r>
      <w:r>
        <w:t>Are these last adult stages?  Rather than naming species could say this effect is detected in juvenile (cite), larval (Pimentel) and adult (cites).</w:t>
      </w:r>
    </w:p>
  </w:comment>
  <w:comment w:id="69" w:author="Janet A Nye" w:date="2022-12-06T21:45:00Z" w:initials="JAN">
    <w:p w14:paraId="1F3F285B" w14:textId="22E45ABB" w:rsidR="00EF79B3" w:rsidRDefault="00EF79B3">
      <w:pPr>
        <w:pStyle w:val="CommentText"/>
      </w:pPr>
      <w:r>
        <w:rPr>
          <w:rStyle w:val="CommentReference"/>
        </w:rPr>
        <w:annotationRef/>
      </w:r>
      <w:r>
        <w:t>I keep thinking about the distribution of traits.  If pCO2 only affects some fish in the tails of a distribution especially if skewed the population consequences could be significant.</w:t>
      </w:r>
    </w:p>
  </w:comment>
  <w:comment w:id="70" w:author="Teresa G Schwemmer" w:date="2022-11-26T11:30:00Z" w:initials="TGS">
    <w:p w14:paraId="58F8D520" w14:textId="2FCF3E56" w:rsidR="00E65A52" w:rsidRDefault="00E65A52">
      <w:pPr>
        <w:pStyle w:val="CommentText"/>
      </w:pPr>
      <w:r>
        <w:rPr>
          <w:rStyle w:val="CommentReference"/>
        </w:rPr>
        <w:annotationRef/>
      </w:r>
      <w:r>
        <w:t xml:space="preserve">“Several allosteric factors that can modulate the affinity of haemoglobin for O2 could be involved, including pH, organic phosphates and inorganic ions.” – Could other ion concentrations be increasing Hb-O2 affinity/capacity in M. menidia? Maybe the other ions involved in exchanging ions for acid-base reg in ionocytes are affecting it…look into which ions do this. </w:t>
      </w:r>
    </w:p>
  </w:comment>
  <w:comment w:id="71" w:author="Janet A Nye" w:date="2022-12-06T21:49:00Z" w:initials="JAN">
    <w:p w14:paraId="2D797407" w14:textId="696EC11F" w:rsidR="00EF79B3" w:rsidRDefault="00EF79B3">
      <w:pPr>
        <w:pStyle w:val="CommentText"/>
      </w:pPr>
      <w:r>
        <w:rPr>
          <w:rStyle w:val="CommentReference"/>
        </w:rPr>
        <w:annotationRef/>
      </w:r>
      <w:r>
        <w:t>I think this might be better in the methods written like this and then just a one sentence reminder that the 2 experiments are not directly comparable.</w:t>
      </w:r>
    </w:p>
  </w:comment>
  <w:comment w:id="72" w:author="Janet A Nye" w:date="2022-12-06T21:51:00Z" w:initials="JAN">
    <w:p w14:paraId="58F3B487" w14:textId="7FD532A2" w:rsidR="00EF79B3" w:rsidRDefault="00EF79B3">
      <w:pPr>
        <w:pStyle w:val="CommentText"/>
      </w:pPr>
      <w:r>
        <w:rPr>
          <w:rStyle w:val="CommentReference"/>
        </w:rPr>
        <w:annotationRef/>
      </w:r>
      <w:r>
        <w:t>This result makes sense to me.  I think blood pH likely increases.  But the embryo MO2 results don’t make sense to me, but maybe that’s because so many are osmoconforming.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697AA" w15:done="0"/>
  <w15:commentEx w15:paraId="15484410" w15:paraIdParent="58D697AA" w15:done="0"/>
  <w15:commentEx w15:paraId="6938AB73" w15:done="0"/>
  <w15:commentEx w15:paraId="0F37E5F8" w15:done="0"/>
  <w15:commentEx w15:paraId="267B4FAC" w15:done="0"/>
  <w15:commentEx w15:paraId="003686DD" w15:done="0"/>
  <w15:commentEx w15:paraId="113D8908" w15:done="0"/>
  <w15:commentEx w15:paraId="5DBF5BCD" w15:done="0"/>
  <w15:commentEx w15:paraId="264B3D36" w15:done="0"/>
  <w15:commentEx w15:paraId="5708E8C5" w15:done="0"/>
  <w15:commentEx w15:paraId="56FDB9D4" w15:paraIdParent="5708E8C5" w15:done="0"/>
  <w15:commentEx w15:paraId="6A0AD008" w15:done="0"/>
  <w15:commentEx w15:paraId="15A947A4" w15:done="0"/>
  <w15:commentEx w15:paraId="468DA1CD" w15:done="0"/>
  <w15:commentEx w15:paraId="3550BDF5" w15:paraIdParent="468DA1CD" w15:done="0"/>
  <w15:commentEx w15:paraId="0B777BF8" w15:done="0"/>
  <w15:commentEx w15:paraId="5505D18E" w15:done="0"/>
  <w15:commentEx w15:paraId="1D5A360B" w15:done="0"/>
  <w15:commentEx w15:paraId="2D89EBDC" w15:done="0"/>
  <w15:commentEx w15:paraId="117D139B" w15:paraIdParent="2D89EBDC" w15:done="0"/>
  <w15:commentEx w15:paraId="1DA0FB6D" w15:done="0"/>
  <w15:commentEx w15:paraId="29899504" w15:done="0"/>
  <w15:commentEx w15:paraId="4B5BF703" w15:done="0"/>
  <w15:commentEx w15:paraId="4B7236A5" w15:done="0"/>
  <w15:commentEx w15:paraId="77472A22" w15:done="0"/>
  <w15:commentEx w15:paraId="4F00A147" w15:done="0"/>
  <w15:commentEx w15:paraId="074786BA" w15:done="0"/>
  <w15:commentEx w15:paraId="05C1F299" w15:done="0"/>
  <w15:commentEx w15:paraId="3231F7BA" w15:done="0"/>
  <w15:commentEx w15:paraId="6948B38A" w15:done="0"/>
  <w15:commentEx w15:paraId="18ED4E10" w15:done="0"/>
  <w15:commentEx w15:paraId="1F3F285B" w15:done="0"/>
  <w15:commentEx w15:paraId="58F8D520" w15:done="0"/>
  <w15:commentEx w15:paraId="2D797407" w15:done="0"/>
  <w15:commentEx w15:paraId="58F3B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FA1B" w16cex:dateUtc="2022-09-13T16:46:00Z"/>
  <w16cex:commentExtensible w16cex:durableId="26CAFA26" w16cex:dateUtc="2022-09-13T16:46:00Z"/>
  <w16cex:commentExtensible w16cex:durableId="2739BD3B" w16cex:dateUtc="2022-12-06T18:08:00Z"/>
  <w16cex:commentExtensible w16cex:durableId="2739BE14" w16cex:dateUtc="2022-12-06T18:11:00Z"/>
  <w16cex:commentExtensible w16cex:durableId="2739BEC8" w16cex:dateUtc="2022-12-06T18:14:00Z"/>
  <w16cex:commentExtensible w16cex:durableId="272B9612" w16cex:dateUtc="2022-11-26T00:29:00Z"/>
  <w16cex:commentExtensible w16cex:durableId="2739BF5B" w16cex:dateUtc="2022-12-06T18:17:00Z"/>
  <w16cex:commentExtensible w16cex:durableId="2739C0B8" w16cex:dateUtc="2022-12-06T18:23:00Z"/>
  <w16cex:commentExtensible w16cex:durableId="2739C133" w16cex:dateUtc="2022-12-06T18:25:00Z"/>
  <w16cex:commentExtensible w16cex:durableId="272C85E2" w16cex:dateUtc="2022-11-26T17:32:00Z"/>
  <w16cex:commentExtensible w16cex:durableId="2739C2B1" w16cex:dateUtc="2022-12-06T18:31:00Z"/>
  <w16cex:commentExtensible w16cex:durableId="2739C2DE" w16cex:dateUtc="2022-12-06T18:32:00Z"/>
  <w16cex:commentExtensible w16cex:durableId="272C89AD" w16cex:dateUtc="2022-11-26T17:48:00Z"/>
  <w16cex:commentExtensible w16cex:durableId="2739C3E5" w16cex:dateUtc="2022-12-06T18:36:00Z"/>
  <w16cex:commentExtensible w16cex:durableId="2739C51F" w16cex:dateUtc="2022-12-06T18:41:00Z"/>
  <w16cex:commentExtensible w16cex:durableId="2739C896" w16cex:dateUtc="2022-12-06T18:56:00Z"/>
  <w16cex:commentExtensible w16cex:durableId="26CA235F" w16cex:dateUtc="2022-09-13T01:30:00Z"/>
  <w16cex:commentExtensible w16cex:durableId="27307246" w16cex:dateUtc="2022-11-29T16:57:00Z"/>
  <w16cex:commentExtensible w16cex:durableId="2739C5B0" w16cex:dateUtc="2022-12-06T18:44:00Z"/>
  <w16cex:commentExtensible w16cex:durableId="2739C647" w16cex:dateUtc="2022-12-06T18:46:00Z"/>
  <w16cex:commentExtensible w16cex:durableId="272B6FD2" w16cex:dateUtc="2022-11-25T21:46:00Z"/>
  <w16cex:commentExtensible w16cex:durableId="272C7742" w16cex:dateUtc="2022-11-26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697AA" w16cid:durableId="26CAFA1B"/>
  <w16cid:commentId w16cid:paraId="15484410" w16cid:durableId="26CAFA26"/>
  <w16cid:commentId w16cid:paraId="6938AB73" w16cid:durableId="2739BD3B"/>
  <w16cid:commentId w16cid:paraId="0F37E5F8" w16cid:durableId="2739BE14"/>
  <w16cid:commentId w16cid:paraId="267B4FAC" w16cid:durableId="2739BEC8"/>
  <w16cid:commentId w16cid:paraId="003686DD" w16cid:durableId="272B9612"/>
  <w16cid:commentId w16cid:paraId="113D8908" w16cid:durableId="2739BF5B"/>
  <w16cid:commentId w16cid:paraId="5DBF5BCD" w16cid:durableId="2739C0B8"/>
  <w16cid:commentId w16cid:paraId="264B3D36" w16cid:durableId="2739C133"/>
  <w16cid:commentId w16cid:paraId="5708E8C5" w16cid:durableId="272B5A5F"/>
  <w16cid:commentId w16cid:paraId="56FDB9D4" w16cid:durableId="272C85E2"/>
  <w16cid:commentId w16cid:paraId="6A0AD008" w16cid:durableId="2739C2B1"/>
  <w16cid:commentId w16cid:paraId="15A947A4" w16cid:durableId="2739C2DE"/>
  <w16cid:commentId w16cid:paraId="468DA1CD" w16cid:durableId="272B5A61"/>
  <w16cid:commentId w16cid:paraId="3550BDF5" w16cid:durableId="272C89AD"/>
  <w16cid:commentId w16cid:paraId="0B777BF8" w16cid:durableId="2739C3E5"/>
  <w16cid:commentId w16cid:paraId="5505D18E" w16cid:durableId="2739C51F"/>
  <w16cid:commentId w16cid:paraId="1D5A360B" w16cid:durableId="2739C896"/>
  <w16cid:commentId w16cid:paraId="2D89EBDC" w16cid:durableId="26CA235F"/>
  <w16cid:commentId w16cid:paraId="117D139B" w16cid:durableId="27307246"/>
  <w16cid:commentId w16cid:paraId="1DA0FB6D" w16cid:durableId="2739C5B0"/>
  <w16cid:commentId w16cid:paraId="29899504" w16cid:durableId="2739C647"/>
  <w16cid:commentId w16cid:paraId="4B5BF703" w16cid:durableId="27861DB7"/>
  <w16cid:commentId w16cid:paraId="4B7236A5" w16cid:durableId="27861DB8"/>
  <w16cid:commentId w16cid:paraId="77472A22" w16cid:durableId="27861DB9"/>
  <w16cid:commentId w16cid:paraId="4F00A147" w16cid:durableId="27861DBA"/>
  <w16cid:commentId w16cid:paraId="074786BA" w16cid:durableId="272B6FD2"/>
  <w16cid:commentId w16cid:paraId="05C1F299" w16cid:durableId="27861DBC"/>
  <w16cid:commentId w16cid:paraId="3231F7BA" w16cid:durableId="27861DBD"/>
  <w16cid:commentId w16cid:paraId="6948B38A" w16cid:durableId="27861DBE"/>
  <w16cid:commentId w16cid:paraId="18ED4E10" w16cid:durableId="27861DBF"/>
  <w16cid:commentId w16cid:paraId="1F3F285B" w16cid:durableId="27861DC0"/>
  <w16cid:commentId w16cid:paraId="58F8D520" w16cid:durableId="272C7742"/>
  <w16cid:commentId w16cid:paraId="2D797407" w16cid:durableId="27861DC2"/>
  <w16cid:commentId w16cid:paraId="58F3B487" w16cid:durableId="27861D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767B"/>
    <w:multiLevelType w:val="hybridMultilevel"/>
    <w:tmpl w:val="48AC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7759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rson w15:author="Nye, Janet Ashley">
    <w15:presenceInfo w15:providerId="AD" w15:userId="S::jnye@ad.unc.edu::b3550071-eff7-43d7-ac10-0d81d587c5a8"/>
  </w15:person>
  <w15:person w15:author="Janet A Nye">
    <w15:presenceInfo w15:providerId="AD" w15:userId="S-1-5-21-30371924-1664817342-1491421105-236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E3"/>
    <w:rsid w:val="000010EA"/>
    <w:rsid w:val="00002655"/>
    <w:rsid w:val="000121E1"/>
    <w:rsid w:val="00016E8B"/>
    <w:rsid w:val="000475E3"/>
    <w:rsid w:val="00072F46"/>
    <w:rsid w:val="00090BF5"/>
    <w:rsid w:val="000A0402"/>
    <w:rsid w:val="000D5B81"/>
    <w:rsid w:val="000E27B6"/>
    <w:rsid w:val="000E4CE3"/>
    <w:rsid w:val="000F0BF8"/>
    <w:rsid w:val="0010518B"/>
    <w:rsid w:val="00107B41"/>
    <w:rsid w:val="00141980"/>
    <w:rsid w:val="001425C5"/>
    <w:rsid w:val="001563B5"/>
    <w:rsid w:val="001810F7"/>
    <w:rsid w:val="00191145"/>
    <w:rsid w:val="001B7093"/>
    <w:rsid w:val="001D1D83"/>
    <w:rsid w:val="002034EC"/>
    <w:rsid w:val="0021264B"/>
    <w:rsid w:val="00214088"/>
    <w:rsid w:val="002339C0"/>
    <w:rsid w:val="00256015"/>
    <w:rsid w:val="00256147"/>
    <w:rsid w:val="00274FB9"/>
    <w:rsid w:val="002A0310"/>
    <w:rsid w:val="002B2ACF"/>
    <w:rsid w:val="002C32BD"/>
    <w:rsid w:val="002D4F83"/>
    <w:rsid w:val="002E7EF5"/>
    <w:rsid w:val="002F28F3"/>
    <w:rsid w:val="00301266"/>
    <w:rsid w:val="00301AB4"/>
    <w:rsid w:val="003037E0"/>
    <w:rsid w:val="0032398A"/>
    <w:rsid w:val="00342C65"/>
    <w:rsid w:val="003500B5"/>
    <w:rsid w:val="00354643"/>
    <w:rsid w:val="00356A82"/>
    <w:rsid w:val="003634E7"/>
    <w:rsid w:val="00364A51"/>
    <w:rsid w:val="00385562"/>
    <w:rsid w:val="00397666"/>
    <w:rsid w:val="003A45F9"/>
    <w:rsid w:val="003A65F1"/>
    <w:rsid w:val="003B495C"/>
    <w:rsid w:val="003B6602"/>
    <w:rsid w:val="003B696E"/>
    <w:rsid w:val="003C40F8"/>
    <w:rsid w:val="003D6C73"/>
    <w:rsid w:val="003E5F0F"/>
    <w:rsid w:val="003E6375"/>
    <w:rsid w:val="003F02F8"/>
    <w:rsid w:val="00410793"/>
    <w:rsid w:val="00423941"/>
    <w:rsid w:val="0045097F"/>
    <w:rsid w:val="00454F87"/>
    <w:rsid w:val="00466349"/>
    <w:rsid w:val="00480F20"/>
    <w:rsid w:val="00491CCA"/>
    <w:rsid w:val="004A0850"/>
    <w:rsid w:val="004A2031"/>
    <w:rsid w:val="004A7621"/>
    <w:rsid w:val="004C6A1B"/>
    <w:rsid w:val="004D2C04"/>
    <w:rsid w:val="00502CF5"/>
    <w:rsid w:val="00512163"/>
    <w:rsid w:val="0051791F"/>
    <w:rsid w:val="005344C7"/>
    <w:rsid w:val="0054519C"/>
    <w:rsid w:val="005721AC"/>
    <w:rsid w:val="00595631"/>
    <w:rsid w:val="005A3C3D"/>
    <w:rsid w:val="005D39CE"/>
    <w:rsid w:val="005D604D"/>
    <w:rsid w:val="005D6E72"/>
    <w:rsid w:val="0061014A"/>
    <w:rsid w:val="00612B16"/>
    <w:rsid w:val="00624058"/>
    <w:rsid w:val="00633AF7"/>
    <w:rsid w:val="00636BB4"/>
    <w:rsid w:val="00642F8B"/>
    <w:rsid w:val="0067348A"/>
    <w:rsid w:val="00692C90"/>
    <w:rsid w:val="006C2393"/>
    <w:rsid w:val="006E64AF"/>
    <w:rsid w:val="006F4099"/>
    <w:rsid w:val="007372D5"/>
    <w:rsid w:val="00746F4A"/>
    <w:rsid w:val="007C7D38"/>
    <w:rsid w:val="007D21C1"/>
    <w:rsid w:val="007F5D4F"/>
    <w:rsid w:val="00802062"/>
    <w:rsid w:val="00802659"/>
    <w:rsid w:val="008069E0"/>
    <w:rsid w:val="00812090"/>
    <w:rsid w:val="0081235D"/>
    <w:rsid w:val="00823B3C"/>
    <w:rsid w:val="0082642A"/>
    <w:rsid w:val="00834C4B"/>
    <w:rsid w:val="008549FD"/>
    <w:rsid w:val="008573E9"/>
    <w:rsid w:val="00865C8F"/>
    <w:rsid w:val="0086683D"/>
    <w:rsid w:val="0087701F"/>
    <w:rsid w:val="008832C0"/>
    <w:rsid w:val="00891C69"/>
    <w:rsid w:val="008B1A49"/>
    <w:rsid w:val="008C5C39"/>
    <w:rsid w:val="008E6231"/>
    <w:rsid w:val="0090562F"/>
    <w:rsid w:val="00913669"/>
    <w:rsid w:val="00914F07"/>
    <w:rsid w:val="00915E38"/>
    <w:rsid w:val="00941586"/>
    <w:rsid w:val="00955A89"/>
    <w:rsid w:val="009857DD"/>
    <w:rsid w:val="009929BC"/>
    <w:rsid w:val="009B6D9F"/>
    <w:rsid w:val="009B793D"/>
    <w:rsid w:val="009C6B64"/>
    <w:rsid w:val="009E070E"/>
    <w:rsid w:val="009F1C35"/>
    <w:rsid w:val="009F6B65"/>
    <w:rsid w:val="009F7094"/>
    <w:rsid w:val="00A02B92"/>
    <w:rsid w:val="00A231F2"/>
    <w:rsid w:val="00A4094B"/>
    <w:rsid w:val="00A42676"/>
    <w:rsid w:val="00A44256"/>
    <w:rsid w:val="00A57641"/>
    <w:rsid w:val="00A637BD"/>
    <w:rsid w:val="00A764A9"/>
    <w:rsid w:val="00A86FE9"/>
    <w:rsid w:val="00AB7CA8"/>
    <w:rsid w:val="00AC1A4F"/>
    <w:rsid w:val="00AF5C9C"/>
    <w:rsid w:val="00AF6653"/>
    <w:rsid w:val="00B02FE8"/>
    <w:rsid w:val="00B77F42"/>
    <w:rsid w:val="00B83FD6"/>
    <w:rsid w:val="00B8778A"/>
    <w:rsid w:val="00BA409C"/>
    <w:rsid w:val="00BA497D"/>
    <w:rsid w:val="00BA5D40"/>
    <w:rsid w:val="00BA747B"/>
    <w:rsid w:val="00BD3FB1"/>
    <w:rsid w:val="00BE7E01"/>
    <w:rsid w:val="00BF31E2"/>
    <w:rsid w:val="00C021DA"/>
    <w:rsid w:val="00C1499D"/>
    <w:rsid w:val="00C62307"/>
    <w:rsid w:val="00CC716F"/>
    <w:rsid w:val="00CC7B9B"/>
    <w:rsid w:val="00CD0D96"/>
    <w:rsid w:val="00CD2F94"/>
    <w:rsid w:val="00CE7DCF"/>
    <w:rsid w:val="00CF718B"/>
    <w:rsid w:val="00D0785C"/>
    <w:rsid w:val="00D37B78"/>
    <w:rsid w:val="00D633D6"/>
    <w:rsid w:val="00D76646"/>
    <w:rsid w:val="00DD1B0F"/>
    <w:rsid w:val="00DD3BE8"/>
    <w:rsid w:val="00DD536E"/>
    <w:rsid w:val="00DE0130"/>
    <w:rsid w:val="00E26DDC"/>
    <w:rsid w:val="00E331D0"/>
    <w:rsid w:val="00E3617F"/>
    <w:rsid w:val="00E366F4"/>
    <w:rsid w:val="00E404C4"/>
    <w:rsid w:val="00E476D5"/>
    <w:rsid w:val="00E56821"/>
    <w:rsid w:val="00E65A52"/>
    <w:rsid w:val="00E731FB"/>
    <w:rsid w:val="00EA5632"/>
    <w:rsid w:val="00EB3CA7"/>
    <w:rsid w:val="00EE0A42"/>
    <w:rsid w:val="00EF79B3"/>
    <w:rsid w:val="00F36E2E"/>
    <w:rsid w:val="00F6427A"/>
    <w:rsid w:val="00F70135"/>
    <w:rsid w:val="00F70871"/>
    <w:rsid w:val="00F96C91"/>
    <w:rsid w:val="00FA7277"/>
    <w:rsid w:val="00FB3712"/>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9DC"/>
  <w15:chartTrackingRefBased/>
  <w15:docId w15:val="{A43F6F1E-D840-43FE-A45A-457B570C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CommentReference">
    <w:name w:val="annotation reference"/>
    <w:basedOn w:val="DefaultParagraphFont"/>
    <w:uiPriority w:val="99"/>
    <w:semiHidden/>
    <w:unhideWhenUsed/>
    <w:rsid w:val="000E4CE3"/>
    <w:rPr>
      <w:sz w:val="16"/>
      <w:szCs w:val="16"/>
    </w:rPr>
  </w:style>
  <w:style w:type="paragraph" w:styleId="CommentText">
    <w:name w:val="annotation text"/>
    <w:basedOn w:val="Normal"/>
    <w:link w:val="CommentTextChar"/>
    <w:uiPriority w:val="99"/>
    <w:unhideWhenUsed/>
    <w:rsid w:val="000E4CE3"/>
    <w:pPr>
      <w:spacing w:line="240" w:lineRule="auto"/>
    </w:pPr>
    <w:rPr>
      <w:sz w:val="20"/>
      <w:szCs w:val="20"/>
    </w:rPr>
  </w:style>
  <w:style w:type="character" w:customStyle="1" w:styleId="CommentTextChar">
    <w:name w:val="Comment Text Char"/>
    <w:basedOn w:val="DefaultParagraphFont"/>
    <w:link w:val="CommentText"/>
    <w:uiPriority w:val="99"/>
    <w:rsid w:val="000E4CE3"/>
    <w:rPr>
      <w:sz w:val="20"/>
      <w:szCs w:val="20"/>
    </w:rPr>
  </w:style>
  <w:style w:type="paragraph" w:styleId="CommentSubject">
    <w:name w:val="annotation subject"/>
    <w:basedOn w:val="CommentText"/>
    <w:next w:val="CommentText"/>
    <w:link w:val="CommentSubjectChar"/>
    <w:uiPriority w:val="99"/>
    <w:semiHidden/>
    <w:unhideWhenUsed/>
    <w:rsid w:val="000E4CE3"/>
    <w:rPr>
      <w:b/>
      <w:bCs/>
    </w:rPr>
  </w:style>
  <w:style w:type="character" w:customStyle="1" w:styleId="CommentSubjectChar">
    <w:name w:val="Comment Subject Char"/>
    <w:basedOn w:val="CommentTextChar"/>
    <w:link w:val="CommentSubject"/>
    <w:uiPriority w:val="99"/>
    <w:semiHidden/>
    <w:rsid w:val="000E4CE3"/>
    <w:rPr>
      <w:b/>
      <w:bCs/>
      <w:sz w:val="20"/>
      <w:szCs w:val="20"/>
    </w:rPr>
  </w:style>
  <w:style w:type="paragraph" w:styleId="BalloonText">
    <w:name w:val="Balloon Text"/>
    <w:basedOn w:val="Normal"/>
    <w:link w:val="BalloonTextChar"/>
    <w:uiPriority w:val="99"/>
    <w:semiHidden/>
    <w:unhideWhenUsed/>
    <w:rsid w:val="00385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562"/>
    <w:rPr>
      <w:rFonts w:ascii="Segoe UI" w:hAnsi="Segoe UI" w:cs="Segoe UI"/>
      <w:sz w:val="18"/>
      <w:szCs w:val="18"/>
    </w:rPr>
  </w:style>
  <w:style w:type="character" w:styleId="PlaceholderText">
    <w:name w:val="Placeholder Text"/>
    <w:basedOn w:val="DefaultParagraphFont"/>
    <w:uiPriority w:val="99"/>
    <w:semiHidden/>
    <w:rsid w:val="009F1C35"/>
    <w:rPr>
      <w:color w:val="808080"/>
    </w:rPr>
  </w:style>
  <w:style w:type="table" w:styleId="TableGrid">
    <w:name w:val="Table Grid"/>
    <w:basedOn w:val="TableNormal"/>
    <w:uiPriority w:val="39"/>
    <w:rsid w:val="000D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0A42"/>
    <w:rPr>
      <w:color w:val="0000FF"/>
      <w:u w:val="single"/>
    </w:rPr>
  </w:style>
  <w:style w:type="paragraph" w:styleId="Revision">
    <w:name w:val="Revision"/>
    <w:hidden/>
    <w:uiPriority w:val="99"/>
    <w:semiHidden/>
    <w:rsid w:val="00823B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8472</Words>
  <Characters>48296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cp:revision>
  <cp:lastPrinted>2022-12-07T01:39:00Z</cp:lastPrinted>
  <dcterms:created xsi:type="dcterms:W3CDTF">2023-03-27T00:03:00Z</dcterms:created>
  <dcterms:modified xsi:type="dcterms:W3CDTF">2023-03-27T00:03:00Z</dcterms:modified>
</cp:coreProperties>
</file>