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 xml:space="preserve">Menidia </w:t>
      </w:r>
      <w:proofErr w:type="spellStart"/>
      <w:r w:rsidR="004E2847">
        <w:rPr>
          <w:i/>
          <w:iCs/>
        </w:rPr>
        <w:t>menidia</w:t>
      </w:r>
      <w:proofErr w:type="spellEnd"/>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4134C174"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proofErr w:type="spellStart"/>
      <w:r w:rsidR="005A32BB">
        <w:rPr>
          <w:i/>
          <w:iCs/>
        </w:rPr>
        <w:t>y</w:t>
      </w:r>
      <w:r w:rsidR="005A32BB">
        <w:rPr>
          <w:i/>
          <w:iCs/>
          <w:vertAlign w:val="subscript"/>
        </w:rPr>
        <w:t>VA</w:t>
      </w:r>
      <w:proofErr w:type="spellEnd"/>
      <w:r w:rsidR="005A32BB">
        <w:t xml:space="preserve">) with hypoxia provided the best fit when combined with the parameters for pre- and post-hatching mortality rate </w:t>
      </w:r>
      <w:r w:rsidR="005A32BB" w:rsidRPr="005A32BB">
        <w:t>(</w:t>
      </w:r>
      <w:proofErr w:type="spellStart"/>
      <w:r w:rsidR="005A32BB" w:rsidRPr="005A32BB">
        <w:rPr>
          <w:rFonts w:cs="Times New Roman"/>
          <w:i/>
          <w:iCs/>
        </w:rPr>
        <w:t>μ</w:t>
      </w:r>
      <w:r w:rsidR="005A32BB" w:rsidRPr="005A32BB">
        <w:rPr>
          <w:i/>
          <w:iCs/>
          <w:vertAlign w:val="subscript"/>
        </w:rPr>
        <w:t>emb</w:t>
      </w:r>
      <w:proofErr w:type="spellEnd"/>
      <w:r w:rsidR="005A32BB" w:rsidRPr="005A32BB">
        <w:t xml:space="preserve"> and </w:t>
      </w:r>
      <w:proofErr w:type="spellStart"/>
      <w:r w:rsidR="005A32BB" w:rsidRPr="005A32BB">
        <w:rPr>
          <w:rFonts w:cs="Times New Roman"/>
          <w:i/>
          <w:iCs/>
        </w:rPr>
        <w:t>μ</w:t>
      </w:r>
      <w:r w:rsidR="005A32BB" w:rsidRPr="005A32BB">
        <w:rPr>
          <w:i/>
          <w:iCs/>
          <w:vertAlign w:val="subscript"/>
        </w:rPr>
        <w:t>lar</w:t>
      </w:r>
      <w:proofErr w:type="spellEnd"/>
      <w:r w:rsidR="005A32BB" w:rsidRPr="005A32BB">
        <w:t>)</w:t>
      </w:r>
      <w:r w:rsidR="005A32BB">
        <w:t>. The maximum assimilation rate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performed almost as well as </w:t>
      </w:r>
      <w:proofErr w:type="spellStart"/>
      <w:r w:rsidR="005A32BB">
        <w:rPr>
          <w:i/>
          <w:iCs/>
        </w:rPr>
        <w:t>y</w:t>
      </w:r>
      <w:r w:rsidR="005A32BB">
        <w:rPr>
          <w:i/>
          <w:iCs/>
          <w:vertAlign w:val="subscript"/>
        </w:rPr>
        <w:t>VA</w:t>
      </w:r>
      <w:proofErr w:type="spellEnd"/>
      <w:r w:rsidR="005A32BB">
        <w:t xml:space="preserve"> when combined with the mortality parameters, and both </w:t>
      </w:r>
      <w:proofErr w:type="spellStart"/>
      <w:r w:rsidR="005A32BB">
        <w:rPr>
          <w:i/>
          <w:iCs/>
        </w:rPr>
        <w:t>y</w:t>
      </w:r>
      <w:r w:rsidR="005A32BB">
        <w:rPr>
          <w:i/>
          <w:iCs/>
          <w:vertAlign w:val="subscript"/>
        </w:rPr>
        <w:t>VA</w:t>
      </w:r>
      <w:proofErr w:type="spellEnd"/>
      <w:r w:rsidR="005A32BB">
        <w:t xml:space="preserve"> and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w:t>
      </w:r>
      <w:commentRangeStart w:id="0"/>
      <w:r w:rsidR="005A32BB">
        <w:t>By</w:t>
      </w:r>
      <w:commentRangeEnd w:id="0"/>
      <w:r w:rsidR="00D76658">
        <w:rPr>
          <w:rStyle w:val="CommentReference"/>
          <w:rFonts w:asciiTheme="minorHAnsi" w:hAnsiTheme="minorHAnsi"/>
        </w:rPr>
        <w:commentReference w:id="0"/>
      </w:r>
      <w:r w:rsidR="005A32BB">
        <w:t xml:space="preserve">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p>
    <w:p w14:paraId="003DEDD7" w14:textId="59EAD15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lastRenderedPageBreak/>
        <w:t>Introduction</w:t>
      </w:r>
    </w:p>
    <w:p w14:paraId="1C479FA7" w14:textId="67049A68"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w:t>
      </w:r>
      <w:commentRangeStart w:id="1"/>
      <w:r w:rsidR="00D80B1B">
        <w:t>acidification</w:t>
      </w:r>
      <w:commentRangeEnd w:id="1"/>
      <w:r w:rsidR="00D76658">
        <w:rPr>
          <w:rStyle w:val="CommentReference"/>
          <w:rFonts w:asciiTheme="minorHAnsi" w:hAnsiTheme="minorHAnsi"/>
        </w:rPr>
        <w:commentReference w:id="1"/>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w:t>
      </w:r>
      <w:commentRangeStart w:id="2"/>
      <w:r w:rsidR="00B968EE">
        <w:t>reproduction</w:t>
      </w:r>
      <w:commentRangeEnd w:id="2"/>
      <w:r w:rsidR="00D76658">
        <w:rPr>
          <w:rStyle w:val="CommentReference"/>
          <w:rFonts w:asciiTheme="minorHAnsi" w:hAnsiTheme="minorHAnsi"/>
        </w:rPr>
        <w:commentReference w:id="2"/>
      </w:r>
      <w:ins w:id="3" w:author="Janet A Nye" w:date="2023-03-28T15:57:00Z">
        <w:r w:rsidR="00A519AB">
          <w:t xml:space="preserve"> (</w:t>
        </w:r>
        <w:proofErr w:type="spellStart"/>
        <w:r w:rsidR="00A519AB">
          <w:t>Stierhoff</w:t>
        </w:r>
        <w:proofErr w:type="spellEnd"/>
        <w:r w:rsidR="00A519AB">
          <w:t xml:space="preserve"> et al. 2006</w:t>
        </w:r>
      </w:ins>
      <w:ins w:id="4" w:author="Janet A Nye" w:date="2023-03-28T16:02:00Z">
        <w:r w:rsidR="00A519AB">
          <w:t>)</w:t>
        </w:r>
      </w:ins>
      <w:r w:rsidR="00B968EE">
        <w:t xml:space="preserve">. </w:t>
      </w:r>
      <w:commentRangeStart w:id="5"/>
      <w:r w:rsidR="0028671C">
        <w:t>Modeling</w:t>
      </w:r>
      <w:commentRangeEnd w:id="5"/>
      <w:r w:rsidR="00D76658">
        <w:rPr>
          <w:rStyle w:val="CommentReference"/>
          <w:rFonts w:asciiTheme="minorHAnsi" w:hAnsiTheme="minorHAnsi"/>
        </w:rPr>
        <w:commentReference w:id="5"/>
      </w:r>
      <w:r w:rsidR="0028671C">
        <w:t xml:space="preserve"> the energetic mechanisms of responses to hypoxia can help connect physiology and life history to population-level changes and serve as a valuable alternative to time- and labor-intensive laboratory procedures, particularly with very small animals such as fish embryos and larvae. </w:t>
      </w:r>
    </w:p>
    <w:p w14:paraId="23C1A363" w14:textId="6DA0097D" w:rsidR="008301C5" w:rsidRDefault="003750EE" w:rsidP="003750EE">
      <w:pPr>
        <w:pStyle w:val="TS"/>
        <w:spacing w:line="480" w:lineRule="auto"/>
        <w:ind w:firstLine="720"/>
      </w:pPr>
      <w:r>
        <w:lastRenderedPageBreak/>
        <w:t>Hypoxia is known to inhibit growth and survival in early life fishes, and often has interactive effects with other stressors such as temperature</w:t>
      </w:r>
      <w:del w:id="6" w:author="Janet A Nye" w:date="2023-03-28T15:25:00Z">
        <w:r w:rsidDel="00D76658">
          <w:delText xml:space="preserve"> ()</w:delText>
        </w:r>
      </w:del>
      <w:r>
        <w:t xml:space="preserve"> and high CO</w:t>
      </w:r>
      <w:r>
        <w:rPr>
          <w:vertAlign w:val="subscript"/>
        </w:rPr>
        <w:t>2</w:t>
      </w:r>
      <w:r>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w:t>
      </w:r>
      <w:proofErr w:type="spellStart"/>
      <w:r w:rsidR="00665D48">
        <w:t>Rabalais</w:t>
      </w:r>
      <w:proofErr w:type="spellEnd"/>
      <w:r w:rsidR="00665D48">
        <w:t xml:space="preserve">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5DD77F07" w:rsidR="00044FD2" w:rsidRDefault="008301C5" w:rsidP="00725FAE">
      <w:pPr>
        <w:pStyle w:val="TS"/>
        <w:spacing w:line="480" w:lineRule="auto"/>
        <w:ind w:firstLine="720"/>
      </w:pPr>
      <w:commentRangeStart w:id="7"/>
      <w:r>
        <w:t>When</w:t>
      </w:r>
      <w:commentRangeEnd w:id="7"/>
      <w:r w:rsidR="00D76658">
        <w:rPr>
          <w:rStyle w:val="CommentReference"/>
          <w:rFonts w:asciiTheme="minorHAnsi" w:hAnsiTheme="minorHAnsi"/>
        </w:rPr>
        <w:commentReference w:id="7"/>
      </w:r>
      <w:r>
        <w:t xml:space="preserve">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244892">
        <w:t>Models that connect</w:t>
      </w:r>
      <w:r w:rsidR="00D33B80">
        <w:t xml:space="preserve"> physiological and energetic </w:t>
      </w:r>
      <w:r w:rsidR="00D33B80">
        <w:lastRenderedPageBreak/>
        <w:t xml:space="preserve">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proofErr w:type="spellStart"/>
      <w:r w:rsidR="00044FD2">
        <w:t>Grear</w:t>
      </w:r>
      <w:proofErr w:type="spellEnd"/>
      <w:r w:rsidR="00044FD2">
        <w:t xml:space="preserve"> et al.</w:t>
      </w:r>
      <w:r w:rsidR="00E86ADB">
        <w:t>,</w:t>
      </w:r>
      <w:r w:rsidR="00044FD2">
        <w:t xml:space="preserve"> 2020)</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r w:rsidR="002233B5">
        <w:t>is approach</w:t>
      </w:r>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xml:space="preserve">. It accounts for differences in the energy budget at each stage to allow modeling of life stage transition timing and stage-specific </w:t>
      </w:r>
      <w:r w:rsidR="009B2A24">
        <w:t>responses to stressors</w:t>
      </w:r>
      <w:r w:rsidR="0024173E">
        <w:t xml:space="preserve">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w:t>
      </w:r>
      <w:r w:rsidR="009B2A24">
        <w:t xml:space="preserve">Nisbet et al., 2000; </w:t>
      </w:r>
      <w:r w:rsidR="0024173E">
        <w:t xml:space="preserve">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9B2A24">
        <w:t>hypoxia</w:t>
      </w:r>
      <w:r w:rsidR="002E2496">
        <w:t xml:space="preserve"> </w:t>
      </w:r>
      <w:r w:rsidR="00B56D28">
        <w:t>data in conservation and management (</w:t>
      </w:r>
      <w:proofErr w:type="spellStart"/>
      <w:r w:rsidR="00B56D28">
        <w:t>Lavaud</w:t>
      </w:r>
      <w:proofErr w:type="spellEnd"/>
      <w:r w:rsidR="00B56D28">
        <w:t xml:space="preserve"> et al., 2021). </w:t>
      </w:r>
    </w:p>
    <w:p w14:paraId="2C1F6256" w14:textId="6FD295D2" w:rsidR="00244892" w:rsidRPr="005C2DF2" w:rsidRDefault="00CF09D7" w:rsidP="000A3331">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w:t>
      </w:r>
      <w:r w:rsidR="0029731B">
        <w:lastRenderedPageBreak/>
        <w:t>reduces the data requirements, the role of compound parameters, and, depending on the data, the total number of parameters to be estimated (Jager et al., 2013</w:t>
      </w:r>
      <w:bookmarkStart w:id="8" w:name="_Hlk130719242"/>
      <w:r w:rsidR="0029731B">
        <w:t xml:space="preserve">). </w:t>
      </w:r>
      <w:r w:rsidR="009B2A24">
        <w:t xml:space="preserve">The simplicity of </w:t>
      </w:r>
      <w:proofErr w:type="spellStart"/>
      <w:r w:rsidR="009B2A24">
        <w:t>DEBkiss</w:t>
      </w:r>
      <w:proofErr w:type="spellEnd"/>
      <w:r w:rsidR="009B2A24">
        <w:t xml:space="preserve"> and its easily understandable equations make it ideal for </w:t>
      </w:r>
      <w:commentRangeStart w:id="9"/>
      <w:r w:rsidR="009B2A24">
        <w:t>adaptation to many species of ecological or commercial value using commonly measured variables in laboratory experiments</w:t>
      </w:r>
      <w:commentRangeEnd w:id="9"/>
      <w:r w:rsidR="00884EBE">
        <w:rPr>
          <w:rStyle w:val="CommentReference"/>
          <w:rFonts w:asciiTheme="minorHAnsi" w:hAnsiTheme="minorHAnsi"/>
        </w:rPr>
        <w:commentReference w:id="9"/>
      </w:r>
      <w:r w:rsidR="009B2A24">
        <w:t xml:space="preserve">, such as growth and survival rates. </w:t>
      </w:r>
    </w:p>
    <w:bookmarkEnd w:id="8"/>
    <w:p w14:paraId="3731BE56" w14:textId="588907F5" w:rsidR="00E74BF6" w:rsidRDefault="0050164F" w:rsidP="00FB78FC">
      <w:pPr>
        <w:pStyle w:val="TS"/>
        <w:spacing w:line="480" w:lineRule="auto"/>
        <w:ind w:firstLine="720"/>
      </w:pPr>
      <w:r>
        <w:t>We used a</w:t>
      </w:r>
      <w:commentRangeStart w:id="10"/>
      <w:commentRangeStart w:id="11"/>
      <w:r>
        <w:t xml:space="preserve"> </w:t>
      </w:r>
      <w:proofErr w:type="spellStart"/>
      <w:r>
        <w:t>DEBkiss</w:t>
      </w:r>
      <w:proofErr w:type="spellEnd"/>
      <w:r>
        <w:t xml:space="preserve"> </w:t>
      </w:r>
      <w:commentRangeEnd w:id="10"/>
      <w:r w:rsidR="002233B5">
        <w:rPr>
          <w:rStyle w:val="CommentReference"/>
          <w:rFonts w:asciiTheme="minorHAnsi" w:hAnsiTheme="minorHAnsi"/>
        </w:rPr>
        <w:commentReference w:id="10"/>
      </w:r>
      <w:commentRangeEnd w:id="11"/>
      <w:r w:rsidR="00DA6A62">
        <w:rPr>
          <w:rStyle w:val="CommentReference"/>
          <w:rFonts w:asciiTheme="minorHAnsi" w:hAnsiTheme="minorHAnsi"/>
        </w:rPr>
        <w:commentReference w:id="11"/>
      </w:r>
      <w:r>
        <w:t xml:space="preserve">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w:t>
      </w:r>
      <w:ins w:id="12" w:author="Janet A Nye" w:date="2023-03-28T15:54:00Z">
        <w:r w:rsidR="00AB21BC">
          <w:t>(</w:t>
        </w:r>
      </w:ins>
      <w:commentRangeStart w:id="13"/>
      <w:r w:rsidR="00B7263F">
        <w:t>2019</w:t>
      </w:r>
      <w:commentRangeEnd w:id="13"/>
      <w:r w:rsidR="00AB21BC">
        <w:rPr>
          <w:rStyle w:val="CommentReference"/>
          <w:rFonts w:asciiTheme="minorHAnsi" w:hAnsiTheme="minorHAnsi"/>
        </w:rPr>
        <w:commentReference w:id="13"/>
      </w:r>
      <w:ins w:id="14" w:author="Janet A Nye" w:date="2023-03-28T15:54:00Z">
        <w:r w:rsidR="00AB21BC">
          <w:t>)</w:t>
        </w:r>
      </w:ins>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w:t>
      </w:r>
      <w:commentRangeStart w:id="15"/>
      <w:r w:rsidR="00FB78FC">
        <w:t>maintenance</w:t>
      </w:r>
      <w:commentRangeEnd w:id="15"/>
      <w:r w:rsidR="00602680">
        <w:rPr>
          <w:rStyle w:val="CommentReference"/>
          <w:rFonts w:asciiTheme="minorHAnsi" w:hAnsiTheme="minorHAnsi"/>
        </w:rPr>
        <w:commentReference w:id="15"/>
      </w:r>
      <w:r w:rsidR="00FB78FC">
        <w:t xml:space="preserv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Fishes also expend energy on faster ventilation and heartbeat to increase oxygen uptake when ambient DO is low </w:t>
      </w:r>
      <w:r w:rsidR="00D42DCB">
        <w:t>(Kramer, 1987; Maxime et al., 2000</w:t>
      </w:r>
      <w:r w:rsidR="00FB78FC">
        <w:t xml:space="preserve">), but these capabilities may be limited </w:t>
      </w:r>
      <w:r w:rsidR="00FB78FC">
        <w:lastRenderedPageBreak/>
        <w:t xml:space="preserve">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t>Dutil</w:t>
      </w:r>
      <w:proofErr w:type="spellEnd"/>
      <w:r>
        <w:t>,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w:t>
      </w:r>
      <w:r w:rsidR="004349A8">
        <w:lastRenderedPageBreak/>
        <w:t xml:space="preserve">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16"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 xml:space="preserve">The full set of assumptions and equations can be found in Jager (2018). </w:t>
      </w:r>
      <w:commentRangeStart w:id="17"/>
      <w:r w:rsidR="00781F3F">
        <w:t>Briefly</w:t>
      </w:r>
      <w:commentRangeEnd w:id="17"/>
      <w:r w:rsidR="001C5440">
        <w:rPr>
          <w:rStyle w:val="CommentReference"/>
          <w:rFonts w:asciiTheme="minorHAnsi" w:hAnsiTheme="minorHAnsi"/>
        </w:rPr>
        <w:commentReference w:id="17"/>
      </w:r>
      <w:r w:rsidR="00781F3F">
        <w:t>,</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62C68F6E" w:rsidR="003A348D" w:rsidRPr="00DC3FBC" w:rsidRDefault="00862A9A" w:rsidP="00AB2324">
      <w:pPr>
        <w:pStyle w:val="TS"/>
        <w:spacing w:line="480" w:lineRule="auto"/>
      </w:pPr>
      <w:ins w:id="18" w:author="Janet A Nye" w:date="2023-03-28T21:03:00Z">
        <w:r>
          <w:t>f</w:t>
        </w:r>
      </w:ins>
      <w:del w:id="19" w:author="Janet A Nye" w:date="2023-03-28T21:03:00Z">
        <w:r w:rsidR="003A348D" w:rsidDel="00862A9A">
          <w:delText>F</w:delText>
        </w:r>
      </w:del>
      <w:r w:rsidR="003A348D">
        <w:t>or embryos (</w:t>
      </w:r>
      <w:r w:rsidR="003A348D">
        <w:rPr>
          <w:i/>
          <w:iCs/>
        </w:rPr>
        <w:t>W</w:t>
      </w:r>
      <w:r w:rsidR="003A348D">
        <w:rPr>
          <w:i/>
          <w:iCs/>
          <w:vertAlign w:val="subscript"/>
        </w:rPr>
        <w:t>B</w:t>
      </w:r>
      <w:r w:rsidR="003A348D">
        <w:rPr>
          <w:i/>
          <w:iCs/>
        </w:rPr>
        <w:t xml:space="preserve"> </w:t>
      </w:r>
      <w:r w:rsidR="003A348D">
        <w:t>&gt; 0) and</w:t>
      </w:r>
      <w:ins w:id="20" w:author="Janet A Nye" w:date="2023-03-28T21:07:00Z">
        <w:r w:rsidR="00EA0DDB">
          <w:t xml:space="preserve"> for </w:t>
        </w:r>
        <w:commentRangeStart w:id="21"/>
        <w:r w:rsidR="00EA0DDB">
          <w:t>larvae</w:t>
        </w:r>
        <w:commentRangeEnd w:id="21"/>
        <w:r w:rsidR="00EA0DDB">
          <w:rPr>
            <w:rStyle w:val="CommentReference"/>
            <w:rFonts w:asciiTheme="minorHAnsi" w:hAnsiTheme="minorHAnsi"/>
          </w:rPr>
          <w:commentReference w:id="21"/>
        </w:r>
      </w:ins>
      <w:r w:rsidR="003A348D">
        <w:t xml:space="preserve"> under </w:t>
      </w:r>
      <w:r w:rsidR="003A348D">
        <w:rPr>
          <w:i/>
          <w:iCs/>
        </w:rPr>
        <w:t>ad libitum</w:t>
      </w:r>
      <w:r w:rsidR="003A348D">
        <w:t xml:space="preserve"> feeding </w:t>
      </w:r>
      <w:r w:rsidR="003A348D">
        <w:rPr>
          <w:i/>
          <w:iCs/>
        </w:rPr>
        <w:t>f</w:t>
      </w:r>
      <w:r w:rsidR="00FF770C">
        <w:t xml:space="preserve"> </w:t>
      </w:r>
      <w:r w:rsidR="003A348D">
        <w:t xml:space="preserve">= 1. </w:t>
      </w:r>
      <w:r w:rsidR="009352B2">
        <w:t xml:space="preserve">The differential equation for change in egg buffer over time </w:t>
      </w:r>
      <w:commentRangeStart w:id="22"/>
      <w:r w:rsidR="009352B2">
        <w:t>is</w:t>
      </w:r>
      <w:commentRangeEnd w:id="22"/>
      <w:r w:rsidR="00EA0DDB">
        <w:rPr>
          <w:rStyle w:val="CommentReference"/>
          <w:rFonts w:asciiTheme="minorHAnsi" w:hAnsiTheme="minorHAnsi"/>
        </w:rPr>
        <w:commentReference w:id="22"/>
      </w:r>
      <w:r w:rsidR="009352B2">
        <w:t xml:space="preserve">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w:t>
      </w:r>
      <w:r w:rsidR="00A34F93">
        <w:t xml:space="preserve">both are treated as the juvenile stage because the relevant aspects of their energy budget for </w:t>
      </w:r>
      <w:proofErr w:type="spellStart"/>
      <w:r w:rsidR="00A34F93">
        <w:t>DEBkiss</w:t>
      </w:r>
      <w:proofErr w:type="spellEnd"/>
      <w:r w:rsidR="00A34F93">
        <w:t xml:space="preserve"> are identical</w:t>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58683BAD"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w:t>
      </w:r>
      <w:ins w:id="23" w:author="Janet A Nye" w:date="2023-03-28T21:12:00Z">
        <w:r w:rsidR="00EA0DDB">
          <w:rPr>
            <w:rFonts w:eastAsiaTheme="minorEastAsia"/>
          </w:rPr>
          <w:t xml:space="preserve">in </w:t>
        </w:r>
      </w:ins>
      <w:r w:rsidR="009352B2">
        <w:rPr>
          <w:rFonts w:eastAsiaTheme="minorEastAsia"/>
        </w:rPr>
        <w:t>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w:t>
      </w:r>
      <w:commentRangeStart w:id="24"/>
      <w:r w:rsidR="009352B2">
        <w:rPr>
          <w:rFonts w:eastAsiaTheme="minorEastAsia" w:cs="Times New Roman"/>
        </w:rPr>
        <w:t>two</w:t>
      </w:r>
      <w:commentRangeEnd w:id="24"/>
      <w:r w:rsidR="00EA0DDB">
        <w:rPr>
          <w:rStyle w:val="CommentReference"/>
          <w:rFonts w:asciiTheme="minorHAnsi" w:hAnsiTheme="minorHAnsi"/>
        </w:rPr>
        <w:commentReference w:id="24"/>
      </w:r>
      <w:r w:rsidR="009352B2">
        <w:rPr>
          <w:rFonts w:eastAsiaTheme="minorEastAsia" w:cs="Times New Roman"/>
        </w:rPr>
        <w:t xml:space="preserve">.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w:t>
      </w:r>
      <w:r w:rsidR="0088267D">
        <w:rPr>
          <w:rFonts w:cs="Times New Roman"/>
        </w:rPr>
        <w:lastRenderedPageBreak/>
        <w:t xml:space="preserve">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proofErr w:type="spellStart"/>
      <w:r w:rsidR="000A3331">
        <w:t>DEBkiss</w:t>
      </w:r>
      <w:proofErr w:type="spellEnd"/>
      <w:r w:rsidR="000A3331">
        <w:t xml:space="preserve"> instead uses</w:t>
      </w:r>
      <w:r>
        <w:t xml:space="preserve"> a constant size at puberty to specify when reproduction is initiated</w:t>
      </w:r>
      <w:r w:rsidR="000A3331">
        <w:t xml:space="preserve"> (</w:t>
      </w:r>
      <w:proofErr w:type="spellStart"/>
      <w:r w:rsidR="000A3331">
        <w:t>Kooijman</w:t>
      </w:r>
      <w:proofErr w:type="spellEnd"/>
      <w:r w:rsidR="000A3331">
        <w:t>,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w:t>
      </w:r>
      <w:proofErr w:type="spellStart"/>
      <w:r w:rsidR="00886AA2">
        <w:t>DEBkiss</w:t>
      </w:r>
      <w:proofErr w:type="spellEnd"/>
      <w:r w:rsidR="00886AA2">
        <w:t xml:space="preserve"> well-suited for animals with a small ultimate body size because reserve plays a smaller role in such species under DEB theory (Nisbet et al., 2000), but </w:t>
      </w:r>
      <w:proofErr w:type="spellStart"/>
      <w:r w:rsidR="00886AA2">
        <w:t>DEBkiss</w:t>
      </w:r>
      <w:proofErr w:type="spellEnd"/>
      <w:r w:rsidR="00886AA2">
        <w:t xml:space="preserve"> has been successfully applied to larger animals as well (e.g. </w:t>
      </w:r>
      <w:proofErr w:type="spellStart"/>
      <w:r w:rsidR="00886AA2">
        <w:t>Desforges</w:t>
      </w:r>
      <w:proofErr w:type="spellEnd"/>
      <w:r w:rsidR="00886AA2">
        <w:t xml:space="preserve">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lastRenderedPageBreak/>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w:t>
      </w:r>
      <w:commentRangeStart w:id="25"/>
      <w:r>
        <w:t>boxes</w:t>
      </w:r>
      <w:commentRangeEnd w:id="25"/>
      <w:r w:rsidR="00A519AB">
        <w:rPr>
          <w:rStyle w:val="CommentReference"/>
          <w:rFonts w:asciiTheme="minorHAnsi" w:hAnsiTheme="minorHAnsi"/>
        </w:rPr>
        <w:commentReference w:id="25"/>
      </w:r>
      <w:r>
        <w:t xml:space="preserve">.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50E2B7F1"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 xml:space="preserve">-Mead simplex search to optimize the parameters for a set of ordinary differential equations </w:t>
      </w:r>
      <w:del w:id="26" w:author="Janet A Nye" w:date="2023-03-28T21:17:00Z">
        <w:r w:rsidR="00A72D60" w:rsidDel="00C800CA">
          <w:delText xml:space="preserve">(ODEs) </w:delText>
        </w:r>
      </w:del>
      <w:r w:rsidR="00A72D60">
        <w:t>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 </w:t>
      </w:r>
      <w:commentRangeStart w:id="27"/>
      <w:del w:id="28" w:author="Janet A Nye" w:date="2023-03-28T21:18:00Z">
        <w:r w:rsidR="00A72D60" w:rsidDel="00C800CA">
          <w:lastRenderedPageBreak/>
          <w:delText xml:space="preserve">ODEs </w:delText>
        </w:r>
      </w:del>
      <w:ins w:id="29" w:author="Janet A Nye" w:date="2023-03-28T21:18:00Z">
        <w:r w:rsidR="00C800CA">
          <w:t>equations</w:t>
        </w:r>
        <w:commentRangeEnd w:id="27"/>
        <w:r w:rsidR="00C800CA">
          <w:rPr>
            <w:rStyle w:val="CommentReference"/>
            <w:rFonts w:asciiTheme="minorHAnsi" w:hAnsiTheme="minorHAnsi"/>
          </w:rPr>
          <w:commentReference w:id="27"/>
        </w:r>
        <w:r w:rsidR="00C800CA">
          <w:t xml:space="preserve"> </w:t>
        </w:r>
      </w:ins>
      <w:r w:rsidR="00A72D60">
        <w:t xml:space="preserve">derived from them. The </w:t>
      </w:r>
      <w:del w:id="30" w:author="Janet A Nye" w:date="2023-03-28T21:17:00Z">
        <w:r w:rsidR="00A72D60" w:rsidDel="00C800CA">
          <w:delText xml:space="preserve">ODEs </w:delText>
        </w:r>
      </w:del>
      <w:ins w:id="31" w:author="Janet A Nye" w:date="2023-03-28T21:17:00Z">
        <w:r w:rsidR="00C800CA">
          <w:t xml:space="preserve">ordinary differential equations </w:t>
        </w:r>
      </w:ins>
      <w:r w:rsidR="00A72D60">
        <w:t xml:space="preserve">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w:t>
      </w:r>
      <w:proofErr w:type="spellStart"/>
      <w:r w:rsidR="00F11813">
        <w:t>can not</w:t>
      </w:r>
      <w:proofErr w:type="spellEnd"/>
      <w:r w:rsidR="00F11813">
        <w:t xml:space="preserve">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D76658">
        <w:tc>
          <w:tcPr>
            <w:tcW w:w="4608" w:type="dxa"/>
          </w:tcPr>
          <w:p w14:paraId="7F7D90BF" w14:textId="77777777" w:rsidR="00A72D60" w:rsidRPr="0077048B" w:rsidRDefault="00A72D60" w:rsidP="00D76658">
            <w:pPr>
              <w:pStyle w:val="TS"/>
              <w:rPr>
                <w:b/>
                <w:bCs/>
              </w:rPr>
            </w:pPr>
            <w:commentRangeStart w:id="32"/>
            <w:r w:rsidRPr="0077048B">
              <w:rPr>
                <w:b/>
                <w:bCs/>
              </w:rPr>
              <w:lastRenderedPageBreak/>
              <w:t>Parameter</w:t>
            </w:r>
            <w:commentRangeEnd w:id="32"/>
            <w:r w:rsidR="00C800CA">
              <w:rPr>
                <w:rStyle w:val="CommentReference"/>
                <w:rFonts w:asciiTheme="minorHAnsi" w:hAnsiTheme="minorHAnsi"/>
              </w:rPr>
              <w:commentReference w:id="32"/>
            </w:r>
          </w:p>
        </w:tc>
        <w:tc>
          <w:tcPr>
            <w:tcW w:w="1170" w:type="dxa"/>
          </w:tcPr>
          <w:p w14:paraId="0F26E8B3" w14:textId="77777777" w:rsidR="00A72D60" w:rsidRPr="0077048B" w:rsidRDefault="00A72D60" w:rsidP="00D76658">
            <w:pPr>
              <w:pStyle w:val="TS"/>
              <w:rPr>
                <w:b/>
                <w:bCs/>
              </w:rPr>
            </w:pPr>
            <w:r>
              <w:rPr>
                <w:b/>
                <w:bCs/>
              </w:rPr>
              <w:t>Symbol</w:t>
            </w:r>
          </w:p>
        </w:tc>
        <w:tc>
          <w:tcPr>
            <w:tcW w:w="1440" w:type="dxa"/>
          </w:tcPr>
          <w:p w14:paraId="62B9D180" w14:textId="77777777" w:rsidR="00A72D60" w:rsidRPr="0077048B" w:rsidRDefault="00A72D60" w:rsidP="00D76658">
            <w:pPr>
              <w:pStyle w:val="TS"/>
              <w:rPr>
                <w:b/>
                <w:bCs/>
              </w:rPr>
            </w:pPr>
            <w:r w:rsidRPr="0077048B">
              <w:rPr>
                <w:b/>
                <w:bCs/>
              </w:rPr>
              <w:t>Fixed or estimated</w:t>
            </w:r>
          </w:p>
        </w:tc>
        <w:tc>
          <w:tcPr>
            <w:tcW w:w="2430" w:type="dxa"/>
          </w:tcPr>
          <w:p w14:paraId="0DA6F75E" w14:textId="77777777" w:rsidR="00A72D60" w:rsidRPr="0077048B" w:rsidRDefault="00A72D60" w:rsidP="00D76658">
            <w:pPr>
              <w:pStyle w:val="TS"/>
              <w:rPr>
                <w:b/>
                <w:bCs/>
              </w:rPr>
            </w:pPr>
            <w:r w:rsidRPr="0077048B">
              <w:rPr>
                <w:b/>
                <w:bCs/>
              </w:rPr>
              <w:t>Value</w:t>
            </w:r>
          </w:p>
        </w:tc>
      </w:tr>
      <w:tr w:rsidR="00A72D60" w14:paraId="6DDAF1E9" w14:textId="77777777" w:rsidTr="00D76658">
        <w:tc>
          <w:tcPr>
            <w:tcW w:w="4608" w:type="dxa"/>
          </w:tcPr>
          <w:p w14:paraId="3162943B" w14:textId="77777777" w:rsidR="00A72D60" w:rsidRDefault="00A72D60" w:rsidP="00D76658">
            <w:pPr>
              <w:pStyle w:val="TS"/>
            </w:pPr>
            <w:r>
              <w:t>Max. area-specific assimilation rate</w:t>
            </w:r>
          </w:p>
        </w:tc>
        <w:tc>
          <w:tcPr>
            <w:tcW w:w="1170" w:type="dxa"/>
          </w:tcPr>
          <w:p w14:paraId="2DDD73C7" w14:textId="77777777" w:rsidR="00A72D60" w:rsidRPr="0077048B" w:rsidRDefault="00A72D60" w:rsidP="00D76658">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D76658">
            <w:pPr>
              <w:pStyle w:val="TS"/>
            </w:pPr>
            <w:r>
              <w:t>Estimated</w:t>
            </w:r>
          </w:p>
        </w:tc>
        <w:tc>
          <w:tcPr>
            <w:tcW w:w="2430" w:type="dxa"/>
          </w:tcPr>
          <w:p w14:paraId="18040906" w14:textId="77777777" w:rsidR="00A72D60" w:rsidRDefault="00A72D60" w:rsidP="00D76658">
            <w:pPr>
              <w:pStyle w:val="TS"/>
            </w:pPr>
            <w:r>
              <w:t>0.333 mg mm</w:t>
            </w:r>
            <w:r>
              <w:rPr>
                <w:vertAlign w:val="superscript"/>
              </w:rPr>
              <w:t>-2</w:t>
            </w:r>
            <w:r>
              <w:t xml:space="preserve"> d</w:t>
            </w:r>
            <w:r>
              <w:rPr>
                <w:vertAlign w:val="superscript"/>
              </w:rPr>
              <w:t>-1</w:t>
            </w:r>
          </w:p>
        </w:tc>
      </w:tr>
      <w:tr w:rsidR="00A72D60" w14:paraId="7CA4F1B1" w14:textId="77777777" w:rsidTr="00D76658">
        <w:tc>
          <w:tcPr>
            <w:tcW w:w="4608" w:type="dxa"/>
          </w:tcPr>
          <w:p w14:paraId="037F6378" w14:textId="77777777" w:rsidR="00A72D60" w:rsidRDefault="00A72D60" w:rsidP="00D76658">
            <w:pPr>
              <w:pStyle w:val="TS"/>
            </w:pPr>
            <w:r>
              <w:t>Max. volume-specific maintenance rate</w:t>
            </w:r>
          </w:p>
        </w:tc>
        <w:tc>
          <w:tcPr>
            <w:tcW w:w="1170" w:type="dxa"/>
          </w:tcPr>
          <w:p w14:paraId="4917B4C1" w14:textId="77777777" w:rsidR="00A72D60" w:rsidRPr="0077048B" w:rsidRDefault="00A72D60" w:rsidP="00D76658">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D76658">
            <w:pPr>
              <w:pStyle w:val="TS"/>
            </w:pPr>
            <w:r>
              <w:t>Fixed</w:t>
            </w:r>
          </w:p>
        </w:tc>
        <w:tc>
          <w:tcPr>
            <w:tcW w:w="2430" w:type="dxa"/>
          </w:tcPr>
          <w:p w14:paraId="5E584D93" w14:textId="77777777" w:rsidR="00A72D60" w:rsidRPr="0077048B" w:rsidRDefault="00A72D60" w:rsidP="00D76658">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D76658">
        <w:tc>
          <w:tcPr>
            <w:tcW w:w="4608" w:type="dxa"/>
          </w:tcPr>
          <w:p w14:paraId="5ED905B7" w14:textId="77777777" w:rsidR="00A72D60" w:rsidRDefault="00A72D60" w:rsidP="00D76658">
            <w:pPr>
              <w:pStyle w:val="TS"/>
            </w:pPr>
            <w:r>
              <w:t>Initial egg weight</w:t>
            </w:r>
          </w:p>
        </w:tc>
        <w:tc>
          <w:tcPr>
            <w:tcW w:w="1170" w:type="dxa"/>
          </w:tcPr>
          <w:p w14:paraId="46BD2568" w14:textId="77777777" w:rsidR="00A72D60" w:rsidRPr="0077048B" w:rsidRDefault="00A72D60" w:rsidP="00D76658">
            <w:pPr>
              <w:pStyle w:val="TS"/>
              <w:rPr>
                <w:i/>
                <w:iCs/>
              </w:rPr>
            </w:pPr>
            <w:r>
              <w:rPr>
                <w:i/>
                <w:iCs/>
              </w:rPr>
              <w:t>W</w:t>
            </w:r>
            <w:r>
              <w:rPr>
                <w:i/>
                <w:iCs/>
                <w:vertAlign w:val="subscript"/>
              </w:rPr>
              <w:t>B0</w:t>
            </w:r>
          </w:p>
        </w:tc>
        <w:tc>
          <w:tcPr>
            <w:tcW w:w="1440" w:type="dxa"/>
          </w:tcPr>
          <w:p w14:paraId="6150DE25" w14:textId="77777777" w:rsidR="00A72D60" w:rsidRDefault="00A72D60" w:rsidP="00D76658">
            <w:pPr>
              <w:pStyle w:val="TS"/>
            </w:pPr>
            <w:r>
              <w:t>Fixed</w:t>
            </w:r>
          </w:p>
        </w:tc>
        <w:tc>
          <w:tcPr>
            <w:tcW w:w="2430" w:type="dxa"/>
          </w:tcPr>
          <w:p w14:paraId="766729B3" w14:textId="77777777" w:rsidR="00A72D60" w:rsidRPr="0077048B" w:rsidRDefault="00A72D60" w:rsidP="00D76658">
            <w:pPr>
              <w:pStyle w:val="TS"/>
            </w:pPr>
            <w:r>
              <w:t>0.15 mg</w:t>
            </w:r>
          </w:p>
        </w:tc>
      </w:tr>
      <w:tr w:rsidR="00A72D60" w14:paraId="67AAB130" w14:textId="77777777" w:rsidTr="00D76658">
        <w:tc>
          <w:tcPr>
            <w:tcW w:w="4608" w:type="dxa"/>
          </w:tcPr>
          <w:p w14:paraId="16748004" w14:textId="77777777" w:rsidR="00A72D60" w:rsidRDefault="00A72D60" w:rsidP="00D76658">
            <w:pPr>
              <w:pStyle w:val="TS"/>
            </w:pPr>
            <w:r>
              <w:t>Total length at puberty</w:t>
            </w:r>
          </w:p>
        </w:tc>
        <w:tc>
          <w:tcPr>
            <w:tcW w:w="1170" w:type="dxa"/>
          </w:tcPr>
          <w:p w14:paraId="0E5FE668" w14:textId="77777777" w:rsidR="00A72D60" w:rsidRPr="00227BA8" w:rsidRDefault="00A72D60" w:rsidP="00D76658">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D76658">
            <w:pPr>
              <w:pStyle w:val="TS"/>
            </w:pPr>
            <w:r>
              <w:t>Fixed</w:t>
            </w:r>
          </w:p>
        </w:tc>
        <w:tc>
          <w:tcPr>
            <w:tcW w:w="2430" w:type="dxa"/>
          </w:tcPr>
          <w:p w14:paraId="5A6ECC91" w14:textId="77777777" w:rsidR="00A72D60" w:rsidRPr="0077048B" w:rsidRDefault="00A72D60" w:rsidP="00D76658">
            <w:pPr>
              <w:pStyle w:val="TS"/>
            </w:pPr>
            <w:r>
              <w:t>102 mm</w:t>
            </w:r>
          </w:p>
        </w:tc>
      </w:tr>
      <w:tr w:rsidR="00A72D60" w14:paraId="3952A95E" w14:textId="77777777" w:rsidTr="00D76658">
        <w:tc>
          <w:tcPr>
            <w:tcW w:w="4608" w:type="dxa"/>
          </w:tcPr>
          <w:p w14:paraId="1A5C6877" w14:textId="77777777" w:rsidR="00A72D60" w:rsidRDefault="00A72D60" w:rsidP="00D76658">
            <w:pPr>
              <w:pStyle w:val="TS"/>
            </w:pPr>
            <w:r>
              <w:t>Yield of assimilates on volume</w:t>
            </w:r>
          </w:p>
        </w:tc>
        <w:tc>
          <w:tcPr>
            <w:tcW w:w="1170" w:type="dxa"/>
          </w:tcPr>
          <w:p w14:paraId="66205187" w14:textId="77777777" w:rsidR="00A72D60" w:rsidRPr="0077048B" w:rsidRDefault="00A72D60" w:rsidP="00D76658">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D76658">
            <w:pPr>
              <w:pStyle w:val="TS"/>
            </w:pPr>
            <w:r>
              <w:t>Fixed</w:t>
            </w:r>
          </w:p>
        </w:tc>
        <w:tc>
          <w:tcPr>
            <w:tcW w:w="2430" w:type="dxa"/>
          </w:tcPr>
          <w:p w14:paraId="5DDB18C8" w14:textId="77777777" w:rsidR="00A72D60" w:rsidRDefault="00A72D60" w:rsidP="00D76658">
            <w:pPr>
              <w:pStyle w:val="TS"/>
            </w:pPr>
            <w:r>
              <w:t>0.8</w:t>
            </w:r>
          </w:p>
        </w:tc>
      </w:tr>
      <w:tr w:rsidR="00A72D60" w14:paraId="6881D57D" w14:textId="77777777" w:rsidTr="00D76658">
        <w:tc>
          <w:tcPr>
            <w:tcW w:w="4608" w:type="dxa"/>
          </w:tcPr>
          <w:p w14:paraId="333851FE" w14:textId="77777777" w:rsidR="00A72D60" w:rsidRDefault="00A72D60" w:rsidP="00D76658">
            <w:pPr>
              <w:pStyle w:val="TS"/>
            </w:pPr>
            <w:r>
              <w:t xml:space="preserve">Yield of egg buffer on assimilates </w:t>
            </w:r>
          </w:p>
        </w:tc>
        <w:tc>
          <w:tcPr>
            <w:tcW w:w="1170" w:type="dxa"/>
          </w:tcPr>
          <w:p w14:paraId="12AE44C2" w14:textId="77777777" w:rsidR="00A72D60" w:rsidRPr="0077048B" w:rsidRDefault="00A72D60" w:rsidP="00D76658">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D76658">
            <w:pPr>
              <w:pStyle w:val="TS"/>
            </w:pPr>
            <w:r>
              <w:t>Fixed</w:t>
            </w:r>
          </w:p>
        </w:tc>
        <w:tc>
          <w:tcPr>
            <w:tcW w:w="2430" w:type="dxa"/>
          </w:tcPr>
          <w:p w14:paraId="3D47046E" w14:textId="77777777" w:rsidR="00A72D60" w:rsidRDefault="00A72D60" w:rsidP="00D76658">
            <w:pPr>
              <w:pStyle w:val="TS"/>
            </w:pPr>
            <w:r>
              <w:t>0.95</w:t>
            </w:r>
          </w:p>
        </w:tc>
      </w:tr>
      <w:tr w:rsidR="00A72D60" w14:paraId="425D1932" w14:textId="77777777" w:rsidTr="00D76658">
        <w:tc>
          <w:tcPr>
            <w:tcW w:w="4608" w:type="dxa"/>
          </w:tcPr>
          <w:p w14:paraId="57E7FAF8" w14:textId="77777777" w:rsidR="00A72D60" w:rsidRDefault="00A72D60" w:rsidP="00D76658">
            <w:pPr>
              <w:pStyle w:val="TS"/>
            </w:pPr>
            <w:r>
              <w:t>Yield of structure on assimilates</w:t>
            </w:r>
          </w:p>
        </w:tc>
        <w:tc>
          <w:tcPr>
            <w:tcW w:w="1170" w:type="dxa"/>
          </w:tcPr>
          <w:p w14:paraId="7993DEC5" w14:textId="77777777" w:rsidR="00A72D60" w:rsidRPr="0077048B" w:rsidRDefault="00A72D60" w:rsidP="00D76658">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D76658">
            <w:pPr>
              <w:pStyle w:val="TS"/>
            </w:pPr>
            <w:r>
              <w:t>Estimated</w:t>
            </w:r>
          </w:p>
        </w:tc>
        <w:tc>
          <w:tcPr>
            <w:tcW w:w="2430" w:type="dxa"/>
          </w:tcPr>
          <w:p w14:paraId="0C9EC7A1" w14:textId="77777777" w:rsidR="00A72D60" w:rsidRDefault="00A72D60" w:rsidP="00D76658">
            <w:pPr>
              <w:pStyle w:val="TS"/>
            </w:pPr>
            <w:r>
              <w:t>0.3646</w:t>
            </w:r>
          </w:p>
        </w:tc>
      </w:tr>
      <w:tr w:rsidR="00A72D60" w14:paraId="2C71C3D3" w14:textId="77777777" w:rsidTr="00D76658">
        <w:tc>
          <w:tcPr>
            <w:tcW w:w="4608" w:type="dxa"/>
          </w:tcPr>
          <w:p w14:paraId="089C655D" w14:textId="77777777" w:rsidR="00A72D60" w:rsidRDefault="00A72D60" w:rsidP="00D76658">
            <w:pPr>
              <w:pStyle w:val="TS"/>
            </w:pPr>
            <w:r>
              <w:t>Fraction of assimilates allocated to soma</w:t>
            </w:r>
          </w:p>
        </w:tc>
        <w:tc>
          <w:tcPr>
            <w:tcW w:w="1170" w:type="dxa"/>
          </w:tcPr>
          <w:p w14:paraId="72E95E39" w14:textId="77777777" w:rsidR="00A72D60" w:rsidRPr="0077048B" w:rsidRDefault="00A72D60" w:rsidP="00D76658">
            <w:pPr>
              <w:pStyle w:val="TS"/>
              <w:rPr>
                <w:i/>
                <w:iCs/>
              </w:rPr>
            </w:pPr>
            <w:r>
              <w:rPr>
                <w:rFonts w:cs="Times New Roman"/>
                <w:i/>
                <w:iCs/>
              </w:rPr>
              <w:t>κ</w:t>
            </w:r>
          </w:p>
        </w:tc>
        <w:tc>
          <w:tcPr>
            <w:tcW w:w="1440" w:type="dxa"/>
          </w:tcPr>
          <w:p w14:paraId="7DD0AECF" w14:textId="77777777" w:rsidR="00A72D60" w:rsidRDefault="00A72D60" w:rsidP="00D76658">
            <w:pPr>
              <w:pStyle w:val="TS"/>
            </w:pPr>
            <w:r>
              <w:t>Fixed</w:t>
            </w:r>
          </w:p>
        </w:tc>
        <w:tc>
          <w:tcPr>
            <w:tcW w:w="2430" w:type="dxa"/>
          </w:tcPr>
          <w:p w14:paraId="49CF3003" w14:textId="77777777" w:rsidR="00A72D60" w:rsidRDefault="00A72D60" w:rsidP="00D76658">
            <w:pPr>
              <w:pStyle w:val="TS"/>
            </w:pPr>
            <w:r>
              <w:t>0.8</w:t>
            </w:r>
          </w:p>
        </w:tc>
      </w:tr>
      <w:tr w:rsidR="00A72D60" w14:paraId="65EAB0BB" w14:textId="77777777" w:rsidTr="00D76658">
        <w:tc>
          <w:tcPr>
            <w:tcW w:w="4608" w:type="dxa"/>
          </w:tcPr>
          <w:p w14:paraId="23723C3D" w14:textId="77777777" w:rsidR="00A72D60" w:rsidRDefault="00A72D60" w:rsidP="00D76658">
            <w:pPr>
              <w:pStyle w:val="TS"/>
            </w:pPr>
            <w:r>
              <w:t>Scaled food level</w:t>
            </w:r>
          </w:p>
        </w:tc>
        <w:tc>
          <w:tcPr>
            <w:tcW w:w="1170" w:type="dxa"/>
          </w:tcPr>
          <w:p w14:paraId="707DA7AE" w14:textId="77777777" w:rsidR="00A72D60" w:rsidRPr="0077048B" w:rsidRDefault="00A72D60" w:rsidP="00D76658">
            <w:pPr>
              <w:pStyle w:val="TS"/>
              <w:rPr>
                <w:i/>
                <w:iCs/>
              </w:rPr>
            </w:pPr>
            <w:r>
              <w:rPr>
                <w:rFonts w:cs="Times New Roman"/>
                <w:i/>
                <w:iCs/>
              </w:rPr>
              <w:t>f</w:t>
            </w:r>
          </w:p>
        </w:tc>
        <w:tc>
          <w:tcPr>
            <w:tcW w:w="1440" w:type="dxa"/>
          </w:tcPr>
          <w:p w14:paraId="1F96AEE8" w14:textId="77777777" w:rsidR="00A72D60" w:rsidRDefault="00A72D60" w:rsidP="00D76658">
            <w:pPr>
              <w:pStyle w:val="TS"/>
            </w:pPr>
            <w:r>
              <w:t>Fixed</w:t>
            </w:r>
          </w:p>
        </w:tc>
        <w:tc>
          <w:tcPr>
            <w:tcW w:w="2430" w:type="dxa"/>
          </w:tcPr>
          <w:p w14:paraId="72C0B4F3" w14:textId="77777777" w:rsidR="00A72D60" w:rsidRDefault="00A72D60" w:rsidP="00D76658">
            <w:pPr>
              <w:pStyle w:val="TS"/>
            </w:pPr>
            <w:r>
              <w:t xml:space="preserve">1 </w:t>
            </w:r>
          </w:p>
        </w:tc>
      </w:tr>
      <w:tr w:rsidR="00A72D60" w14:paraId="5D3231B0" w14:textId="77777777" w:rsidTr="00D76658">
        <w:tc>
          <w:tcPr>
            <w:tcW w:w="4608" w:type="dxa"/>
          </w:tcPr>
          <w:p w14:paraId="778AE9D8" w14:textId="77777777" w:rsidR="00A72D60" w:rsidRDefault="00A72D60" w:rsidP="00D76658">
            <w:pPr>
              <w:pStyle w:val="TS"/>
            </w:pPr>
            <w:r>
              <w:t>Scaled food level for embryo</w:t>
            </w:r>
          </w:p>
        </w:tc>
        <w:tc>
          <w:tcPr>
            <w:tcW w:w="1170" w:type="dxa"/>
          </w:tcPr>
          <w:p w14:paraId="273A0399" w14:textId="77777777" w:rsidR="00A72D60" w:rsidRDefault="00A72D60" w:rsidP="00D76658">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D76658">
            <w:pPr>
              <w:pStyle w:val="TS"/>
            </w:pPr>
            <w:r>
              <w:t>Fixed</w:t>
            </w:r>
          </w:p>
        </w:tc>
        <w:tc>
          <w:tcPr>
            <w:tcW w:w="2430" w:type="dxa"/>
          </w:tcPr>
          <w:p w14:paraId="222AC0C6" w14:textId="77777777" w:rsidR="00A72D60" w:rsidRDefault="00A72D60" w:rsidP="00D76658">
            <w:pPr>
              <w:pStyle w:val="TS"/>
            </w:pPr>
            <w:r>
              <w:t>1</w:t>
            </w:r>
          </w:p>
        </w:tc>
      </w:tr>
      <w:tr w:rsidR="00A72D60" w14:paraId="35FB2D75" w14:textId="77777777" w:rsidTr="00D76658">
        <w:tc>
          <w:tcPr>
            <w:tcW w:w="4608" w:type="dxa"/>
          </w:tcPr>
          <w:p w14:paraId="69A90AE5" w14:textId="77777777" w:rsidR="00A72D60" w:rsidRDefault="00A72D60" w:rsidP="00D76658">
            <w:pPr>
              <w:pStyle w:val="TS"/>
            </w:pPr>
            <w:r>
              <w:t>Half-saturation total length</w:t>
            </w:r>
          </w:p>
        </w:tc>
        <w:tc>
          <w:tcPr>
            <w:tcW w:w="1170" w:type="dxa"/>
          </w:tcPr>
          <w:p w14:paraId="1513EADB" w14:textId="77777777" w:rsidR="00A72D60" w:rsidRDefault="00A72D60" w:rsidP="00D76658">
            <w:pPr>
              <w:pStyle w:val="TS"/>
              <w:rPr>
                <w:rFonts w:cs="Times New Roman"/>
                <w:i/>
                <w:iCs/>
              </w:rPr>
            </w:pPr>
            <w:r>
              <w:rPr>
                <w:rFonts w:cs="Times New Roman"/>
                <w:i/>
                <w:iCs/>
              </w:rPr>
              <w:t>L</w:t>
            </w:r>
            <w:r>
              <w:rPr>
                <w:rFonts w:cs="Times New Roman"/>
                <w:i/>
                <w:iCs/>
                <w:vertAlign w:val="subscript"/>
              </w:rPr>
              <w:t>f</w:t>
            </w:r>
          </w:p>
        </w:tc>
        <w:tc>
          <w:tcPr>
            <w:tcW w:w="1440" w:type="dxa"/>
          </w:tcPr>
          <w:p w14:paraId="38258A1B" w14:textId="77777777" w:rsidR="00A72D60" w:rsidRDefault="00A72D60" w:rsidP="00D76658">
            <w:pPr>
              <w:pStyle w:val="TS"/>
            </w:pPr>
            <w:r>
              <w:t>Fixed</w:t>
            </w:r>
          </w:p>
        </w:tc>
        <w:tc>
          <w:tcPr>
            <w:tcW w:w="2430" w:type="dxa"/>
          </w:tcPr>
          <w:p w14:paraId="133010A4" w14:textId="77777777" w:rsidR="00A72D60" w:rsidRDefault="00A72D60" w:rsidP="00D76658">
            <w:pPr>
              <w:pStyle w:val="TS"/>
            </w:pPr>
            <w:r>
              <w:t>0</w:t>
            </w:r>
          </w:p>
        </w:tc>
      </w:tr>
      <w:tr w:rsidR="00A72D60" w14:paraId="06BDE275" w14:textId="77777777" w:rsidTr="00D76658">
        <w:tc>
          <w:tcPr>
            <w:tcW w:w="4608" w:type="dxa"/>
          </w:tcPr>
          <w:p w14:paraId="000BBF18" w14:textId="77777777" w:rsidR="00A72D60" w:rsidRDefault="00A72D60" w:rsidP="00D76658">
            <w:pPr>
              <w:pStyle w:val="TS"/>
            </w:pPr>
            <w:r>
              <w:t>Mortality rate for embryos</w:t>
            </w:r>
          </w:p>
        </w:tc>
        <w:tc>
          <w:tcPr>
            <w:tcW w:w="1170" w:type="dxa"/>
          </w:tcPr>
          <w:p w14:paraId="5DAEAA2C" w14:textId="77777777" w:rsidR="00A72D60" w:rsidRPr="00E56AEB" w:rsidRDefault="00A72D60" w:rsidP="00D76658">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D76658">
            <w:pPr>
              <w:pStyle w:val="TS"/>
            </w:pPr>
            <w:r>
              <w:t>Estimated</w:t>
            </w:r>
          </w:p>
        </w:tc>
        <w:tc>
          <w:tcPr>
            <w:tcW w:w="2430" w:type="dxa"/>
          </w:tcPr>
          <w:p w14:paraId="2F345C18" w14:textId="77777777" w:rsidR="00A72D60" w:rsidRDefault="00A72D60" w:rsidP="00D76658">
            <w:pPr>
              <w:pStyle w:val="TS"/>
            </w:pPr>
            <w:r>
              <w:t>0.06393</w:t>
            </w:r>
          </w:p>
        </w:tc>
      </w:tr>
      <w:tr w:rsidR="00A72D60" w14:paraId="538B9A87" w14:textId="77777777" w:rsidTr="00D76658">
        <w:tc>
          <w:tcPr>
            <w:tcW w:w="4608" w:type="dxa"/>
          </w:tcPr>
          <w:p w14:paraId="3DA55EE6" w14:textId="77777777" w:rsidR="00A72D60" w:rsidRDefault="00A72D60" w:rsidP="00D76658">
            <w:pPr>
              <w:pStyle w:val="TS"/>
            </w:pPr>
            <w:r>
              <w:t>Mortality rate for larvae</w:t>
            </w:r>
          </w:p>
        </w:tc>
        <w:tc>
          <w:tcPr>
            <w:tcW w:w="1170" w:type="dxa"/>
          </w:tcPr>
          <w:p w14:paraId="0C366078" w14:textId="77777777" w:rsidR="00A72D60" w:rsidRPr="00E56AEB" w:rsidRDefault="00A72D60" w:rsidP="00D76658">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D76658">
            <w:pPr>
              <w:pStyle w:val="TS"/>
            </w:pPr>
            <w:r>
              <w:t>Estimated</w:t>
            </w:r>
          </w:p>
        </w:tc>
        <w:tc>
          <w:tcPr>
            <w:tcW w:w="2430" w:type="dxa"/>
          </w:tcPr>
          <w:p w14:paraId="5FEE49A1" w14:textId="77777777" w:rsidR="00A72D60" w:rsidRDefault="00A72D60" w:rsidP="00D76658">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3D5A81CF" w:rsidR="00F11813" w:rsidRDefault="00F11813" w:rsidP="00F11813">
      <w:pPr>
        <w:pStyle w:val="TS"/>
        <w:spacing w:line="480" w:lineRule="auto"/>
      </w:pPr>
      <w:r>
        <w:rPr>
          <w:b/>
          <w:bCs/>
        </w:rPr>
        <w:lastRenderedPageBreak/>
        <w:t xml:space="preserve">Figure 2. </w:t>
      </w:r>
      <w:r>
        <w:t xml:space="preserve">Predicted </w:t>
      </w:r>
      <w:r w:rsidR="002759A0">
        <w:t xml:space="preserve">(lines) </w:t>
      </w:r>
      <w:r>
        <w:t>and observed data</w:t>
      </w:r>
      <w:r w:rsidR="002759A0">
        <w:t xml:space="preserve"> (dots)</w:t>
      </w:r>
      <w:r>
        <w:t xml:space="preserve"> for the base </w:t>
      </w:r>
      <w:proofErr w:type="spellStart"/>
      <w:r>
        <w:t>DEBkiss</w:t>
      </w:r>
      <w:proofErr w:type="spellEnd"/>
      <w:r>
        <w:t xml:space="preserve"> model of </w:t>
      </w:r>
      <w:r>
        <w:rPr>
          <w:i/>
          <w:iCs/>
        </w:rPr>
        <w:t>M. menidia</w:t>
      </w:r>
      <w:r>
        <w:t xml:space="preserve">. </w:t>
      </w:r>
      <w:r w:rsidR="00201541">
        <w:t xml:space="preserve">The state variables are (A) total length (mm) over time (days), (B) cumulative reproduction (eggs) over time (days), (C) egg buffer mass (mg) over time (days), and (D) survival over time (days). </w:t>
      </w:r>
      <w:r w:rsidR="002759A0">
        <w:t xml:space="preserve">Predicted data lines are calculated with the parameter values listed in Table 1. </w:t>
      </w:r>
    </w:p>
    <w:p w14:paraId="7BA38AB2" w14:textId="169787F4" w:rsidR="00A72D60" w:rsidRPr="00A72D60" w:rsidRDefault="00A72D60" w:rsidP="00AB2324">
      <w:pPr>
        <w:pStyle w:val="TS"/>
        <w:spacing w:line="480" w:lineRule="auto"/>
      </w:pPr>
    </w:p>
    <w:p w14:paraId="17EC999F" w14:textId="72F808A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period of starvation</w:t>
      </w:r>
      <w:r>
        <w:t xml:space="preserve"> </w:t>
      </w:r>
      <w:r w:rsidR="000E4A8B">
        <w:t>in</w:t>
      </w:r>
      <w:r>
        <w:t xml:space="preserve"> the </w:t>
      </w:r>
      <w:r w:rsidR="000E4A8B">
        <w:t>congeneric</w:t>
      </w:r>
      <w:r>
        <w:t xml:space="preserve"> species </w:t>
      </w:r>
      <w:commentRangeStart w:id="33"/>
      <w:r>
        <w:rPr>
          <w:i/>
          <w:iCs/>
        </w:rPr>
        <w:t>M</w:t>
      </w:r>
      <w:commentRangeEnd w:id="33"/>
      <w:r w:rsidR="00C800CA">
        <w:rPr>
          <w:rStyle w:val="CommentReference"/>
          <w:rFonts w:asciiTheme="minorHAnsi" w:hAnsiTheme="minorHAnsi"/>
        </w:rPr>
        <w:commentReference w:id="33"/>
      </w:r>
      <w:r>
        <w:rPr>
          <w:i/>
          <w:iCs/>
        </w:rPr>
        <w:t xml:space="preserve">.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commentRangeStart w:id="34"/>
      <w:r w:rsidR="00557955">
        <w:t>All</w:t>
      </w:r>
      <w:commentRangeEnd w:id="34"/>
      <w:r w:rsidR="00C800CA">
        <w:rPr>
          <w:rStyle w:val="CommentReference"/>
          <w:rFonts w:asciiTheme="minorHAnsi" w:hAnsiTheme="minorHAnsi"/>
        </w:rPr>
        <w:commentReference w:id="34"/>
      </w:r>
      <w:r w:rsidR="00557955">
        <w:t xml:space="preserve">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w:t>
      </w:r>
      <w:r w:rsidR="00C02245">
        <w:lastRenderedPageBreak/>
        <w:t xml:space="preserve">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D76658">
        <w:tc>
          <w:tcPr>
            <w:tcW w:w="3595" w:type="dxa"/>
          </w:tcPr>
          <w:p w14:paraId="3CDED711" w14:textId="77777777" w:rsidR="00F66F96" w:rsidRDefault="00F66F96" w:rsidP="00D76658">
            <w:pPr>
              <w:pStyle w:val="TS"/>
              <w:rPr>
                <w:rFonts w:eastAsiaTheme="minorEastAsia"/>
              </w:rPr>
            </w:pPr>
          </w:p>
        </w:tc>
        <w:tc>
          <w:tcPr>
            <w:tcW w:w="1438" w:type="dxa"/>
          </w:tcPr>
          <w:p w14:paraId="4BED70FB" w14:textId="77777777" w:rsidR="00F66F96" w:rsidRPr="00501184" w:rsidRDefault="00F66F96" w:rsidP="00D76658">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D76658">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D76658">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D76658">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D76658">
        <w:tc>
          <w:tcPr>
            <w:tcW w:w="3595" w:type="dxa"/>
          </w:tcPr>
          <w:p w14:paraId="3080B17E" w14:textId="77777777" w:rsidR="00F66F96" w:rsidRDefault="00F66F96" w:rsidP="00D76658">
            <w:pPr>
              <w:pStyle w:val="TS"/>
              <w:rPr>
                <w:rFonts w:eastAsiaTheme="minorEastAsia"/>
              </w:rPr>
            </w:pPr>
            <w:r>
              <w:rPr>
                <w:rFonts w:eastAsiaTheme="minorEastAsia"/>
              </w:rPr>
              <w:t>Survival to hatching</w:t>
            </w:r>
          </w:p>
        </w:tc>
        <w:tc>
          <w:tcPr>
            <w:tcW w:w="1438" w:type="dxa"/>
          </w:tcPr>
          <w:p w14:paraId="5425FAAD" w14:textId="77777777" w:rsidR="00F66F96" w:rsidRDefault="00F66F96" w:rsidP="00D76658">
            <w:pPr>
              <w:pStyle w:val="TS"/>
              <w:rPr>
                <w:rFonts w:eastAsiaTheme="minorEastAsia"/>
              </w:rPr>
            </w:pPr>
            <w:r>
              <w:rPr>
                <w:rFonts w:eastAsiaTheme="minorEastAsia"/>
              </w:rPr>
              <w:t>74.3%</w:t>
            </w:r>
          </w:p>
        </w:tc>
        <w:tc>
          <w:tcPr>
            <w:tcW w:w="1439" w:type="dxa"/>
          </w:tcPr>
          <w:p w14:paraId="500E98C3" w14:textId="77777777" w:rsidR="00F66F96" w:rsidRDefault="00F66F96" w:rsidP="00D76658">
            <w:pPr>
              <w:pStyle w:val="TS"/>
              <w:rPr>
                <w:rFonts w:eastAsiaTheme="minorEastAsia"/>
              </w:rPr>
            </w:pPr>
            <w:r>
              <w:rPr>
                <w:rFonts w:eastAsiaTheme="minorEastAsia"/>
              </w:rPr>
              <w:t>70.6%</w:t>
            </w:r>
          </w:p>
        </w:tc>
        <w:tc>
          <w:tcPr>
            <w:tcW w:w="1439" w:type="dxa"/>
          </w:tcPr>
          <w:p w14:paraId="5B07497B" w14:textId="77777777" w:rsidR="00F66F96" w:rsidRDefault="00F66F96" w:rsidP="00D76658">
            <w:pPr>
              <w:pStyle w:val="TS"/>
              <w:rPr>
                <w:rFonts w:eastAsiaTheme="minorEastAsia"/>
              </w:rPr>
            </w:pPr>
            <w:r>
              <w:rPr>
                <w:rFonts w:eastAsiaTheme="minorEastAsia"/>
              </w:rPr>
              <w:t>85.8%</w:t>
            </w:r>
          </w:p>
        </w:tc>
        <w:tc>
          <w:tcPr>
            <w:tcW w:w="1439" w:type="dxa"/>
          </w:tcPr>
          <w:p w14:paraId="419AC8F4" w14:textId="77777777" w:rsidR="00F66F96" w:rsidRDefault="00F66F96" w:rsidP="00D76658">
            <w:pPr>
              <w:pStyle w:val="TS"/>
              <w:rPr>
                <w:rFonts w:eastAsiaTheme="minorEastAsia"/>
              </w:rPr>
            </w:pPr>
            <w:r>
              <w:rPr>
                <w:rFonts w:eastAsiaTheme="minorEastAsia"/>
              </w:rPr>
              <w:t>30.2%</w:t>
            </w:r>
          </w:p>
        </w:tc>
      </w:tr>
      <w:tr w:rsidR="00F66F96" w14:paraId="33E002DF" w14:textId="77777777" w:rsidTr="00D76658">
        <w:tc>
          <w:tcPr>
            <w:tcW w:w="3595" w:type="dxa"/>
          </w:tcPr>
          <w:p w14:paraId="504E9DC1" w14:textId="77777777" w:rsidR="00F66F96" w:rsidRDefault="00F66F96" w:rsidP="00D76658">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D76658">
            <w:pPr>
              <w:pStyle w:val="TS"/>
              <w:rPr>
                <w:rFonts w:eastAsiaTheme="minorEastAsia"/>
              </w:rPr>
            </w:pPr>
            <w:r>
              <w:rPr>
                <w:rFonts w:eastAsiaTheme="minorEastAsia"/>
              </w:rPr>
              <w:t>6 days</w:t>
            </w:r>
          </w:p>
        </w:tc>
        <w:tc>
          <w:tcPr>
            <w:tcW w:w="1439" w:type="dxa"/>
          </w:tcPr>
          <w:p w14:paraId="67D3B196" w14:textId="77777777" w:rsidR="00F66F96" w:rsidRDefault="00F66F96" w:rsidP="00D76658">
            <w:pPr>
              <w:pStyle w:val="TS"/>
              <w:rPr>
                <w:rFonts w:eastAsiaTheme="minorEastAsia"/>
              </w:rPr>
            </w:pPr>
            <w:r>
              <w:rPr>
                <w:rFonts w:eastAsiaTheme="minorEastAsia"/>
              </w:rPr>
              <w:t>7 days</w:t>
            </w:r>
          </w:p>
        </w:tc>
        <w:tc>
          <w:tcPr>
            <w:tcW w:w="1439" w:type="dxa"/>
          </w:tcPr>
          <w:p w14:paraId="3F50B0EB" w14:textId="77777777" w:rsidR="00F66F96" w:rsidRDefault="00F66F96" w:rsidP="00D76658">
            <w:pPr>
              <w:pStyle w:val="TS"/>
              <w:rPr>
                <w:rFonts w:eastAsiaTheme="minorEastAsia"/>
              </w:rPr>
            </w:pPr>
            <w:r>
              <w:rPr>
                <w:rFonts w:eastAsiaTheme="minorEastAsia"/>
              </w:rPr>
              <w:t>8 days</w:t>
            </w:r>
          </w:p>
        </w:tc>
        <w:tc>
          <w:tcPr>
            <w:tcW w:w="1439" w:type="dxa"/>
          </w:tcPr>
          <w:p w14:paraId="159FF0A7" w14:textId="77777777" w:rsidR="00F66F96" w:rsidRDefault="00F66F96" w:rsidP="00D76658">
            <w:pPr>
              <w:pStyle w:val="TS"/>
              <w:rPr>
                <w:rFonts w:eastAsiaTheme="minorEastAsia"/>
              </w:rPr>
            </w:pPr>
            <w:r>
              <w:rPr>
                <w:rFonts w:eastAsiaTheme="minorEastAsia"/>
              </w:rPr>
              <w:t>9 days</w:t>
            </w:r>
          </w:p>
        </w:tc>
      </w:tr>
      <w:tr w:rsidR="00F66F96" w14:paraId="51747CC3" w14:textId="77777777" w:rsidTr="00D76658">
        <w:tc>
          <w:tcPr>
            <w:tcW w:w="3595" w:type="dxa"/>
          </w:tcPr>
          <w:p w14:paraId="33DAF470" w14:textId="77777777" w:rsidR="00F66F96" w:rsidRDefault="00F66F96" w:rsidP="00D76658">
            <w:pPr>
              <w:pStyle w:val="TS"/>
              <w:rPr>
                <w:rFonts w:eastAsiaTheme="minorEastAsia"/>
              </w:rPr>
            </w:pPr>
            <w:r>
              <w:rPr>
                <w:rFonts w:eastAsiaTheme="minorEastAsia"/>
              </w:rPr>
              <w:t>Length at hatching</w:t>
            </w:r>
          </w:p>
        </w:tc>
        <w:tc>
          <w:tcPr>
            <w:tcW w:w="1438" w:type="dxa"/>
          </w:tcPr>
          <w:p w14:paraId="71E034D7" w14:textId="77777777" w:rsidR="00F66F96" w:rsidRDefault="00F66F96" w:rsidP="00D76658">
            <w:pPr>
              <w:pStyle w:val="TS"/>
              <w:rPr>
                <w:rFonts w:eastAsiaTheme="minorEastAsia"/>
              </w:rPr>
            </w:pPr>
            <w:r>
              <w:rPr>
                <w:rFonts w:eastAsiaTheme="minorEastAsia"/>
              </w:rPr>
              <w:t>5.3 mm</w:t>
            </w:r>
          </w:p>
        </w:tc>
        <w:tc>
          <w:tcPr>
            <w:tcW w:w="1439" w:type="dxa"/>
          </w:tcPr>
          <w:p w14:paraId="4158193C" w14:textId="77777777" w:rsidR="00F66F96" w:rsidRDefault="00F66F96" w:rsidP="00D76658">
            <w:pPr>
              <w:pStyle w:val="TS"/>
              <w:rPr>
                <w:rFonts w:eastAsiaTheme="minorEastAsia"/>
              </w:rPr>
            </w:pPr>
            <w:r>
              <w:rPr>
                <w:rFonts w:eastAsiaTheme="minorEastAsia"/>
              </w:rPr>
              <w:t>4.6 mm</w:t>
            </w:r>
          </w:p>
        </w:tc>
        <w:tc>
          <w:tcPr>
            <w:tcW w:w="1439" w:type="dxa"/>
          </w:tcPr>
          <w:p w14:paraId="6BCCF9D2" w14:textId="77777777" w:rsidR="00F66F96" w:rsidRDefault="00F66F96" w:rsidP="00D76658">
            <w:pPr>
              <w:pStyle w:val="TS"/>
              <w:rPr>
                <w:rFonts w:eastAsiaTheme="minorEastAsia"/>
              </w:rPr>
            </w:pPr>
            <w:r>
              <w:rPr>
                <w:rFonts w:eastAsiaTheme="minorEastAsia"/>
              </w:rPr>
              <w:t>4.4 mm</w:t>
            </w:r>
          </w:p>
        </w:tc>
        <w:tc>
          <w:tcPr>
            <w:tcW w:w="1439" w:type="dxa"/>
          </w:tcPr>
          <w:p w14:paraId="3198E420" w14:textId="77777777" w:rsidR="00F66F96" w:rsidRDefault="00F66F96" w:rsidP="00D76658">
            <w:pPr>
              <w:pStyle w:val="TS"/>
              <w:rPr>
                <w:rFonts w:eastAsiaTheme="minorEastAsia"/>
              </w:rPr>
            </w:pPr>
            <w:r>
              <w:rPr>
                <w:rFonts w:eastAsiaTheme="minorEastAsia"/>
              </w:rPr>
              <w:t>4.1 mm</w:t>
            </w:r>
          </w:p>
        </w:tc>
      </w:tr>
      <w:tr w:rsidR="00F66F96" w14:paraId="5C93EBDD" w14:textId="77777777" w:rsidTr="00D76658">
        <w:tc>
          <w:tcPr>
            <w:tcW w:w="3595" w:type="dxa"/>
          </w:tcPr>
          <w:p w14:paraId="7CE31635" w14:textId="77777777" w:rsidR="00F66F96" w:rsidRDefault="00F66F96" w:rsidP="00D76658">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D76658">
            <w:pPr>
              <w:pStyle w:val="TS"/>
              <w:rPr>
                <w:rFonts w:eastAsiaTheme="minorEastAsia"/>
              </w:rPr>
            </w:pPr>
            <w:r>
              <w:rPr>
                <w:rFonts w:eastAsiaTheme="minorEastAsia"/>
              </w:rPr>
              <w:t>15.8 mm</w:t>
            </w:r>
          </w:p>
        </w:tc>
        <w:tc>
          <w:tcPr>
            <w:tcW w:w="1439" w:type="dxa"/>
          </w:tcPr>
          <w:p w14:paraId="2E8B5BEC" w14:textId="77777777" w:rsidR="00F66F96" w:rsidRDefault="00F66F96" w:rsidP="00D76658">
            <w:pPr>
              <w:pStyle w:val="TS"/>
              <w:rPr>
                <w:rFonts w:eastAsiaTheme="minorEastAsia"/>
              </w:rPr>
            </w:pPr>
            <w:r>
              <w:rPr>
                <w:rFonts w:eastAsiaTheme="minorEastAsia"/>
              </w:rPr>
              <w:t>12.2 mm</w:t>
            </w:r>
          </w:p>
        </w:tc>
        <w:tc>
          <w:tcPr>
            <w:tcW w:w="1439" w:type="dxa"/>
          </w:tcPr>
          <w:p w14:paraId="33523DF5" w14:textId="77777777" w:rsidR="00F66F96" w:rsidRDefault="00F66F96" w:rsidP="00D76658">
            <w:pPr>
              <w:pStyle w:val="TS"/>
              <w:rPr>
                <w:rFonts w:eastAsiaTheme="minorEastAsia"/>
              </w:rPr>
            </w:pPr>
            <w:r>
              <w:rPr>
                <w:rFonts w:eastAsiaTheme="minorEastAsia"/>
              </w:rPr>
              <w:t>9.2 mm</w:t>
            </w:r>
          </w:p>
        </w:tc>
        <w:tc>
          <w:tcPr>
            <w:tcW w:w="1439" w:type="dxa"/>
          </w:tcPr>
          <w:p w14:paraId="751FB5F2" w14:textId="77777777" w:rsidR="00F66F96" w:rsidRDefault="00F66F96" w:rsidP="00D76658">
            <w:pPr>
              <w:pStyle w:val="TS"/>
              <w:rPr>
                <w:rFonts w:eastAsiaTheme="minorEastAsia"/>
              </w:rPr>
            </w:pPr>
            <w:r>
              <w:rPr>
                <w:rFonts w:eastAsiaTheme="minorEastAsia"/>
              </w:rPr>
              <w:t>-</w:t>
            </w:r>
          </w:p>
        </w:tc>
      </w:tr>
      <w:tr w:rsidR="00F66F96" w14:paraId="158179F0" w14:textId="77777777" w:rsidTr="00D76658">
        <w:tc>
          <w:tcPr>
            <w:tcW w:w="3595" w:type="dxa"/>
          </w:tcPr>
          <w:p w14:paraId="31CC6D4E" w14:textId="77777777" w:rsidR="00F66F96" w:rsidRDefault="00F66F96" w:rsidP="00D76658">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D76658">
            <w:pPr>
              <w:pStyle w:val="TS"/>
              <w:rPr>
                <w:rFonts w:eastAsiaTheme="minorEastAsia"/>
              </w:rPr>
            </w:pPr>
            <w:r>
              <w:rPr>
                <w:rFonts w:eastAsiaTheme="minorEastAsia"/>
              </w:rPr>
              <w:t>44.0%</w:t>
            </w:r>
          </w:p>
        </w:tc>
        <w:tc>
          <w:tcPr>
            <w:tcW w:w="1439" w:type="dxa"/>
          </w:tcPr>
          <w:p w14:paraId="6DE204A2" w14:textId="77777777" w:rsidR="00F66F96" w:rsidRDefault="00F66F96" w:rsidP="00D76658">
            <w:pPr>
              <w:pStyle w:val="TS"/>
              <w:rPr>
                <w:rFonts w:eastAsiaTheme="minorEastAsia"/>
              </w:rPr>
            </w:pPr>
            <w:r>
              <w:rPr>
                <w:rFonts w:eastAsiaTheme="minorEastAsia"/>
              </w:rPr>
              <w:t>22.2%</w:t>
            </w:r>
          </w:p>
        </w:tc>
        <w:tc>
          <w:tcPr>
            <w:tcW w:w="1439" w:type="dxa"/>
          </w:tcPr>
          <w:p w14:paraId="12D8AB3F" w14:textId="77777777" w:rsidR="00F66F96" w:rsidRDefault="00F66F96" w:rsidP="00D76658">
            <w:pPr>
              <w:pStyle w:val="TS"/>
              <w:rPr>
                <w:rFonts w:eastAsiaTheme="minorEastAsia"/>
              </w:rPr>
            </w:pPr>
            <w:r>
              <w:rPr>
                <w:rFonts w:eastAsiaTheme="minorEastAsia"/>
              </w:rPr>
              <w:t>20.9%</w:t>
            </w:r>
          </w:p>
        </w:tc>
        <w:tc>
          <w:tcPr>
            <w:tcW w:w="1439" w:type="dxa"/>
          </w:tcPr>
          <w:p w14:paraId="1D2E550C" w14:textId="77777777" w:rsidR="00F66F96" w:rsidRDefault="00F66F96" w:rsidP="00D76658">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w:t>
      </w:r>
      <w:r w:rsidR="004A11FE">
        <w:rPr>
          <w:rFonts w:eastAsiaTheme="minorEastAsia"/>
        </w:rPr>
        <w:lastRenderedPageBreak/>
        <w:t xml:space="preserve">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xml:space="preserve">, which is the critical oxygen level below which embryonic routine metabolism becomes highly oxygen-dependent (Schwemmer, unpublished </w:t>
      </w:r>
      <w:commentRangeStart w:id="35"/>
      <w:r w:rsidR="004A11FE">
        <w:rPr>
          <w:rFonts w:eastAsiaTheme="minorEastAsia"/>
        </w:rPr>
        <w:t>data</w:t>
      </w:r>
      <w:commentRangeEnd w:id="35"/>
      <w:r w:rsidR="001C690C">
        <w:rPr>
          <w:rStyle w:val="CommentReference"/>
          <w:rFonts w:asciiTheme="minorHAnsi" w:hAnsiTheme="minorHAnsi"/>
        </w:rPr>
        <w:commentReference w:id="35"/>
      </w:r>
      <w:r w:rsidR="004A11FE">
        <w:rPr>
          <w:rFonts w:eastAsiaTheme="minorEastAsia"/>
        </w:rPr>
        <w:t>).</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59B5A646" w:rsidR="001F05F3" w:rsidRPr="009A6807" w:rsidRDefault="001F05F3" w:rsidP="001F05F3">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w:t>
      </w:r>
      <w:ins w:id="36" w:author="Janet A Nye" w:date="2023-03-28T21:30:00Z">
        <w:r w:rsidR="001C690C">
          <w:rPr>
            <w:rFonts w:eastAsiaTheme="minorEastAsia"/>
          </w:rPr>
          <w:t xml:space="preserve"> </w:t>
        </w:r>
      </w:ins>
      <w:r>
        <w:rPr>
          <w:rFonts w:eastAsiaTheme="minorEastAsia"/>
        </w:rPr>
        <w:t>n</w:t>
      </w:r>
      <w:del w:id="37" w:author="Janet A Nye" w:date="2023-03-28T21:30:00Z">
        <w:r w:rsidDel="001C690C">
          <w:rPr>
            <w:rFonts w:eastAsiaTheme="minorEastAsia"/>
          </w:rPr>
          <w:delText>’</w:delText>
        </w:r>
      </w:del>
      <w:ins w:id="38" w:author="Janet A Nye" w:date="2023-03-28T21:30:00Z">
        <w:r w:rsidR="001C690C">
          <w:rPr>
            <w:rFonts w:eastAsiaTheme="minorEastAsia"/>
          </w:rPr>
          <w:t>o</w:t>
        </w:r>
      </w:ins>
      <w:r>
        <w:rPr>
          <w:rFonts w:eastAsiaTheme="minorEastAsia"/>
        </w:rPr>
        <w:t xml:space="preserve">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39CB991E"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w:t>
      </w:r>
      <w:ins w:id="39" w:author="Janet A Nye" w:date="2023-03-28T21:59:00Z">
        <w:r w:rsidR="009C4FD3">
          <w:rPr>
            <w:rFonts w:eastAsiaTheme="minorEastAsia"/>
          </w:rPr>
          <w:t xml:space="preserve">(X, Y, and Z) </w:t>
        </w:r>
      </w:ins>
      <w:r w:rsidR="00D73B6D">
        <w:rPr>
          <w:rFonts w:eastAsiaTheme="minorEastAsia"/>
        </w:rPr>
        <w:t>for which low oxygen data exist</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w:t>
      </w:r>
      <w:r w:rsidR="00D73B6D">
        <w:rPr>
          <w:rFonts w:eastAsiaTheme="minorEastAsia"/>
        </w:rPr>
        <w:lastRenderedPageBreak/>
        <w:t xml:space="preserve">does not change total length or egg buffer mass over time so a 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40" w:name="_Hlk130473177"/>
      <w:r w:rsidR="00D73B6D">
        <w:rPr>
          <w:rFonts w:eastAsiaTheme="minorEastAsia"/>
        </w:rPr>
        <w:t xml:space="preserve">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 xml:space="preserve">the growth and egg buffer depletion </w:t>
      </w:r>
      <w:proofErr w:type="spellStart"/>
      <w:r w:rsidR="001856ED">
        <w:rPr>
          <w:rFonts w:eastAsiaTheme="minorEastAsia"/>
        </w:rPr>
        <w:t>can not</w:t>
      </w:r>
      <w:proofErr w:type="spellEnd"/>
      <w:r w:rsidR="001856ED">
        <w:rPr>
          <w:rFonts w:eastAsiaTheme="minorEastAsia"/>
        </w:rPr>
        <w:t xml:space="preserve"> be fully separated</w:t>
      </w:r>
      <w:r w:rsidR="006B6B89">
        <w:rPr>
          <w:rFonts w:eastAsiaTheme="minorEastAsia"/>
        </w:rPr>
        <w:t xml:space="preserve">. </w:t>
      </w:r>
      <w:bookmarkEnd w:id="40"/>
      <w:r w:rsidR="006B6B89">
        <w:rPr>
          <w:rFonts w:eastAsiaTheme="minorEastAsia"/>
        </w:rPr>
        <w:t xml:space="preserve">Although </w:t>
      </w:r>
      <w:commentRangeStart w:id="41"/>
      <w:r w:rsidR="006B6B89">
        <w:rPr>
          <w:rFonts w:cs="Times New Roman"/>
          <w:i/>
          <w:iCs/>
        </w:rPr>
        <w:t>κ</w:t>
      </w:r>
      <w:commentRangeEnd w:id="41"/>
      <w:r w:rsidR="001C690C">
        <w:rPr>
          <w:rStyle w:val="CommentReference"/>
          <w:rFonts w:asciiTheme="minorHAnsi" w:hAnsiTheme="minorHAnsi"/>
        </w:rPr>
        <w:commentReference w:id="41"/>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w:t>
      </w:r>
      <w:proofErr w:type="spellStart"/>
      <w:r w:rsidR="006B6B89">
        <w:rPr>
          <w:rFonts w:eastAsiaTheme="minorEastAsia"/>
        </w:rPr>
        <w:t>it</w:t>
      </w:r>
      <w:proofErr w:type="spellEnd"/>
      <w:r w:rsidR="006B6B89">
        <w:rPr>
          <w:rFonts w:eastAsiaTheme="minorEastAsia"/>
        </w:rPr>
        <w:t xml:space="preserve">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lastRenderedPageBreak/>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53B9E476" w:rsidR="00B0236F" w:rsidRPr="00413938"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commentRangeStart w:id="42"/>
      <w:r>
        <w:rPr>
          <w:rFonts w:eastAsiaTheme="minorEastAsia"/>
        </w:rPr>
        <w:t>The</w:t>
      </w:r>
      <w:commentRangeEnd w:id="42"/>
      <w:r w:rsidR="00BD09C8">
        <w:rPr>
          <w:rStyle w:val="CommentReference"/>
          <w:rFonts w:asciiTheme="minorHAnsi" w:hAnsiTheme="minorHAnsi"/>
        </w:rPr>
        <w:commentReference w:id="42"/>
      </w:r>
      <w:r>
        <w:rPr>
          <w:rFonts w:eastAsiaTheme="minorEastAsia"/>
        </w:rPr>
        <w:t xml:space="preserv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(A) at three different values of shape parameter </w:t>
      </w:r>
      <w:r w:rsidR="006B6B89">
        <w:rPr>
          <w:rFonts w:eastAsiaTheme="minorEastAsia"/>
          <w:i/>
          <w:iCs/>
        </w:rPr>
        <w:t>K</w:t>
      </w:r>
      <w:r w:rsidR="00413938">
        <w:rPr>
          <w:rFonts w:eastAsiaTheme="minorEastAsia"/>
        </w:rPr>
        <w:t xml:space="preserve">, and correction factor </w:t>
      </w:r>
      <w:r w:rsidR="00413938">
        <w:rPr>
          <w:rFonts w:eastAsiaTheme="minorEastAsia"/>
          <w:i/>
          <w:iCs/>
        </w:rPr>
        <w:t>c</w:t>
      </w:r>
      <w:r w:rsidR="00413938">
        <w:rPr>
          <w:rFonts w:eastAsiaTheme="minorEastAsia"/>
          <w:i/>
          <w:iCs/>
          <w:vertAlign w:val="subscript"/>
        </w:rPr>
        <w:t>1</w:t>
      </w:r>
      <w:r w:rsidR="00413938">
        <w:rPr>
          <w:rFonts w:eastAsiaTheme="minorEastAsia"/>
        </w:rPr>
        <w:t xml:space="preserve"> (B) as a function of </w:t>
      </w:r>
      <w:r w:rsidR="00413938">
        <w:rPr>
          <w:rFonts w:eastAsiaTheme="minorEastAsia"/>
          <w:i/>
          <w:iCs/>
        </w:rPr>
        <w:t>c</w:t>
      </w:r>
      <w:r w:rsidR="00413938">
        <w:rPr>
          <w:rFonts w:eastAsiaTheme="minorEastAsia"/>
        </w:rPr>
        <w:t xml:space="preserve">. </w:t>
      </w: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commentRangeStart w:id="43"/>
      <w:r>
        <w:rPr>
          <w:rFonts w:eastAsiaTheme="minorEastAsia"/>
          <w:b/>
          <w:bCs/>
        </w:rPr>
        <w:t>Table 3</w:t>
      </w:r>
      <w:commentRangeEnd w:id="43"/>
      <w:r w:rsidR="009C4FD3">
        <w:rPr>
          <w:rStyle w:val="CommentReference"/>
          <w:rFonts w:asciiTheme="minorHAnsi" w:hAnsiTheme="minorHAnsi"/>
        </w:rPr>
        <w:commentReference w:id="43"/>
      </w:r>
      <w:r>
        <w:rPr>
          <w:rFonts w:eastAsiaTheme="minorEastAsia"/>
          <w:b/>
          <w:bCs/>
        </w:rPr>
        <w:t xml:space="preserve">.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lastRenderedPageBreak/>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r>
              <w:rPr>
                <w:rFonts w:cs="Times New Roman"/>
                <w:i/>
                <w:iCs/>
              </w:rPr>
              <w:t>L</w:t>
            </w:r>
            <w:r>
              <w:rPr>
                <w:rFonts w:cs="Times New Roman"/>
                <w:i/>
                <w:iCs/>
                <w:vertAlign w:val="subscript"/>
              </w:rPr>
              <w:t>f</w:t>
            </w:r>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7DC0528D"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w:t>
      </w:r>
      <w:ins w:id="44" w:author="Janet A Nye" w:date="2023-03-28T21:33:00Z">
        <w:r w:rsidR="001C690C">
          <w:rPr>
            <w:rFonts w:eastAsiaTheme="minorEastAsia"/>
          </w:rPr>
          <w:t xml:space="preserve">(black) </w:t>
        </w:r>
      </w:ins>
      <w:r>
        <w:rPr>
          <w:rFonts w:eastAsiaTheme="minorEastAsia"/>
        </w:rPr>
        <w:t xml:space="preserve">and two levels representing hypoxia effects on the </w:t>
      </w:r>
      <w:commentRangeStart w:id="45"/>
      <w:r>
        <w:rPr>
          <w:rFonts w:eastAsiaTheme="minorEastAsia"/>
        </w:rPr>
        <w:t>parameter</w:t>
      </w:r>
      <w:commentRangeEnd w:id="45"/>
      <w:r w:rsidR="001C690C">
        <w:rPr>
          <w:rStyle w:val="CommentReference"/>
          <w:rFonts w:asciiTheme="minorHAnsi" w:hAnsiTheme="minorHAnsi"/>
        </w:rPr>
        <w:commentReference w:id="45"/>
      </w:r>
      <w:r>
        <w:rPr>
          <w:rFonts w:eastAsiaTheme="minorEastAsia"/>
        </w:rPr>
        <w:t xml:space="preserve">. These plots </w:t>
      </w:r>
      <w:r w:rsidR="00DD66A8">
        <w:rPr>
          <w:rFonts w:eastAsiaTheme="minorEastAsia"/>
        </w:rPr>
        <w:t>use assimilation (</w:t>
      </w:r>
      <w:r w:rsidR="00544AD9">
        <w:rPr>
          <w:rFonts w:eastAsiaTheme="minorEastAsia"/>
        </w:rPr>
        <w:t>A, B, and C</w:t>
      </w:r>
      <w:r w:rsidR="00DD66A8">
        <w:rPr>
          <w:rFonts w:eastAsiaTheme="minorEastAsia"/>
        </w:rPr>
        <w:t>), maintenance (</w:t>
      </w:r>
      <w:r w:rsidR="00544AD9">
        <w:rPr>
          <w:rFonts w:eastAsiaTheme="minorEastAsia"/>
        </w:rPr>
        <w:t>D, E, and F</w:t>
      </w:r>
      <w:r w:rsidR="00DD66A8">
        <w:rPr>
          <w:rFonts w:eastAsiaTheme="minorEastAsia"/>
        </w:rPr>
        <w:t xml:space="preserve">), and combined </w:t>
      </w:r>
      <w:r w:rsidR="00DD66A8">
        <w:rPr>
          <w:rFonts w:eastAsiaTheme="minorEastAsia"/>
        </w:rPr>
        <w:lastRenderedPageBreak/>
        <w:t>embryo and post-hatch mortality rates (</w:t>
      </w:r>
      <w:r w:rsidR="00544AD9">
        <w:rPr>
          <w:rFonts w:eastAsiaTheme="minorEastAsia" w:cs="Times New Roman"/>
        </w:rPr>
        <w:t>G, H, and I</w:t>
      </w:r>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s that was impacted by hypoxia in experiments.</w:t>
      </w:r>
      <w:r w:rsidR="00544AD9">
        <w:rPr>
          <w:rFonts w:eastAsiaTheme="minorEastAsia"/>
        </w:rPr>
        <w:t xml:space="preserve"> State variables are total length (A, D, and G), egg buffer mass (B, E, and H), and survival (C, F, and I).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5CFFAC4" w:rsidR="00635A32" w:rsidRDefault="00635A32" w:rsidP="00AB2324">
      <w:pPr>
        <w:pStyle w:val="TS"/>
        <w:spacing w:line="480" w:lineRule="auto"/>
      </w:pPr>
      <w:r>
        <w:tab/>
      </w:r>
      <w:r w:rsidR="002E684E">
        <w:t>We obtained realistic fits to all datasets</w:t>
      </w:r>
      <w:ins w:id="46" w:author="Janet A Nye" w:date="2023-03-28T21:34:00Z">
        <w:r w:rsidR="001C690C">
          <w:t xml:space="preserve"> (Figure(s) XXX)</w:t>
        </w:r>
      </w:ins>
      <w:r w:rsidR="002E684E">
        <w:t>.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555B4A06" w:rsidR="000A724F" w:rsidRDefault="008578E7" w:rsidP="00AB2324">
      <w:pPr>
        <w:pStyle w:val="TS"/>
        <w:spacing w:line="480" w:lineRule="auto"/>
      </w:pPr>
      <w:r>
        <w:tab/>
      </w:r>
      <w:ins w:id="47" w:author="Janet A Nye" w:date="2023-03-28T22:04:00Z">
        <w:r w:rsidR="009C4FD3">
          <w:t xml:space="preserve">Preliminary testing ruled out seven of the parameters as having no effect on the state variables when increased or decreased based on hypothesized hypoxia effects (Table 3). </w:t>
        </w:r>
      </w:ins>
      <w:commentRangeStart w:id="48"/>
      <w:r>
        <w:t>The</w:t>
      </w:r>
      <w:commentRangeEnd w:id="48"/>
      <w:r w:rsidR="009C4FD3">
        <w:rPr>
          <w:rStyle w:val="CommentReference"/>
          <w:rFonts w:asciiTheme="minorHAnsi" w:hAnsiTheme="minorHAnsi"/>
        </w:rPr>
        <w:commentReference w:id="48"/>
      </w:r>
      <w:r>
        <w:t xml:space="preserv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w:t>
      </w:r>
      <w:r w:rsidR="00BC2A79">
        <w:t xml:space="preserve">The correction factor </w:t>
      </w:r>
      <w:r w:rsidR="00BC2A79">
        <w:rPr>
          <w:i/>
          <w:iCs/>
        </w:rPr>
        <w:t>c</w:t>
      </w:r>
      <w:r w:rsidR="00BC2A79">
        <w:t xml:space="preserve"> was used to reduce </w:t>
      </w:r>
      <w:proofErr w:type="spellStart"/>
      <w:r w:rsidR="00BC2A79">
        <w:rPr>
          <w:i/>
          <w:iCs/>
        </w:rPr>
        <w:t>y</w:t>
      </w:r>
      <w:r w:rsidR="00BC2A79">
        <w:rPr>
          <w:i/>
          <w:iCs/>
          <w:vertAlign w:val="subscript"/>
        </w:rPr>
        <w:t>VA</w:t>
      </w:r>
      <w:proofErr w:type="spellEnd"/>
      <w:r w:rsidR="00BC2A79">
        <w:t xml:space="preserve"> and </w:t>
      </w:r>
      <w:r w:rsidR="00BC2A79">
        <w:rPr>
          <w:i/>
          <w:iCs/>
        </w:rPr>
        <w:t>c</w:t>
      </w:r>
      <w:r w:rsidR="00BC2A79">
        <w:rPr>
          <w:i/>
          <w:iCs/>
          <w:vertAlign w:val="subscript"/>
        </w:rPr>
        <w:t>1</w:t>
      </w:r>
      <w:r w:rsidR="00BC2A79">
        <w:t xml:space="preserve"> was used to increase both </w:t>
      </w:r>
      <w:proofErr w:type="spellStart"/>
      <w:r w:rsidR="00BC2A79">
        <w:rPr>
          <w:rFonts w:cs="Times New Roman"/>
          <w:i/>
          <w:iCs/>
        </w:rPr>
        <w:t>μ</w:t>
      </w:r>
      <w:r w:rsidR="00BC2A79">
        <w:rPr>
          <w:i/>
          <w:iCs/>
          <w:vertAlign w:val="subscript"/>
        </w:rPr>
        <w:t>emb</w:t>
      </w:r>
      <w:proofErr w:type="spellEnd"/>
      <w:r w:rsidR="00BC2A79">
        <w:t xml:space="preserve"> and </w:t>
      </w:r>
      <w:proofErr w:type="spellStart"/>
      <w:r w:rsidR="00BC2A79">
        <w:rPr>
          <w:rFonts w:cs="Times New Roman"/>
          <w:i/>
          <w:iCs/>
        </w:rPr>
        <w:t>μ</w:t>
      </w:r>
      <w:r w:rsidR="00BC2A79">
        <w:rPr>
          <w:i/>
          <w:iCs/>
          <w:vertAlign w:val="subscript"/>
        </w:rPr>
        <w:t>lar</w:t>
      </w:r>
      <w:proofErr w:type="spellEnd"/>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w:t>
      </w:r>
      <w:r w:rsidR="0088078B">
        <w:lastRenderedPageBreak/>
        <w:t xml:space="preserve">experimental data. </w:t>
      </w:r>
      <w:r w:rsidR="00BC2A79">
        <w:t xml:space="preserve">Although adjusting </w:t>
      </w:r>
      <w:proofErr w:type="spellStart"/>
      <w:r w:rsidR="00BC2A79">
        <w:rPr>
          <w:i/>
          <w:iCs/>
        </w:rPr>
        <w:t>y</w:t>
      </w:r>
      <w:r w:rsidR="00BC2A79">
        <w:rPr>
          <w:i/>
          <w:iCs/>
          <w:vertAlign w:val="subscript"/>
        </w:rPr>
        <w:t>VA</w:t>
      </w:r>
      <w:proofErr w:type="spellEnd"/>
      <w:r w:rsidR="00BC2A79">
        <w:rPr>
          <w:i/>
          <w:iCs/>
        </w:rPr>
        <w:t xml:space="preserve"> </w:t>
      </w:r>
      <w:r w:rsidR="00BC2A79">
        <w:t>alone met the initial criteria of affecting all three state variables, also increasing both mortality parameters improved the fit to the data</w:t>
      </w:r>
      <w:ins w:id="49" w:author="Janet A Nye" w:date="2023-03-28T21:43:00Z">
        <w:r w:rsidR="00A00086">
          <w:t xml:space="preserve"> (Table 4</w:t>
        </w:r>
        <w:r w:rsidR="00394D26">
          <w:t>)</w:t>
        </w:r>
      </w:ins>
      <w:r w:rsidR="00BC2A79">
        <w:t xml:space="preserve">.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w:t>
      </w:r>
      <w:r w:rsidR="00F05036">
        <w:t>slightly</w:t>
      </w:r>
      <w:r w:rsidR="007617BB">
        <w:t xml:space="preserve"> to 584.</w:t>
      </w:r>
      <w:r w:rsidR="00BC2A79">
        <w:t>62</w:t>
      </w:r>
      <w:r w:rsidR="002F5FF2">
        <w:t xml:space="preserve"> (</w:t>
      </w:r>
      <w:proofErr w:type="spellStart"/>
      <w:r w:rsidR="002F5FF2">
        <w:t>AIC</w:t>
      </w:r>
      <w:r w:rsidR="002F5FF2">
        <w:rPr>
          <w:vertAlign w:val="subscript"/>
        </w:rPr>
        <w:t>min</w:t>
      </w:r>
      <w:proofErr w:type="spellEnd"/>
      <w:r w:rsidR="002F5FF2">
        <w:t>)</w:t>
      </w:r>
      <w:r w:rsidR="00F05036">
        <w:t xml:space="preserve">. The relative likelihood of the model with correction factors for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xml:space="preserve"> has a relative likelihood (</w:t>
      </w:r>
      <w:commentRangeStart w:id="50"/>
      <w:r w:rsidR="00F05036">
        <w:t>Akaike</w:t>
      </w:r>
      <w:commentRangeEnd w:id="50"/>
      <w:r w:rsidR="00394D26">
        <w:rPr>
          <w:rStyle w:val="CommentReference"/>
          <w:rFonts w:asciiTheme="minorHAnsi" w:hAnsiTheme="minorHAnsi"/>
        </w:rPr>
        <w:commentReference w:id="50"/>
      </w:r>
      <w:r w:rsidR="00F05036">
        <w:t xml:space="preserve"> </w:t>
      </w:r>
      <w:commentRangeStart w:id="51"/>
      <w:r w:rsidR="00F05036">
        <w:t>weight</w:t>
      </w:r>
      <w:commentRangeEnd w:id="51"/>
      <w:r w:rsidR="00F05036">
        <w:rPr>
          <w:rStyle w:val="CommentReference"/>
          <w:rFonts w:asciiTheme="minorHAnsi" w:hAnsiTheme="minorHAnsi"/>
        </w:rPr>
        <w:commentReference w:id="51"/>
      </w:r>
      <w:r w:rsidR="00F05036">
        <w:t xml:space="preserve">) of 0.937, indicating it is 0.937 times as probable as the model that applies correction factors to </w:t>
      </w:r>
      <w:proofErr w:type="spellStart"/>
      <w:r w:rsidR="00F05036">
        <w:rPr>
          <w:i/>
          <w:iCs/>
        </w:rPr>
        <w:t>J</w:t>
      </w:r>
      <w:r w:rsidR="00F05036">
        <w:rPr>
          <w:i/>
          <w:iCs/>
          <w:vertAlign w:val="superscript"/>
        </w:rPr>
        <w:t>v</w:t>
      </w:r>
      <w:r w:rsidR="00F05036">
        <w:rPr>
          <w:i/>
          <w:iCs/>
          <w:vertAlign w:val="subscript"/>
        </w:rPr>
        <w:t>M</w:t>
      </w:r>
      <w:proofErr w:type="spellEnd"/>
      <w:r w:rsidR="00F05036">
        <w:t>,</w:t>
      </w:r>
      <w:r w:rsidR="00F05036">
        <w:rPr>
          <w:i/>
          <w:iCs/>
        </w:rPr>
        <w:t xml:space="preserve">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It</w:t>
      </w:r>
      <w:r w:rsidR="007617BB">
        <w:t xml:space="preserve"> was </w:t>
      </w:r>
      <w:r w:rsidR="00F05036">
        <w:t xml:space="preserve">therefore </w:t>
      </w:r>
      <w:r w:rsidR="007617BB">
        <w:t xml:space="preserve">not considered to have improved the fit, and </w:t>
      </w:r>
      <w:r w:rsidR="00C42A55">
        <w:t>in the interest of parsimony</w:t>
      </w:r>
      <w:r w:rsidR="007617BB">
        <w:t xml:space="preserve"> </w:t>
      </w:r>
      <w:r w:rsidR="00F05036">
        <w:t xml:space="preserve">is </w:t>
      </w:r>
      <w:r w:rsidR="007617BB">
        <w:t>not beneficial enough to justify the added complexity</w:t>
      </w:r>
      <w:r w:rsidR="00F05036">
        <w:t xml:space="preserve"> of applying the correction factor to a fourth parameter</w:t>
      </w:r>
      <w:r w:rsidR="007617BB">
        <w:t xml:space="preserve">. </w:t>
      </w:r>
      <w:del w:id="52" w:author="Janet A Nye" w:date="2023-03-28T21:46:00Z">
        <w:r w:rsidR="00CB22D3" w:rsidDel="00A00086">
          <w:delText xml:space="preserve">The estimated </w:delText>
        </w:r>
        <w:r w:rsidR="00CB22D3" w:rsidDel="00A00086">
          <w:rPr>
            <w:i/>
            <w:iCs/>
          </w:rPr>
          <w:delText>K</w:delText>
        </w:r>
        <w:r w:rsidR="00CB22D3" w:rsidDel="00A00086">
          <w:delText xml:space="preserve"> values and AIC for each version of the model</w:delText>
        </w:r>
        <w:r w:rsidR="00F05036" w:rsidDel="00A00086">
          <w:delText xml:space="preserve">, as well as the </w:delText>
        </w:r>
        <w:r w:rsidR="00F05036" w:rsidDel="00A00086">
          <w:rPr>
            <w:rFonts w:cs="Times New Roman"/>
          </w:rPr>
          <w:delText>Δ</w:delText>
        </w:r>
        <w:r w:rsidR="00F05036" w:rsidDel="00A00086">
          <w:delText>AIC for models that fit the initial criteria,</w:delText>
        </w:r>
        <w:r w:rsidR="00CB22D3" w:rsidDel="00A00086">
          <w:delText xml:space="preserve"> are listed in Table 4. </w:delText>
        </w:r>
      </w:del>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w:t>
      </w:r>
      <w:commentRangeStart w:id="53"/>
      <w:r w:rsidR="00196DDD">
        <w:t>Table</w:t>
      </w:r>
      <w:commentRangeEnd w:id="53"/>
      <w:r w:rsidR="00A00086">
        <w:rPr>
          <w:rStyle w:val="CommentReference"/>
          <w:rFonts w:asciiTheme="minorHAnsi" w:hAnsiTheme="minorHAnsi"/>
        </w:rPr>
        <w:commentReference w:id="53"/>
      </w:r>
      <w:r w:rsidR="00196DDD">
        <w:t xml:space="preserve"> 5. </w:t>
      </w:r>
    </w:p>
    <w:p w14:paraId="401EA192" w14:textId="1CB9080A" w:rsidR="00BC2A79" w:rsidRPr="002F5FF2" w:rsidRDefault="00BC2A79" w:rsidP="00AB2324">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w:t>
      </w:r>
      <w:r w:rsidR="00580093">
        <w:t xml:space="preserve">The </w:t>
      </w:r>
      <w:commentRangeStart w:id="54"/>
      <w:r w:rsidR="00580093">
        <w:rPr>
          <w:rFonts w:cs="Times New Roman"/>
        </w:rPr>
        <w:t>Δ</w:t>
      </w:r>
      <w:r w:rsidR="00580093">
        <w:t>AIC</w:t>
      </w:r>
      <w:commentRangeEnd w:id="54"/>
      <w:r w:rsidR="00A00086">
        <w:rPr>
          <w:rStyle w:val="CommentReference"/>
          <w:rFonts w:asciiTheme="minorHAnsi" w:hAnsiTheme="minorHAnsi"/>
        </w:rPr>
        <w:commentReference w:id="54"/>
      </w:r>
      <w:r w:rsidR="00580093">
        <w:t xml:space="preserve"> for this pair of models is 2, indicating that the model with </w:t>
      </w:r>
      <w:r w:rsidR="00580093">
        <w:rPr>
          <w:i/>
          <w:iCs/>
        </w:rPr>
        <w:t>c</w:t>
      </w:r>
      <w:r w:rsidR="00580093">
        <w:t xml:space="preserve"> multiplied by </w:t>
      </w:r>
      <w:proofErr w:type="spellStart"/>
      <w:r w:rsidR="00580093">
        <w:rPr>
          <w:i/>
          <w:iCs/>
        </w:rPr>
        <w:t>J</w:t>
      </w:r>
      <w:r w:rsidR="00580093">
        <w:rPr>
          <w:i/>
          <w:iCs/>
          <w:vertAlign w:val="superscript"/>
        </w:rPr>
        <w:t>a</w:t>
      </w:r>
      <w:r w:rsidR="00580093">
        <w:rPr>
          <w:i/>
          <w:iCs/>
          <w:vertAlign w:val="subscript"/>
        </w:rPr>
        <w:t>Am</w:t>
      </w:r>
      <w:proofErr w:type="spellEnd"/>
      <w:r w:rsidR="00580093">
        <w:t xml:space="preserve"> performs similarly to the model with </w:t>
      </w:r>
      <w:r w:rsidR="00580093">
        <w:rPr>
          <w:i/>
          <w:iCs/>
        </w:rPr>
        <w:t>c</w:t>
      </w:r>
      <w:r w:rsidR="00580093">
        <w:t xml:space="preserve"> multiplied by </w:t>
      </w:r>
      <w:proofErr w:type="spellStart"/>
      <w:r w:rsidR="00580093">
        <w:rPr>
          <w:i/>
          <w:iCs/>
        </w:rPr>
        <w:t>y</w:t>
      </w:r>
      <w:r w:rsidR="00580093">
        <w:rPr>
          <w:i/>
          <w:iCs/>
          <w:vertAlign w:val="subscript"/>
        </w:rPr>
        <w:t>VA</w:t>
      </w:r>
      <w:proofErr w:type="spellEnd"/>
      <w:r w:rsidR="00580093">
        <w:t xml:space="preserve">, when correction factor </w:t>
      </w:r>
      <w:r w:rsidR="00580093">
        <w:rPr>
          <w:i/>
          <w:iCs/>
        </w:rPr>
        <w:t>c</w:t>
      </w:r>
      <w:r w:rsidR="00580093">
        <w:rPr>
          <w:i/>
          <w:iCs/>
          <w:vertAlign w:val="subscript"/>
        </w:rPr>
        <w:t>1</w:t>
      </w:r>
      <w:r w:rsidR="00580093">
        <w:t xml:space="preserve"> is also included for both mortality parameters</w:t>
      </w:r>
      <w:r w:rsidR="002F5FF2">
        <w:t xml:space="preserve">. The </w:t>
      </w:r>
      <w:r w:rsidR="002F5FF2">
        <w:rPr>
          <w:rFonts w:cs="Times New Roman"/>
        </w:rPr>
        <w:t>Δ</w:t>
      </w:r>
      <w:r w:rsidR="002F5FF2">
        <w:t xml:space="preserve">AIC values relative to the </w:t>
      </w:r>
      <w:proofErr w:type="spellStart"/>
      <w:r w:rsidR="002F5FF2">
        <w:t>AIC</w:t>
      </w:r>
      <w:r w:rsidR="002F5FF2">
        <w:rPr>
          <w:vertAlign w:val="subscript"/>
        </w:rPr>
        <w:t>min</w:t>
      </w:r>
      <w:proofErr w:type="spellEnd"/>
      <w:r w:rsidR="002F5FF2">
        <w:t xml:space="preserve"> for the models applying correction factors to </w:t>
      </w:r>
      <w:proofErr w:type="spellStart"/>
      <w:r w:rsidR="002F5FF2" w:rsidRPr="00F05036">
        <w:rPr>
          <w:i/>
          <w:iCs/>
          <w:szCs w:val="24"/>
        </w:rPr>
        <w:t>J</w:t>
      </w:r>
      <w:r w:rsidR="002F5FF2" w:rsidRPr="00F05036">
        <w:rPr>
          <w:i/>
          <w:iCs/>
          <w:szCs w:val="24"/>
          <w:vertAlign w:val="superscript"/>
        </w:rPr>
        <w:t>a</w:t>
      </w:r>
      <w:r w:rsidR="002F5FF2" w:rsidRPr="00F05036">
        <w:rPr>
          <w:i/>
          <w:iCs/>
          <w:szCs w:val="24"/>
          <w:vertAlign w:val="subscript"/>
        </w:rPr>
        <w:t>Am</w:t>
      </w:r>
      <w:proofErr w:type="spellEnd"/>
      <w:r w:rsidR="002F5FF2" w:rsidRPr="00F05036">
        <w:rPr>
          <w:szCs w:val="24"/>
        </w:rPr>
        <w:t xml:space="preserve"> +</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and </w:t>
      </w:r>
      <w:proofErr w:type="spellStart"/>
      <w:r w:rsidR="002F5FF2" w:rsidRPr="00F05036">
        <w:rPr>
          <w:i/>
          <w:iCs/>
          <w:szCs w:val="24"/>
        </w:rPr>
        <w:t>y</w:t>
      </w:r>
      <w:r w:rsidR="002F5FF2" w:rsidRPr="00F05036">
        <w:rPr>
          <w:i/>
          <w:iCs/>
          <w:szCs w:val="24"/>
          <w:vertAlign w:val="subscript"/>
        </w:rPr>
        <w:t>VA</w:t>
      </w:r>
      <w:proofErr w:type="spellEnd"/>
      <w:r w:rsidR="002F5FF2" w:rsidRPr="00F05036">
        <w:rPr>
          <w:i/>
          <w:iCs/>
          <w:szCs w:val="24"/>
        </w:rPr>
        <w:t xml:space="preserve"> </w:t>
      </w:r>
      <w:r w:rsidR="002F5FF2" w:rsidRPr="00F05036">
        <w:rPr>
          <w:szCs w:val="24"/>
        </w:rPr>
        <w:t>+</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are 5.95 and 4.64, respectively</w:t>
      </w:r>
      <w:r w:rsidR="00580093">
        <w:t xml:space="preserve"> (</w:t>
      </w:r>
      <w:r w:rsidR="005B330E">
        <w:rPr>
          <w:rFonts w:cs="Times New Roman"/>
        </w:rPr>
        <w:t>Δ</w:t>
      </w:r>
      <w:r w:rsidR="005B330E">
        <w:t xml:space="preserve">AIC for all models listed in </w:t>
      </w:r>
      <w:r w:rsidR="00580093">
        <w:t xml:space="preserve">Table 4). </w:t>
      </w:r>
      <w:r w:rsidR="002F5FF2">
        <w:t xml:space="preserve">This suggests that although these are not the best fitting models, there is a moderate level of support for them, contrary to our hypothesis that adjusting </w:t>
      </w:r>
      <w:proofErr w:type="spellStart"/>
      <w:r w:rsidR="002F5FF2" w:rsidRPr="002F5FF2">
        <w:rPr>
          <w:rFonts w:cs="Times New Roman"/>
          <w:i/>
          <w:iCs/>
        </w:rPr>
        <w:t>μ</w:t>
      </w:r>
      <w:r w:rsidR="002F5FF2" w:rsidRPr="002F5FF2">
        <w:rPr>
          <w:i/>
          <w:iCs/>
          <w:vertAlign w:val="subscript"/>
        </w:rPr>
        <w:t>lar</w:t>
      </w:r>
      <w:proofErr w:type="spellEnd"/>
      <w:r w:rsidR="002F5FF2">
        <w:t xml:space="preserve"> with oxygen would be required to get a good fit. </w:t>
      </w:r>
    </w:p>
    <w:p w14:paraId="795DCB34" w14:textId="1FC57B35" w:rsidR="0088078B" w:rsidRDefault="0088078B" w:rsidP="00AB2324">
      <w:pPr>
        <w:pStyle w:val="TS"/>
        <w:spacing w:line="480" w:lineRule="auto"/>
      </w:pPr>
    </w:p>
    <w:p w14:paraId="76146CE7" w14:textId="0E7F7E75" w:rsidR="00196DDD" w:rsidRPr="00F05036" w:rsidRDefault="00196DDD" w:rsidP="00AB2324">
      <w:pPr>
        <w:pStyle w:val="TS"/>
        <w:spacing w:line="480" w:lineRule="auto"/>
      </w:pPr>
      <w:r>
        <w:rPr>
          <w:b/>
          <w:bCs/>
        </w:rPr>
        <w:t xml:space="preserve">Table 4. </w:t>
      </w:r>
      <w:r>
        <w:t xml:space="preserve">The estimated </w:t>
      </w:r>
      <w:r>
        <w:rPr>
          <w:i/>
          <w:iCs/>
        </w:rPr>
        <w:t>K</w:t>
      </w:r>
      <w:r>
        <w:t xml:space="preserve"> value</w:t>
      </w:r>
      <w:r w:rsidR="00F05036">
        <w:t xml:space="preserve"> and</w:t>
      </w:r>
      <w:r>
        <w:t xml:space="preserve"> AIC when the correction factors were applied to each parameter or combination of parameters.</w:t>
      </w:r>
      <w:r w:rsidR="00F05036">
        <w:t xml:space="preserve"> </w:t>
      </w:r>
      <w:r w:rsidR="00F05036">
        <w:rPr>
          <w:rFonts w:cs="Times New Roman"/>
        </w:rPr>
        <w:t>Δ</w:t>
      </w:r>
      <w:r w:rsidR="00F05036">
        <w:t xml:space="preserve">AIC is listed only for models that satisfied the initial criteria as the ones that do not fit the criteria are not eligible to be selected as the best model, and was calculated with </w:t>
      </w:r>
      <w:proofErr w:type="spellStart"/>
      <w:r w:rsidR="00F05036">
        <w:t>AIC</w:t>
      </w:r>
      <w:r w:rsidR="00F05036">
        <w:rPr>
          <w:vertAlign w:val="subscript"/>
        </w:rPr>
        <w:t>min</w:t>
      </w:r>
      <w:proofErr w:type="spellEnd"/>
      <w:r w:rsidR="00F05036">
        <w:t xml:space="preserve"> = 584.62 for the </w:t>
      </w:r>
      <w:proofErr w:type="spellStart"/>
      <w:r w:rsidR="00F05036" w:rsidRPr="00F05036">
        <w:rPr>
          <w:i/>
          <w:iCs/>
          <w:szCs w:val="24"/>
        </w:rPr>
        <w:t>y</w:t>
      </w:r>
      <w:r w:rsidR="00F05036" w:rsidRPr="00F05036">
        <w:rPr>
          <w:i/>
          <w:iCs/>
          <w:szCs w:val="24"/>
          <w:vertAlign w:val="subscript"/>
        </w:rPr>
        <w:t>VA</w:t>
      </w:r>
      <w:proofErr w:type="spellEnd"/>
      <w:r w:rsidR="00F05036" w:rsidRPr="00F05036">
        <w:rPr>
          <w:i/>
          <w:iCs/>
          <w:szCs w:val="24"/>
        </w:rPr>
        <w:t xml:space="preserve"> </w:t>
      </w:r>
      <w:r w:rsidR="00F05036" w:rsidRPr="00F05036">
        <w:rPr>
          <w:szCs w:val="24"/>
        </w:rPr>
        <w:t>+</w:t>
      </w:r>
      <w:r w:rsidR="00F05036" w:rsidRPr="00F05036">
        <w:rPr>
          <w:i/>
          <w:iCs/>
          <w:szCs w:val="24"/>
        </w:rPr>
        <w:t xml:space="preserve"> </w:t>
      </w:r>
      <w:proofErr w:type="spellStart"/>
      <w:r w:rsidR="00F05036" w:rsidRPr="00F05036">
        <w:rPr>
          <w:i/>
          <w:iCs/>
          <w:szCs w:val="24"/>
        </w:rPr>
        <w:t>J</w:t>
      </w:r>
      <w:r w:rsidR="00F05036" w:rsidRPr="00F05036">
        <w:rPr>
          <w:i/>
          <w:iCs/>
          <w:szCs w:val="24"/>
          <w:vertAlign w:val="superscript"/>
        </w:rPr>
        <w:t>v</w:t>
      </w:r>
      <w:r w:rsidR="00F05036" w:rsidRPr="00F05036">
        <w:rPr>
          <w:i/>
          <w:iCs/>
          <w:szCs w:val="24"/>
          <w:vertAlign w:val="subscript"/>
        </w:rPr>
        <w:t>M</w:t>
      </w:r>
      <w:proofErr w:type="spellEnd"/>
      <w:r w:rsidR="00F05036" w:rsidRPr="00F05036">
        <w:rPr>
          <w:szCs w:val="24"/>
        </w:rPr>
        <w:t xml:space="preserve"> +</w:t>
      </w:r>
      <w:r w:rsidR="00F05036" w:rsidRPr="00F05036">
        <w:rPr>
          <w:rFonts w:cs="Times New Roman"/>
          <w:i/>
          <w:iCs/>
          <w:szCs w:val="24"/>
        </w:rPr>
        <w:t xml:space="preserve"> </w:t>
      </w:r>
      <w:proofErr w:type="spellStart"/>
      <w:r w:rsidR="00F05036" w:rsidRPr="00F05036">
        <w:rPr>
          <w:rFonts w:cs="Times New Roman"/>
          <w:i/>
          <w:iCs/>
          <w:szCs w:val="24"/>
        </w:rPr>
        <w:t>μ</w:t>
      </w:r>
      <w:r w:rsidR="00F05036" w:rsidRPr="00F05036">
        <w:rPr>
          <w:i/>
          <w:iCs/>
          <w:szCs w:val="24"/>
          <w:vertAlign w:val="subscript"/>
        </w:rPr>
        <w:t>emb</w:t>
      </w:r>
      <w:proofErr w:type="spellEnd"/>
      <w:r w:rsidR="00F05036" w:rsidRPr="00F05036">
        <w:rPr>
          <w:szCs w:val="24"/>
        </w:rPr>
        <w:t xml:space="preserve"> + </w:t>
      </w:r>
      <w:proofErr w:type="spellStart"/>
      <w:r w:rsidR="00F05036" w:rsidRPr="00F05036">
        <w:rPr>
          <w:rFonts w:cs="Times New Roman"/>
          <w:i/>
          <w:iCs/>
          <w:szCs w:val="24"/>
        </w:rPr>
        <w:t>μ</w:t>
      </w:r>
      <w:r w:rsidR="00F05036" w:rsidRPr="00F05036">
        <w:rPr>
          <w:rFonts w:cs="Times New Roman"/>
          <w:i/>
          <w:iCs/>
          <w:szCs w:val="24"/>
          <w:vertAlign w:val="subscript"/>
        </w:rPr>
        <w:t>lar</w:t>
      </w:r>
      <w:proofErr w:type="spellEnd"/>
      <w:r w:rsidR="00F05036">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F05036" w14:paraId="2B7FFEFB" w14:textId="204FBC88" w:rsidTr="002F5FF2">
        <w:tc>
          <w:tcPr>
            <w:tcW w:w="2695" w:type="dxa"/>
          </w:tcPr>
          <w:p w14:paraId="4DAFDBEE" w14:textId="77777777" w:rsidR="00F05036" w:rsidRPr="00F05036" w:rsidRDefault="00F05036" w:rsidP="00D76658">
            <w:pPr>
              <w:pStyle w:val="TS"/>
              <w:rPr>
                <w:b/>
                <w:bCs/>
                <w:szCs w:val="24"/>
              </w:rPr>
            </w:pPr>
            <w:r w:rsidRPr="00F05036">
              <w:rPr>
                <w:b/>
                <w:bCs/>
                <w:szCs w:val="24"/>
              </w:rPr>
              <w:t>Parameter(s)</w:t>
            </w:r>
          </w:p>
        </w:tc>
        <w:tc>
          <w:tcPr>
            <w:tcW w:w="1890" w:type="dxa"/>
          </w:tcPr>
          <w:p w14:paraId="6E951180" w14:textId="77777777" w:rsidR="00F05036" w:rsidRPr="00F05036" w:rsidRDefault="00F05036" w:rsidP="00D76658">
            <w:pPr>
              <w:pStyle w:val="TS"/>
              <w:rPr>
                <w:b/>
                <w:bCs/>
                <w:szCs w:val="24"/>
              </w:rPr>
            </w:pPr>
            <w:r w:rsidRPr="00F05036">
              <w:rPr>
                <w:b/>
                <w:bCs/>
                <w:szCs w:val="24"/>
              </w:rPr>
              <w:t>Correction factor(s)</w:t>
            </w:r>
          </w:p>
        </w:tc>
        <w:tc>
          <w:tcPr>
            <w:tcW w:w="2970" w:type="dxa"/>
          </w:tcPr>
          <w:p w14:paraId="67CD45BF" w14:textId="77777777" w:rsidR="00F05036" w:rsidRPr="00F05036" w:rsidRDefault="00F05036" w:rsidP="00D76658">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48F9A01B" w14:textId="77777777" w:rsidR="00F05036" w:rsidRPr="00F05036" w:rsidRDefault="00F05036" w:rsidP="00D76658">
            <w:pPr>
              <w:pStyle w:val="TS"/>
              <w:rPr>
                <w:b/>
                <w:bCs/>
                <w:szCs w:val="24"/>
              </w:rPr>
            </w:pPr>
            <w:r w:rsidRPr="00F05036">
              <w:rPr>
                <w:b/>
                <w:bCs/>
                <w:szCs w:val="24"/>
              </w:rPr>
              <w:t>AIC</w:t>
            </w:r>
          </w:p>
        </w:tc>
        <w:tc>
          <w:tcPr>
            <w:tcW w:w="1080" w:type="dxa"/>
          </w:tcPr>
          <w:p w14:paraId="2E00811A" w14:textId="21C08A84" w:rsidR="00F05036" w:rsidRPr="00F05036" w:rsidRDefault="00F05036" w:rsidP="00D76658">
            <w:pPr>
              <w:pStyle w:val="TS"/>
              <w:rPr>
                <w:b/>
                <w:bCs/>
                <w:szCs w:val="24"/>
              </w:rPr>
            </w:pPr>
            <w:r w:rsidRPr="00F05036">
              <w:rPr>
                <w:rFonts w:cs="Times New Roman"/>
                <w:b/>
                <w:bCs/>
              </w:rPr>
              <w:t>Δ</w:t>
            </w:r>
            <w:r w:rsidRPr="00F05036">
              <w:rPr>
                <w:b/>
                <w:bCs/>
              </w:rPr>
              <w:t>AIC</w:t>
            </w:r>
          </w:p>
        </w:tc>
      </w:tr>
      <w:tr w:rsidR="00F05036" w14:paraId="784DD528" w14:textId="64659829" w:rsidTr="002F5FF2">
        <w:tc>
          <w:tcPr>
            <w:tcW w:w="2695" w:type="dxa"/>
          </w:tcPr>
          <w:p w14:paraId="6865AE7C"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1FE3B9F1" w14:textId="77777777" w:rsidR="00F05036" w:rsidRPr="00F05036" w:rsidRDefault="00F05036" w:rsidP="00D76658">
            <w:pPr>
              <w:pStyle w:val="TS"/>
              <w:rPr>
                <w:i/>
                <w:iCs/>
                <w:szCs w:val="24"/>
              </w:rPr>
            </w:pPr>
            <w:r w:rsidRPr="00F05036">
              <w:rPr>
                <w:i/>
                <w:iCs/>
                <w:szCs w:val="24"/>
              </w:rPr>
              <w:t>c</w:t>
            </w:r>
          </w:p>
        </w:tc>
        <w:tc>
          <w:tcPr>
            <w:tcW w:w="2970" w:type="dxa"/>
          </w:tcPr>
          <w:p w14:paraId="7E6125CB" w14:textId="77777777" w:rsidR="00F05036" w:rsidRPr="00F05036" w:rsidRDefault="00F05036" w:rsidP="00D76658">
            <w:pPr>
              <w:pStyle w:val="TS"/>
              <w:rPr>
                <w:szCs w:val="24"/>
              </w:rPr>
            </w:pPr>
            <w:r w:rsidRPr="00F05036">
              <w:rPr>
                <w:szCs w:val="24"/>
              </w:rPr>
              <w:t>1.698 [1.694-2.702]</w:t>
            </w:r>
          </w:p>
        </w:tc>
        <w:tc>
          <w:tcPr>
            <w:tcW w:w="1260" w:type="dxa"/>
          </w:tcPr>
          <w:p w14:paraId="6FF3D561" w14:textId="77777777" w:rsidR="00F05036" w:rsidRPr="00F05036" w:rsidRDefault="00F05036" w:rsidP="00D76658">
            <w:pPr>
              <w:pStyle w:val="TS"/>
              <w:rPr>
                <w:szCs w:val="24"/>
              </w:rPr>
            </w:pPr>
            <w:r w:rsidRPr="00F05036">
              <w:rPr>
                <w:szCs w:val="24"/>
              </w:rPr>
              <w:t>600.70</w:t>
            </w:r>
          </w:p>
        </w:tc>
        <w:tc>
          <w:tcPr>
            <w:tcW w:w="1080" w:type="dxa"/>
          </w:tcPr>
          <w:p w14:paraId="288B554E" w14:textId="5A8B00A5" w:rsidR="00F05036" w:rsidRPr="00F05036" w:rsidRDefault="00580093" w:rsidP="00D76658">
            <w:pPr>
              <w:pStyle w:val="TS"/>
              <w:rPr>
                <w:szCs w:val="24"/>
              </w:rPr>
            </w:pPr>
            <w:r>
              <w:rPr>
                <w:szCs w:val="24"/>
              </w:rPr>
              <w:t>16.08</w:t>
            </w:r>
          </w:p>
        </w:tc>
      </w:tr>
      <w:tr w:rsidR="00F05036" w14:paraId="37F1E9C3" w14:textId="04546735" w:rsidTr="002F5FF2">
        <w:tc>
          <w:tcPr>
            <w:tcW w:w="2695" w:type="dxa"/>
          </w:tcPr>
          <w:p w14:paraId="5CF76786" w14:textId="77777777" w:rsidR="00F05036" w:rsidRPr="00F05036" w:rsidRDefault="00F05036" w:rsidP="00D76658">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1A4B7399" w14:textId="77777777" w:rsidR="00F05036" w:rsidRPr="00F05036" w:rsidRDefault="00F05036" w:rsidP="00D76658">
            <w:pPr>
              <w:pStyle w:val="TS"/>
              <w:rPr>
                <w:i/>
                <w:iCs/>
                <w:szCs w:val="24"/>
              </w:rPr>
            </w:pPr>
            <w:r w:rsidRPr="00F05036">
              <w:rPr>
                <w:i/>
                <w:iCs/>
                <w:szCs w:val="24"/>
              </w:rPr>
              <w:t>c</w:t>
            </w:r>
          </w:p>
        </w:tc>
        <w:tc>
          <w:tcPr>
            <w:tcW w:w="2970" w:type="dxa"/>
          </w:tcPr>
          <w:p w14:paraId="5B9E67FB" w14:textId="77777777" w:rsidR="00F05036" w:rsidRPr="00F05036" w:rsidRDefault="00F05036" w:rsidP="00D76658">
            <w:pPr>
              <w:pStyle w:val="TS"/>
              <w:rPr>
                <w:szCs w:val="24"/>
              </w:rPr>
            </w:pPr>
            <w:r w:rsidRPr="00F05036">
              <w:rPr>
                <w:szCs w:val="24"/>
              </w:rPr>
              <w:t>1.475 [1.197-3.205]</w:t>
            </w:r>
          </w:p>
        </w:tc>
        <w:tc>
          <w:tcPr>
            <w:tcW w:w="1260" w:type="dxa"/>
          </w:tcPr>
          <w:p w14:paraId="6707F940" w14:textId="77777777" w:rsidR="00F05036" w:rsidRPr="00F05036" w:rsidRDefault="00F05036" w:rsidP="00D76658">
            <w:pPr>
              <w:pStyle w:val="TS"/>
              <w:rPr>
                <w:szCs w:val="24"/>
              </w:rPr>
            </w:pPr>
            <w:r w:rsidRPr="00F05036">
              <w:rPr>
                <w:szCs w:val="24"/>
              </w:rPr>
              <w:t>602.35</w:t>
            </w:r>
          </w:p>
        </w:tc>
        <w:tc>
          <w:tcPr>
            <w:tcW w:w="1080" w:type="dxa"/>
          </w:tcPr>
          <w:p w14:paraId="350815E0" w14:textId="6748C34A" w:rsidR="00F05036" w:rsidRPr="00F05036" w:rsidRDefault="00580093" w:rsidP="00D76658">
            <w:pPr>
              <w:pStyle w:val="TS"/>
              <w:rPr>
                <w:szCs w:val="24"/>
              </w:rPr>
            </w:pPr>
            <w:r>
              <w:rPr>
                <w:szCs w:val="24"/>
              </w:rPr>
              <w:t>17.73</w:t>
            </w:r>
          </w:p>
        </w:tc>
      </w:tr>
      <w:tr w:rsidR="00F05036" w14:paraId="637BAAB6" w14:textId="123C0001" w:rsidTr="002F5FF2">
        <w:tc>
          <w:tcPr>
            <w:tcW w:w="2695" w:type="dxa"/>
          </w:tcPr>
          <w:p w14:paraId="56A1ABB0"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13447494"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44390BFC" w14:textId="77777777" w:rsidR="00F05036" w:rsidRPr="00F05036" w:rsidRDefault="00F05036" w:rsidP="00D76658">
            <w:pPr>
              <w:pStyle w:val="TS"/>
              <w:rPr>
                <w:szCs w:val="24"/>
              </w:rPr>
            </w:pPr>
            <w:r w:rsidRPr="00F05036">
              <w:rPr>
                <w:szCs w:val="24"/>
              </w:rPr>
              <w:t>0.3646 [0.3016-0.5179]</w:t>
            </w:r>
          </w:p>
        </w:tc>
        <w:tc>
          <w:tcPr>
            <w:tcW w:w="1260" w:type="dxa"/>
          </w:tcPr>
          <w:p w14:paraId="5B8DA18E" w14:textId="77777777" w:rsidR="00F05036" w:rsidRPr="00F05036" w:rsidRDefault="00F05036" w:rsidP="00D76658">
            <w:pPr>
              <w:pStyle w:val="TS"/>
              <w:rPr>
                <w:szCs w:val="24"/>
              </w:rPr>
            </w:pPr>
            <w:r w:rsidRPr="00F05036">
              <w:rPr>
                <w:szCs w:val="24"/>
              </w:rPr>
              <w:t>599.49</w:t>
            </w:r>
          </w:p>
        </w:tc>
        <w:tc>
          <w:tcPr>
            <w:tcW w:w="1080" w:type="dxa"/>
          </w:tcPr>
          <w:p w14:paraId="22D8E0BC" w14:textId="6D78E46B" w:rsidR="00F05036" w:rsidRPr="00F05036" w:rsidRDefault="00580093" w:rsidP="00D76658">
            <w:pPr>
              <w:pStyle w:val="TS"/>
              <w:rPr>
                <w:szCs w:val="24"/>
              </w:rPr>
            </w:pPr>
            <w:r>
              <w:rPr>
                <w:szCs w:val="24"/>
              </w:rPr>
              <w:t>-</w:t>
            </w:r>
          </w:p>
        </w:tc>
      </w:tr>
      <w:tr w:rsidR="00F05036" w14:paraId="7BBE8891" w14:textId="753252E0" w:rsidTr="002F5FF2">
        <w:tc>
          <w:tcPr>
            <w:tcW w:w="2695" w:type="dxa"/>
          </w:tcPr>
          <w:p w14:paraId="1A50F810" w14:textId="77777777" w:rsidR="00F05036" w:rsidRPr="00F05036" w:rsidRDefault="00F05036" w:rsidP="00D76658">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2F493F87"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2816DCFC" w14:textId="77777777" w:rsidR="00F05036" w:rsidRPr="00F05036" w:rsidRDefault="00F05036" w:rsidP="00D76658">
            <w:pPr>
              <w:pStyle w:val="TS"/>
              <w:rPr>
                <w:szCs w:val="24"/>
              </w:rPr>
            </w:pPr>
            <w:r w:rsidRPr="00F05036">
              <w:rPr>
                <w:szCs w:val="24"/>
              </w:rPr>
              <w:t>0.6257 [0.4351-0.9920]</w:t>
            </w:r>
          </w:p>
        </w:tc>
        <w:tc>
          <w:tcPr>
            <w:tcW w:w="1260" w:type="dxa"/>
          </w:tcPr>
          <w:p w14:paraId="10287934" w14:textId="77777777" w:rsidR="00F05036" w:rsidRPr="00F05036" w:rsidRDefault="00F05036" w:rsidP="00D76658">
            <w:pPr>
              <w:pStyle w:val="TS"/>
              <w:rPr>
                <w:szCs w:val="24"/>
              </w:rPr>
            </w:pPr>
            <w:r w:rsidRPr="00F05036">
              <w:rPr>
                <w:szCs w:val="24"/>
              </w:rPr>
              <w:t>585.73</w:t>
            </w:r>
          </w:p>
        </w:tc>
        <w:tc>
          <w:tcPr>
            <w:tcW w:w="1080" w:type="dxa"/>
          </w:tcPr>
          <w:p w14:paraId="26A25FA0" w14:textId="51DFC459" w:rsidR="00F05036" w:rsidRPr="00F05036" w:rsidRDefault="00580093" w:rsidP="00D76658">
            <w:pPr>
              <w:pStyle w:val="TS"/>
              <w:rPr>
                <w:szCs w:val="24"/>
              </w:rPr>
            </w:pPr>
            <w:r>
              <w:rPr>
                <w:szCs w:val="24"/>
              </w:rPr>
              <w:t>-</w:t>
            </w:r>
          </w:p>
        </w:tc>
      </w:tr>
      <w:tr w:rsidR="00F05036" w14:paraId="1DA211C2" w14:textId="3E3B4787" w:rsidTr="002F5FF2">
        <w:tc>
          <w:tcPr>
            <w:tcW w:w="2695" w:type="dxa"/>
          </w:tcPr>
          <w:p w14:paraId="578A2A38" w14:textId="77777777" w:rsidR="00F05036" w:rsidRPr="00F05036" w:rsidRDefault="00F05036" w:rsidP="00D76658">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A8296CF"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p>
        </w:tc>
        <w:tc>
          <w:tcPr>
            <w:tcW w:w="2970" w:type="dxa"/>
          </w:tcPr>
          <w:p w14:paraId="2EE075B1" w14:textId="77777777" w:rsidR="00F05036" w:rsidRPr="00F05036" w:rsidRDefault="00F05036" w:rsidP="00D76658">
            <w:pPr>
              <w:pStyle w:val="TS"/>
              <w:rPr>
                <w:szCs w:val="24"/>
              </w:rPr>
            </w:pPr>
            <w:r w:rsidRPr="00F05036">
              <w:rPr>
                <w:szCs w:val="24"/>
              </w:rPr>
              <w:t>0.3028 [0.2009-0.4918]</w:t>
            </w:r>
          </w:p>
        </w:tc>
        <w:tc>
          <w:tcPr>
            <w:tcW w:w="1260" w:type="dxa"/>
          </w:tcPr>
          <w:p w14:paraId="740FCFC1" w14:textId="77777777" w:rsidR="00F05036" w:rsidRPr="00F05036" w:rsidRDefault="00F05036" w:rsidP="00D76658">
            <w:pPr>
              <w:pStyle w:val="TS"/>
              <w:rPr>
                <w:szCs w:val="24"/>
              </w:rPr>
            </w:pPr>
            <w:r w:rsidRPr="00F05036">
              <w:rPr>
                <w:szCs w:val="24"/>
              </w:rPr>
              <w:t>575.03</w:t>
            </w:r>
          </w:p>
        </w:tc>
        <w:tc>
          <w:tcPr>
            <w:tcW w:w="1080" w:type="dxa"/>
          </w:tcPr>
          <w:p w14:paraId="0333EE0C" w14:textId="107C5E54" w:rsidR="00F05036" w:rsidRPr="00F05036" w:rsidRDefault="00580093" w:rsidP="00D76658">
            <w:pPr>
              <w:pStyle w:val="TS"/>
              <w:rPr>
                <w:szCs w:val="24"/>
              </w:rPr>
            </w:pPr>
            <w:r>
              <w:rPr>
                <w:szCs w:val="24"/>
              </w:rPr>
              <w:t>-</w:t>
            </w:r>
          </w:p>
        </w:tc>
      </w:tr>
      <w:tr w:rsidR="00F05036" w14:paraId="6F01A372" w14:textId="7A3FFA54" w:rsidTr="002F5FF2">
        <w:tc>
          <w:tcPr>
            <w:tcW w:w="2695" w:type="dxa"/>
          </w:tcPr>
          <w:p w14:paraId="6D8FEFA7"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5E9D201"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62A3F6A" w14:textId="77777777" w:rsidR="00F05036" w:rsidRPr="00F05036" w:rsidRDefault="00F05036" w:rsidP="00D76658">
            <w:pPr>
              <w:pStyle w:val="TS"/>
              <w:rPr>
                <w:szCs w:val="24"/>
              </w:rPr>
            </w:pPr>
            <w:r w:rsidRPr="00F05036">
              <w:rPr>
                <w:szCs w:val="24"/>
              </w:rPr>
              <w:t>1.720 [1.716-2.686]</w:t>
            </w:r>
          </w:p>
        </w:tc>
        <w:tc>
          <w:tcPr>
            <w:tcW w:w="1260" w:type="dxa"/>
          </w:tcPr>
          <w:p w14:paraId="0DCF9130" w14:textId="77777777" w:rsidR="00F05036" w:rsidRPr="00F05036" w:rsidRDefault="00F05036" w:rsidP="00D76658">
            <w:pPr>
              <w:pStyle w:val="TS"/>
              <w:rPr>
                <w:szCs w:val="24"/>
              </w:rPr>
            </w:pPr>
            <w:r w:rsidRPr="00F05036">
              <w:rPr>
                <w:szCs w:val="24"/>
              </w:rPr>
              <w:t>600.62</w:t>
            </w:r>
          </w:p>
        </w:tc>
        <w:tc>
          <w:tcPr>
            <w:tcW w:w="1080" w:type="dxa"/>
          </w:tcPr>
          <w:p w14:paraId="03735CA9" w14:textId="2CD49F1D" w:rsidR="00F05036" w:rsidRPr="00F05036" w:rsidRDefault="00580093" w:rsidP="00D76658">
            <w:pPr>
              <w:pStyle w:val="TS"/>
              <w:rPr>
                <w:szCs w:val="24"/>
              </w:rPr>
            </w:pPr>
            <w:r>
              <w:rPr>
                <w:szCs w:val="24"/>
              </w:rPr>
              <w:t>16.00</w:t>
            </w:r>
          </w:p>
        </w:tc>
      </w:tr>
      <w:tr w:rsidR="00F05036" w14:paraId="0D7D0AD3" w14:textId="7BB67869" w:rsidTr="002F5FF2">
        <w:tc>
          <w:tcPr>
            <w:tcW w:w="2695" w:type="dxa"/>
          </w:tcPr>
          <w:p w14:paraId="2CE8316B"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62BCAA04"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AD3349D" w14:textId="77777777" w:rsidR="00F05036" w:rsidRPr="00F05036" w:rsidRDefault="00F05036" w:rsidP="00D76658">
            <w:pPr>
              <w:pStyle w:val="TS"/>
              <w:rPr>
                <w:szCs w:val="24"/>
              </w:rPr>
            </w:pPr>
            <w:r w:rsidRPr="00F05036">
              <w:rPr>
                <w:szCs w:val="24"/>
              </w:rPr>
              <w:t>1.468 [1.215-3.075]</w:t>
            </w:r>
          </w:p>
        </w:tc>
        <w:tc>
          <w:tcPr>
            <w:tcW w:w="1260" w:type="dxa"/>
          </w:tcPr>
          <w:p w14:paraId="13967116" w14:textId="77777777" w:rsidR="00F05036" w:rsidRPr="00F05036" w:rsidRDefault="00F05036" w:rsidP="00D76658">
            <w:pPr>
              <w:pStyle w:val="TS"/>
              <w:rPr>
                <w:szCs w:val="24"/>
              </w:rPr>
            </w:pPr>
            <w:r w:rsidRPr="00F05036">
              <w:rPr>
                <w:szCs w:val="24"/>
              </w:rPr>
              <w:t>602.20</w:t>
            </w:r>
          </w:p>
        </w:tc>
        <w:tc>
          <w:tcPr>
            <w:tcW w:w="1080" w:type="dxa"/>
          </w:tcPr>
          <w:p w14:paraId="22365D1E" w14:textId="65E5B359" w:rsidR="00F05036" w:rsidRPr="00F05036" w:rsidRDefault="00580093" w:rsidP="00D76658">
            <w:pPr>
              <w:pStyle w:val="TS"/>
              <w:rPr>
                <w:szCs w:val="24"/>
              </w:rPr>
            </w:pPr>
            <w:r>
              <w:rPr>
                <w:szCs w:val="24"/>
              </w:rPr>
              <w:t>17.58</w:t>
            </w:r>
          </w:p>
        </w:tc>
      </w:tr>
      <w:tr w:rsidR="00F05036" w14:paraId="680EE028" w14:textId="1A9EFCE0" w:rsidTr="002F5FF2">
        <w:tc>
          <w:tcPr>
            <w:tcW w:w="2695" w:type="dxa"/>
          </w:tcPr>
          <w:p w14:paraId="1114EC1D"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6AB2D57F"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9B5557B" w14:textId="77777777" w:rsidR="00F05036" w:rsidRPr="00F05036" w:rsidRDefault="00F05036" w:rsidP="00D76658">
            <w:pPr>
              <w:pStyle w:val="TS"/>
              <w:rPr>
                <w:szCs w:val="24"/>
              </w:rPr>
            </w:pPr>
            <w:r w:rsidRPr="00F05036">
              <w:rPr>
                <w:szCs w:val="24"/>
              </w:rPr>
              <w:t>0.5200 [0.3740-0.8511]</w:t>
            </w:r>
          </w:p>
        </w:tc>
        <w:tc>
          <w:tcPr>
            <w:tcW w:w="1260" w:type="dxa"/>
          </w:tcPr>
          <w:p w14:paraId="6C9D428C" w14:textId="77777777" w:rsidR="00F05036" w:rsidRPr="00F05036" w:rsidRDefault="00F05036" w:rsidP="00D76658">
            <w:pPr>
              <w:pStyle w:val="TS"/>
              <w:rPr>
                <w:szCs w:val="24"/>
              </w:rPr>
            </w:pPr>
            <w:r w:rsidRPr="00F05036">
              <w:rPr>
                <w:szCs w:val="24"/>
              </w:rPr>
              <w:t>582.80</w:t>
            </w:r>
          </w:p>
        </w:tc>
        <w:tc>
          <w:tcPr>
            <w:tcW w:w="1080" w:type="dxa"/>
          </w:tcPr>
          <w:p w14:paraId="6057E0F5" w14:textId="381E5B23" w:rsidR="00F05036" w:rsidRPr="00F05036" w:rsidRDefault="00580093" w:rsidP="00D76658">
            <w:pPr>
              <w:pStyle w:val="TS"/>
              <w:rPr>
                <w:szCs w:val="24"/>
              </w:rPr>
            </w:pPr>
            <w:r>
              <w:rPr>
                <w:szCs w:val="24"/>
              </w:rPr>
              <w:t>-</w:t>
            </w:r>
          </w:p>
        </w:tc>
      </w:tr>
      <w:tr w:rsidR="00F05036" w14:paraId="6899A9EB" w14:textId="265E1110" w:rsidTr="002F5FF2">
        <w:tc>
          <w:tcPr>
            <w:tcW w:w="2695" w:type="dxa"/>
          </w:tcPr>
          <w:p w14:paraId="1DBA3C92"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CB25EF2"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1F11C58" w14:textId="77777777" w:rsidR="00F05036" w:rsidRPr="00F05036" w:rsidRDefault="00F05036" w:rsidP="00D76658">
            <w:pPr>
              <w:pStyle w:val="TS"/>
              <w:rPr>
                <w:szCs w:val="24"/>
              </w:rPr>
            </w:pPr>
            <w:r w:rsidRPr="00F05036">
              <w:rPr>
                <w:szCs w:val="24"/>
              </w:rPr>
              <w:t>1.698 [1.694-2.041]</w:t>
            </w:r>
          </w:p>
        </w:tc>
        <w:tc>
          <w:tcPr>
            <w:tcW w:w="1260" w:type="dxa"/>
          </w:tcPr>
          <w:p w14:paraId="09D918D0" w14:textId="77777777" w:rsidR="00F05036" w:rsidRPr="00F05036" w:rsidRDefault="00F05036" w:rsidP="00D76658">
            <w:pPr>
              <w:pStyle w:val="TS"/>
              <w:rPr>
                <w:szCs w:val="24"/>
              </w:rPr>
            </w:pPr>
            <w:r w:rsidRPr="00F05036">
              <w:rPr>
                <w:szCs w:val="24"/>
              </w:rPr>
              <w:t>590.27</w:t>
            </w:r>
          </w:p>
        </w:tc>
        <w:tc>
          <w:tcPr>
            <w:tcW w:w="1080" w:type="dxa"/>
          </w:tcPr>
          <w:p w14:paraId="01C16889" w14:textId="2248BEAF" w:rsidR="00F05036" w:rsidRPr="00F05036" w:rsidRDefault="00580093" w:rsidP="00D76658">
            <w:pPr>
              <w:pStyle w:val="TS"/>
              <w:rPr>
                <w:szCs w:val="24"/>
              </w:rPr>
            </w:pPr>
            <w:r>
              <w:rPr>
                <w:szCs w:val="24"/>
              </w:rPr>
              <w:t>5.95</w:t>
            </w:r>
          </w:p>
        </w:tc>
      </w:tr>
      <w:tr w:rsidR="00F05036" w14:paraId="75EDFDAF" w14:textId="73D3FB73" w:rsidTr="002F5FF2">
        <w:tc>
          <w:tcPr>
            <w:tcW w:w="2695" w:type="dxa"/>
          </w:tcPr>
          <w:p w14:paraId="6A188BB6"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AB4C22C"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1389F1E5" w14:textId="77777777" w:rsidR="00F05036" w:rsidRPr="00F05036" w:rsidRDefault="00F05036" w:rsidP="00D76658">
            <w:pPr>
              <w:pStyle w:val="TS"/>
              <w:rPr>
                <w:szCs w:val="24"/>
              </w:rPr>
            </w:pPr>
            <w:r w:rsidRPr="00F05036">
              <w:rPr>
                <w:szCs w:val="24"/>
              </w:rPr>
              <w:t>1.308 [1.198-1.777]</w:t>
            </w:r>
          </w:p>
        </w:tc>
        <w:tc>
          <w:tcPr>
            <w:tcW w:w="1260" w:type="dxa"/>
          </w:tcPr>
          <w:p w14:paraId="2E11A4DA" w14:textId="77777777" w:rsidR="00F05036" w:rsidRPr="00F05036" w:rsidRDefault="00F05036" w:rsidP="00D76658">
            <w:pPr>
              <w:pStyle w:val="TS"/>
              <w:rPr>
                <w:szCs w:val="24"/>
              </w:rPr>
            </w:pPr>
            <w:r w:rsidRPr="00F05036">
              <w:rPr>
                <w:szCs w:val="24"/>
              </w:rPr>
              <w:t>589.26</w:t>
            </w:r>
          </w:p>
        </w:tc>
        <w:tc>
          <w:tcPr>
            <w:tcW w:w="1080" w:type="dxa"/>
          </w:tcPr>
          <w:p w14:paraId="26626703" w14:textId="0BF1FFEA" w:rsidR="00F05036" w:rsidRPr="00F05036" w:rsidRDefault="00580093" w:rsidP="00D76658">
            <w:pPr>
              <w:pStyle w:val="TS"/>
              <w:rPr>
                <w:szCs w:val="24"/>
              </w:rPr>
            </w:pPr>
            <w:r>
              <w:rPr>
                <w:szCs w:val="24"/>
              </w:rPr>
              <w:t>4.64</w:t>
            </w:r>
          </w:p>
        </w:tc>
      </w:tr>
      <w:tr w:rsidR="00F05036" w14:paraId="7BC8A9B0" w14:textId="2816AECA" w:rsidTr="002F5FF2">
        <w:tc>
          <w:tcPr>
            <w:tcW w:w="2695" w:type="dxa"/>
          </w:tcPr>
          <w:p w14:paraId="462A0F25" w14:textId="77777777" w:rsidR="00F05036" w:rsidRPr="00F05036" w:rsidRDefault="00F05036" w:rsidP="00D76658">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693DFEC"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020246A4" w14:textId="77777777" w:rsidR="00F05036" w:rsidRPr="00F05036" w:rsidRDefault="00F05036" w:rsidP="00D76658">
            <w:pPr>
              <w:pStyle w:val="TS"/>
              <w:rPr>
                <w:szCs w:val="24"/>
              </w:rPr>
            </w:pPr>
            <w:r w:rsidRPr="00F05036">
              <w:rPr>
                <w:szCs w:val="24"/>
              </w:rPr>
              <w:t>0.3541 [0.2988-0.4479]</w:t>
            </w:r>
          </w:p>
        </w:tc>
        <w:tc>
          <w:tcPr>
            <w:tcW w:w="1260" w:type="dxa"/>
          </w:tcPr>
          <w:p w14:paraId="2C5CB641" w14:textId="77777777" w:rsidR="00F05036" w:rsidRPr="00F05036" w:rsidRDefault="00F05036" w:rsidP="00D76658">
            <w:pPr>
              <w:pStyle w:val="TS"/>
              <w:rPr>
                <w:szCs w:val="24"/>
              </w:rPr>
            </w:pPr>
            <w:r w:rsidRPr="00F05036">
              <w:rPr>
                <w:szCs w:val="24"/>
              </w:rPr>
              <w:t>568.10</w:t>
            </w:r>
          </w:p>
        </w:tc>
        <w:tc>
          <w:tcPr>
            <w:tcW w:w="1080" w:type="dxa"/>
          </w:tcPr>
          <w:p w14:paraId="093C46EA" w14:textId="5DF35BB8" w:rsidR="00F05036" w:rsidRPr="00F05036" w:rsidRDefault="00580093" w:rsidP="00D76658">
            <w:pPr>
              <w:pStyle w:val="TS"/>
              <w:rPr>
                <w:szCs w:val="24"/>
              </w:rPr>
            </w:pPr>
            <w:r>
              <w:rPr>
                <w:szCs w:val="24"/>
              </w:rPr>
              <w:t>-</w:t>
            </w:r>
          </w:p>
        </w:tc>
      </w:tr>
      <w:tr w:rsidR="00F05036" w14:paraId="30705F5E" w14:textId="68793614" w:rsidTr="002F5FF2">
        <w:tc>
          <w:tcPr>
            <w:tcW w:w="2695" w:type="dxa"/>
          </w:tcPr>
          <w:p w14:paraId="5C22C01E"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3C31306A"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461B3377" w14:textId="77777777" w:rsidR="00F05036" w:rsidRPr="00F05036" w:rsidRDefault="00F05036" w:rsidP="00D76658">
            <w:pPr>
              <w:pStyle w:val="TS"/>
              <w:rPr>
                <w:szCs w:val="24"/>
              </w:rPr>
            </w:pPr>
            <w:r w:rsidRPr="00F05036">
              <w:rPr>
                <w:szCs w:val="24"/>
              </w:rPr>
              <w:t>1.698 [1.694-2.253]</w:t>
            </w:r>
          </w:p>
        </w:tc>
        <w:tc>
          <w:tcPr>
            <w:tcW w:w="1260" w:type="dxa"/>
          </w:tcPr>
          <w:p w14:paraId="1C9237B8" w14:textId="77777777" w:rsidR="00F05036" w:rsidRPr="00F05036" w:rsidRDefault="00F05036" w:rsidP="00D76658">
            <w:pPr>
              <w:pStyle w:val="TS"/>
              <w:rPr>
                <w:szCs w:val="24"/>
              </w:rPr>
            </w:pPr>
            <w:r w:rsidRPr="00F05036">
              <w:rPr>
                <w:szCs w:val="24"/>
              </w:rPr>
              <w:t>595.42</w:t>
            </w:r>
          </w:p>
        </w:tc>
        <w:tc>
          <w:tcPr>
            <w:tcW w:w="1080" w:type="dxa"/>
          </w:tcPr>
          <w:p w14:paraId="0D1C8A84" w14:textId="3CAF1CDD" w:rsidR="00F05036" w:rsidRPr="00F05036" w:rsidRDefault="00580093" w:rsidP="00D76658">
            <w:pPr>
              <w:pStyle w:val="TS"/>
              <w:rPr>
                <w:szCs w:val="24"/>
              </w:rPr>
            </w:pPr>
            <w:r>
              <w:rPr>
                <w:szCs w:val="24"/>
              </w:rPr>
              <w:t>10.80</w:t>
            </w:r>
          </w:p>
        </w:tc>
      </w:tr>
      <w:tr w:rsidR="00F05036" w14:paraId="452B7367" w14:textId="1AFA96FD" w:rsidTr="002F5FF2">
        <w:tc>
          <w:tcPr>
            <w:tcW w:w="2695" w:type="dxa"/>
          </w:tcPr>
          <w:p w14:paraId="62076499"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0AB3E69"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54863383" w14:textId="77777777" w:rsidR="00F05036" w:rsidRPr="00F05036" w:rsidRDefault="00F05036" w:rsidP="00D76658">
            <w:pPr>
              <w:pStyle w:val="TS"/>
              <w:rPr>
                <w:szCs w:val="24"/>
              </w:rPr>
            </w:pPr>
            <w:r w:rsidRPr="00F05036">
              <w:rPr>
                <w:szCs w:val="24"/>
              </w:rPr>
              <w:t>1.340 [1.195-1.981]</w:t>
            </w:r>
          </w:p>
        </w:tc>
        <w:tc>
          <w:tcPr>
            <w:tcW w:w="1260" w:type="dxa"/>
          </w:tcPr>
          <w:p w14:paraId="3B72FB9C" w14:textId="77777777" w:rsidR="00F05036" w:rsidRPr="00F05036" w:rsidRDefault="00F05036" w:rsidP="00D76658">
            <w:pPr>
              <w:pStyle w:val="TS"/>
              <w:rPr>
                <w:szCs w:val="24"/>
              </w:rPr>
            </w:pPr>
            <w:r w:rsidRPr="00F05036">
              <w:rPr>
                <w:szCs w:val="24"/>
              </w:rPr>
              <w:t>594.64</w:t>
            </w:r>
          </w:p>
        </w:tc>
        <w:tc>
          <w:tcPr>
            <w:tcW w:w="1080" w:type="dxa"/>
          </w:tcPr>
          <w:p w14:paraId="1A7F21C2" w14:textId="131F8E9F" w:rsidR="00F05036" w:rsidRPr="00F05036" w:rsidRDefault="00580093" w:rsidP="00D76658">
            <w:pPr>
              <w:pStyle w:val="TS"/>
              <w:rPr>
                <w:szCs w:val="24"/>
              </w:rPr>
            </w:pPr>
            <w:r>
              <w:rPr>
                <w:szCs w:val="24"/>
              </w:rPr>
              <w:t>10.02</w:t>
            </w:r>
          </w:p>
        </w:tc>
      </w:tr>
      <w:tr w:rsidR="00F05036" w14:paraId="16CD56EF" w14:textId="1A3ECBA6" w:rsidTr="002F5FF2">
        <w:tc>
          <w:tcPr>
            <w:tcW w:w="2695" w:type="dxa"/>
          </w:tcPr>
          <w:p w14:paraId="2EF70731" w14:textId="77777777" w:rsidR="00F05036" w:rsidRPr="00F05036" w:rsidRDefault="00F05036" w:rsidP="00D76658">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5DBB54C" w14:textId="77777777" w:rsidR="00F05036" w:rsidRPr="00F05036" w:rsidRDefault="00F05036" w:rsidP="00D76658">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8C6FDEC" w14:textId="77777777" w:rsidR="00F05036" w:rsidRPr="00F05036" w:rsidRDefault="00F05036" w:rsidP="00D76658">
            <w:pPr>
              <w:pStyle w:val="TS"/>
              <w:rPr>
                <w:szCs w:val="24"/>
              </w:rPr>
            </w:pPr>
            <w:r w:rsidRPr="00F05036">
              <w:rPr>
                <w:szCs w:val="24"/>
              </w:rPr>
              <w:t>0.7659 [0.5434-1.145]</w:t>
            </w:r>
          </w:p>
        </w:tc>
        <w:tc>
          <w:tcPr>
            <w:tcW w:w="1260" w:type="dxa"/>
          </w:tcPr>
          <w:p w14:paraId="3508345B" w14:textId="77777777" w:rsidR="00F05036" w:rsidRPr="00F05036" w:rsidRDefault="00F05036" w:rsidP="00D76658">
            <w:pPr>
              <w:pStyle w:val="TS"/>
              <w:rPr>
                <w:szCs w:val="24"/>
              </w:rPr>
            </w:pPr>
            <w:r w:rsidRPr="00F05036">
              <w:rPr>
                <w:szCs w:val="24"/>
              </w:rPr>
              <w:t>580.08</w:t>
            </w:r>
          </w:p>
        </w:tc>
        <w:tc>
          <w:tcPr>
            <w:tcW w:w="1080" w:type="dxa"/>
          </w:tcPr>
          <w:p w14:paraId="76174D4F" w14:textId="24F31F7B" w:rsidR="00F05036" w:rsidRPr="00F05036" w:rsidRDefault="00580093" w:rsidP="00D76658">
            <w:pPr>
              <w:pStyle w:val="TS"/>
              <w:rPr>
                <w:szCs w:val="24"/>
              </w:rPr>
            </w:pPr>
            <w:r>
              <w:rPr>
                <w:szCs w:val="24"/>
              </w:rPr>
              <w:t>-</w:t>
            </w:r>
          </w:p>
        </w:tc>
      </w:tr>
      <w:tr w:rsidR="00F05036" w14:paraId="71DACF60" w14:textId="76FDBDC4" w:rsidTr="002F5FF2">
        <w:tc>
          <w:tcPr>
            <w:tcW w:w="2695" w:type="dxa"/>
          </w:tcPr>
          <w:p w14:paraId="5E8CDA6D"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CA46C00"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AD02520" w14:textId="77777777" w:rsidR="00F05036" w:rsidRPr="00F05036" w:rsidRDefault="00F05036" w:rsidP="00D76658">
            <w:pPr>
              <w:pStyle w:val="TS"/>
              <w:rPr>
                <w:szCs w:val="24"/>
              </w:rPr>
            </w:pPr>
            <w:r w:rsidRPr="00F05036">
              <w:rPr>
                <w:szCs w:val="24"/>
              </w:rPr>
              <w:t>1.698 [1.694-2.023]</w:t>
            </w:r>
          </w:p>
        </w:tc>
        <w:tc>
          <w:tcPr>
            <w:tcW w:w="1260" w:type="dxa"/>
          </w:tcPr>
          <w:p w14:paraId="0E2D1066" w14:textId="77777777" w:rsidR="00F05036" w:rsidRPr="00F05036" w:rsidRDefault="00F05036" w:rsidP="00D76658">
            <w:pPr>
              <w:pStyle w:val="TS"/>
              <w:rPr>
                <w:szCs w:val="24"/>
              </w:rPr>
            </w:pPr>
            <w:r w:rsidRPr="00F05036">
              <w:rPr>
                <w:szCs w:val="24"/>
              </w:rPr>
              <w:t>586.72</w:t>
            </w:r>
          </w:p>
        </w:tc>
        <w:tc>
          <w:tcPr>
            <w:tcW w:w="1080" w:type="dxa"/>
          </w:tcPr>
          <w:p w14:paraId="7F6601F5" w14:textId="73F3A28A" w:rsidR="00F05036" w:rsidRPr="00F05036" w:rsidRDefault="00580093" w:rsidP="00D76658">
            <w:pPr>
              <w:pStyle w:val="TS"/>
              <w:rPr>
                <w:szCs w:val="24"/>
              </w:rPr>
            </w:pPr>
            <w:r>
              <w:rPr>
                <w:szCs w:val="24"/>
              </w:rPr>
              <w:t>2.1</w:t>
            </w:r>
            <w:r w:rsidR="005B330E">
              <w:rPr>
                <w:szCs w:val="24"/>
              </w:rPr>
              <w:t>0</w:t>
            </w:r>
          </w:p>
        </w:tc>
      </w:tr>
      <w:tr w:rsidR="00F05036" w14:paraId="2D038766" w14:textId="07661AA7" w:rsidTr="002F5FF2">
        <w:tc>
          <w:tcPr>
            <w:tcW w:w="2695" w:type="dxa"/>
          </w:tcPr>
          <w:p w14:paraId="72528A29" w14:textId="77777777" w:rsidR="00F05036" w:rsidRPr="00F05036" w:rsidRDefault="00F05036" w:rsidP="00D76658">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38B4380" w14:textId="77777777" w:rsidR="00F05036" w:rsidRPr="00F05036" w:rsidRDefault="00F05036" w:rsidP="00D76658">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0A96209" w14:textId="6F78DA83" w:rsidR="00F05036" w:rsidRPr="00F05036" w:rsidRDefault="00F05036" w:rsidP="00D76658">
            <w:pPr>
              <w:pStyle w:val="TS"/>
              <w:rPr>
                <w:szCs w:val="24"/>
              </w:rPr>
            </w:pPr>
            <w:r w:rsidRPr="00F05036">
              <w:rPr>
                <w:szCs w:val="24"/>
              </w:rPr>
              <w:t>1.315 [1.196-1.756]</w:t>
            </w:r>
          </w:p>
        </w:tc>
        <w:tc>
          <w:tcPr>
            <w:tcW w:w="1260" w:type="dxa"/>
          </w:tcPr>
          <w:p w14:paraId="2D22D9A0" w14:textId="77777777" w:rsidR="00F05036" w:rsidRPr="00F05036" w:rsidRDefault="00F05036" w:rsidP="00D76658">
            <w:pPr>
              <w:pStyle w:val="TS"/>
              <w:rPr>
                <w:szCs w:val="24"/>
              </w:rPr>
            </w:pPr>
            <w:r w:rsidRPr="00F05036">
              <w:rPr>
                <w:szCs w:val="24"/>
              </w:rPr>
              <w:t>584.75</w:t>
            </w:r>
          </w:p>
        </w:tc>
        <w:tc>
          <w:tcPr>
            <w:tcW w:w="1080" w:type="dxa"/>
          </w:tcPr>
          <w:p w14:paraId="73193BE0" w14:textId="4A8F3BBD" w:rsidR="00F05036" w:rsidRPr="00F05036" w:rsidRDefault="005B330E" w:rsidP="00D76658">
            <w:pPr>
              <w:pStyle w:val="TS"/>
              <w:rPr>
                <w:szCs w:val="24"/>
              </w:rPr>
            </w:pPr>
            <w:r>
              <w:rPr>
                <w:szCs w:val="24"/>
              </w:rPr>
              <w:t>0.13</w:t>
            </w:r>
          </w:p>
        </w:tc>
      </w:tr>
      <w:tr w:rsidR="00F05036" w14:paraId="0408197B" w14:textId="2A1AFDF5" w:rsidTr="002F5FF2">
        <w:tc>
          <w:tcPr>
            <w:tcW w:w="2695" w:type="dxa"/>
          </w:tcPr>
          <w:p w14:paraId="7B6E1756" w14:textId="77777777" w:rsidR="00F05036" w:rsidRPr="00F05036" w:rsidRDefault="00F05036" w:rsidP="00D76658">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98242CA" w14:textId="77777777" w:rsidR="00F05036" w:rsidRPr="00F05036" w:rsidRDefault="00F05036" w:rsidP="00D76658">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54925A9" w14:textId="77777777" w:rsidR="00F05036" w:rsidRPr="00F05036" w:rsidRDefault="00F05036" w:rsidP="00D76658">
            <w:pPr>
              <w:pStyle w:val="TS"/>
              <w:rPr>
                <w:szCs w:val="24"/>
              </w:rPr>
            </w:pPr>
            <w:r w:rsidRPr="00F05036">
              <w:rPr>
                <w:szCs w:val="24"/>
              </w:rPr>
              <w:t>0.7124 [0.4823-1.087]</w:t>
            </w:r>
          </w:p>
        </w:tc>
        <w:tc>
          <w:tcPr>
            <w:tcW w:w="1260" w:type="dxa"/>
          </w:tcPr>
          <w:p w14:paraId="02369BEA" w14:textId="77777777" w:rsidR="00F05036" w:rsidRPr="00F05036" w:rsidRDefault="00F05036" w:rsidP="00D76658">
            <w:pPr>
              <w:pStyle w:val="TS"/>
              <w:rPr>
                <w:szCs w:val="24"/>
              </w:rPr>
            </w:pPr>
            <w:r w:rsidRPr="00F05036">
              <w:rPr>
                <w:szCs w:val="24"/>
              </w:rPr>
              <w:t>578.79</w:t>
            </w:r>
          </w:p>
        </w:tc>
        <w:tc>
          <w:tcPr>
            <w:tcW w:w="1080" w:type="dxa"/>
          </w:tcPr>
          <w:p w14:paraId="688D63F6" w14:textId="64AF8303" w:rsidR="00F05036" w:rsidRPr="00F05036" w:rsidRDefault="005B330E" w:rsidP="00D76658">
            <w:pPr>
              <w:pStyle w:val="TS"/>
              <w:rPr>
                <w:szCs w:val="24"/>
              </w:rPr>
            </w:pPr>
            <w:r>
              <w:rPr>
                <w:szCs w:val="24"/>
              </w:rPr>
              <w:t>-</w:t>
            </w:r>
          </w:p>
        </w:tc>
      </w:tr>
      <w:tr w:rsidR="00F05036" w14:paraId="5C2233D5" w14:textId="1340CAE8" w:rsidTr="002F5FF2">
        <w:tc>
          <w:tcPr>
            <w:tcW w:w="2695" w:type="dxa"/>
          </w:tcPr>
          <w:p w14:paraId="45C64360" w14:textId="77777777" w:rsidR="00F05036" w:rsidRPr="00F05036" w:rsidRDefault="00F05036" w:rsidP="00D76658">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213937A" w14:textId="77777777" w:rsidR="00F05036" w:rsidRPr="00F05036" w:rsidRDefault="00F05036" w:rsidP="00D76658">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40DA988" w14:textId="77777777" w:rsidR="00F05036" w:rsidRPr="00F05036" w:rsidRDefault="00F05036" w:rsidP="00D76658">
            <w:pPr>
              <w:pStyle w:val="TS"/>
              <w:rPr>
                <w:szCs w:val="24"/>
              </w:rPr>
            </w:pPr>
            <w:r w:rsidRPr="00F05036">
              <w:rPr>
                <w:szCs w:val="24"/>
              </w:rPr>
              <w:t>1.720 [1.716-2.042]</w:t>
            </w:r>
          </w:p>
        </w:tc>
        <w:tc>
          <w:tcPr>
            <w:tcW w:w="1260" w:type="dxa"/>
          </w:tcPr>
          <w:p w14:paraId="3B2D83B3" w14:textId="77777777" w:rsidR="00F05036" w:rsidRPr="00F05036" w:rsidRDefault="00F05036" w:rsidP="00D76658">
            <w:pPr>
              <w:pStyle w:val="TS"/>
              <w:rPr>
                <w:szCs w:val="24"/>
              </w:rPr>
            </w:pPr>
            <w:r w:rsidRPr="00F05036">
              <w:rPr>
                <w:szCs w:val="24"/>
              </w:rPr>
              <w:t>586.83</w:t>
            </w:r>
          </w:p>
        </w:tc>
        <w:tc>
          <w:tcPr>
            <w:tcW w:w="1080" w:type="dxa"/>
          </w:tcPr>
          <w:p w14:paraId="37B4E765" w14:textId="62A17BB5" w:rsidR="00F05036" w:rsidRPr="00F05036" w:rsidRDefault="005B330E" w:rsidP="00D76658">
            <w:pPr>
              <w:pStyle w:val="TS"/>
              <w:rPr>
                <w:szCs w:val="24"/>
              </w:rPr>
            </w:pPr>
            <w:r>
              <w:rPr>
                <w:szCs w:val="24"/>
              </w:rPr>
              <w:t>2.21</w:t>
            </w:r>
          </w:p>
        </w:tc>
      </w:tr>
      <w:tr w:rsidR="00F05036" w14:paraId="4C53E3A0" w14:textId="321DE19D" w:rsidTr="002F5FF2">
        <w:tc>
          <w:tcPr>
            <w:tcW w:w="2695" w:type="dxa"/>
          </w:tcPr>
          <w:p w14:paraId="272B48FF" w14:textId="77777777" w:rsidR="00F05036" w:rsidRPr="00F05036" w:rsidRDefault="00F05036" w:rsidP="00D76658">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29C3794" w14:textId="77777777" w:rsidR="00F05036" w:rsidRPr="00F05036" w:rsidRDefault="00F05036" w:rsidP="00D76658">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E0CF38A" w14:textId="77777777" w:rsidR="00F05036" w:rsidRPr="00F05036" w:rsidRDefault="00F05036" w:rsidP="00D76658">
            <w:pPr>
              <w:pStyle w:val="TS"/>
              <w:rPr>
                <w:szCs w:val="24"/>
              </w:rPr>
            </w:pPr>
            <w:r w:rsidRPr="00F05036">
              <w:rPr>
                <w:szCs w:val="24"/>
              </w:rPr>
              <w:t>1.313 [1.216-1.753]</w:t>
            </w:r>
          </w:p>
        </w:tc>
        <w:tc>
          <w:tcPr>
            <w:tcW w:w="1260" w:type="dxa"/>
          </w:tcPr>
          <w:p w14:paraId="51E7FFF9" w14:textId="77777777" w:rsidR="00F05036" w:rsidRPr="00F05036" w:rsidRDefault="00F05036" w:rsidP="00D76658">
            <w:pPr>
              <w:pStyle w:val="TS"/>
              <w:rPr>
                <w:szCs w:val="24"/>
              </w:rPr>
            </w:pPr>
            <w:r w:rsidRPr="00F05036">
              <w:rPr>
                <w:szCs w:val="24"/>
              </w:rPr>
              <w:t>584.62</w:t>
            </w:r>
          </w:p>
        </w:tc>
        <w:tc>
          <w:tcPr>
            <w:tcW w:w="1080" w:type="dxa"/>
          </w:tcPr>
          <w:p w14:paraId="3F65084C" w14:textId="6813C643" w:rsidR="00F05036" w:rsidRPr="00F05036" w:rsidRDefault="005B330E" w:rsidP="00D76658">
            <w:pPr>
              <w:pStyle w:val="TS"/>
              <w:rPr>
                <w:szCs w:val="24"/>
              </w:rPr>
            </w:pPr>
            <w:r>
              <w:rPr>
                <w:szCs w:val="24"/>
              </w:rPr>
              <w:t>0</w:t>
            </w:r>
          </w:p>
        </w:tc>
      </w:tr>
    </w:tbl>
    <w:p w14:paraId="0477A129" w14:textId="77777777" w:rsidR="0088078B" w:rsidRPr="0088078B" w:rsidRDefault="0088078B" w:rsidP="00AB2324">
      <w:pPr>
        <w:pStyle w:val="TS"/>
        <w:spacing w:line="480" w:lineRule="auto"/>
      </w:pPr>
    </w:p>
    <w:bookmarkEnd w:id="16"/>
    <w:p w14:paraId="32A2702E" w14:textId="77777777" w:rsidR="000A724F" w:rsidRDefault="000A724F" w:rsidP="00AB2324">
      <w:pPr>
        <w:pStyle w:val="TS"/>
        <w:spacing w:line="480" w:lineRule="auto"/>
      </w:pPr>
    </w:p>
    <w:p w14:paraId="1A800E25" w14:textId="1EA31BEB" w:rsidR="000A724F" w:rsidRDefault="00EA4FD5" w:rsidP="00AB2324">
      <w:pPr>
        <w:pStyle w:val="TS"/>
        <w:spacing w:line="480" w:lineRule="auto"/>
      </w:pPr>
      <w:bookmarkStart w:id="55" w:name="_Hlk130398530"/>
      <w:r>
        <w:rPr>
          <w:noProof/>
        </w:rPr>
        <w:lastRenderedPageBreak/>
        <w:drawing>
          <wp:inline distT="0" distB="0" distL="0" distR="0" wp14:anchorId="7272DBA3" wp14:editId="65F3DB7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511B1981"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w:t>
      </w:r>
      <w:r w:rsidR="009D2FD4">
        <w:t>initial criteria</w:t>
      </w:r>
      <w:r>
        <w:t xml:space="preserve"> that all three response variables’ predicted values are affected by the hypoxia correction factor and </w:t>
      </w:r>
      <w:r w:rsidR="009D2FD4">
        <w:rPr>
          <w:rFonts w:cs="Times New Roman"/>
        </w:rPr>
        <w:t>Δ</w:t>
      </w:r>
      <w:r>
        <w:t>AIC</w:t>
      </w:r>
      <w:r w:rsidR="00EA4FD5">
        <w:t xml:space="preserve">. (A) is total length (mm) over time (days), (B) is egg buffer mass (mg) over time (days), and (C) is survival over </w:t>
      </w:r>
      <w:commentRangeStart w:id="56"/>
      <w:r w:rsidR="00EA4FD5">
        <w:t>time</w:t>
      </w:r>
      <w:commentRangeEnd w:id="56"/>
      <w:r w:rsidR="00A00086">
        <w:rPr>
          <w:rStyle w:val="CommentReference"/>
          <w:rFonts w:asciiTheme="minorHAnsi" w:hAnsiTheme="minorHAnsi"/>
        </w:rPr>
        <w:commentReference w:id="56"/>
      </w:r>
      <w:r w:rsidR="00EA4FD5">
        <w:t xml:space="preserve"> (days), with means rather than all data plotted for survival for ease of viewing patterns.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55"/>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6A78FBFE" w:rsidR="004434B2" w:rsidRPr="00B33C63" w:rsidRDefault="00A93B1A" w:rsidP="00AB2324">
      <w:pPr>
        <w:pStyle w:val="TS"/>
        <w:spacing w:line="480" w:lineRule="auto"/>
        <w:rPr>
          <w:rFonts w:cs="Times New Roman"/>
        </w:rPr>
      </w:pPr>
      <w:r>
        <w:tab/>
      </w:r>
      <w:ins w:id="57" w:author="Janet A Nye" w:date="2023-03-28T22:06:00Z">
        <w:r w:rsidR="00B36BD1">
          <w:t xml:space="preserve">By combining empirical data with unified principles for energetic allocation that are broadly applicable across species, we identified the uptake and conversion of assimilates into structure as a primary process by which low oxygen levels affect early life stages of </w:t>
        </w:r>
        <w:r w:rsidR="00B36BD1">
          <w:rPr>
            <w:i/>
            <w:iCs/>
          </w:rPr>
          <w:t>M. menidia</w:t>
        </w:r>
        <w:r w:rsidR="00B36BD1">
          <w:t xml:space="preserve">. </w:t>
        </w:r>
      </w:ins>
      <w:commentRangeStart w:id="58"/>
      <w:r>
        <w:t>We</w:t>
      </w:r>
      <w:commentRangeEnd w:id="58"/>
      <w:r w:rsidR="00B36BD1">
        <w:rPr>
          <w:rStyle w:val="CommentReference"/>
          <w:rFonts w:asciiTheme="minorHAnsi" w:hAnsiTheme="minorHAnsi"/>
        </w:rPr>
        <w:commentReference w:id="58"/>
      </w:r>
      <w:r>
        <w:t xml:space="preserve"> tested </w:t>
      </w:r>
      <w:r w:rsidR="00154DA4">
        <w:t xml:space="preserve">the full set of </w:t>
      </w:r>
      <w:proofErr w:type="spellStart"/>
      <w:r w:rsidR="00154DA4">
        <w:t>DEBkiss</w:t>
      </w:r>
      <w:proofErr w:type="spellEnd"/>
      <w:r w:rsidR="00154DA4">
        <w:t xml:space="preserve"> parameters </w:t>
      </w:r>
      <w:r w:rsidR="0046794C">
        <w:t>with the objective of identifying explanatory</w:t>
      </w:r>
      <w:r w:rsidR="00154DA4">
        <w:t xml:space="preserve"> mechanisms for experimentally observed hypoxia effects on </w:t>
      </w:r>
      <w:r w:rsidR="00154DA4">
        <w:rPr>
          <w:i/>
          <w:iCs/>
        </w:rPr>
        <w:t>M. menidia</w:t>
      </w:r>
      <w:r w:rsidR="00154DA4">
        <w:t xml:space="preserve"> early life stages</w:t>
      </w:r>
      <w:r w:rsidR="003D49A9">
        <w:t xml:space="preserve">. </w:t>
      </w:r>
      <w:del w:id="59" w:author="Janet A Nye" w:date="2023-03-28T22:07:00Z">
        <w:r w:rsidR="003D49A9" w:rsidDel="00B36BD1">
          <w:delText xml:space="preserve">Preliminary testing ruled out seven of the parameters as having no effect on the state variables when </w:delText>
        </w:r>
        <w:r w:rsidR="0046794C" w:rsidDel="00B36BD1">
          <w:delText>increased or decreased</w:delText>
        </w:r>
        <w:r w:rsidR="003D49A9" w:rsidDel="00B36BD1">
          <w:delText xml:space="preserve"> based on hypothesized hypoxia effects </w:delText>
        </w:r>
      </w:del>
      <w:del w:id="60" w:author="Janet A Nye" w:date="2023-03-28T22:05:00Z">
        <w:r w:rsidR="003D49A9" w:rsidDel="009C4FD3">
          <w:delText>(Table 3)</w:delText>
        </w:r>
      </w:del>
      <w:del w:id="61" w:author="Janet A Nye" w:date="2023-03-28T22:07:00Z">
        <w:r w:rsidR="003D49A9" w:rsidDel="00B36BD1">
          <w:delText xml:space="preserve">. We also </w:delText>
        </w:r>
        <w:r w:rsidR="00A253EE" w:rsidDel="00B36BD1">
          <w:delText>omitted</w:delText>
        </w:r>
        <w:r w:rsidR="003D49A9" w:rsidDel="00B36BD1">
          <w:delText xml:space="preserve"> </w:delText>
        </w:r>
        <w:r w:rsidR="003D49A9" w:rsidRPr="003D49A9" w:rsidDel="00B36BD1">
          <w:rPr>
            <w:rFonts w:cs="Times New Roman"/>
            <w:i/>
            <w:iCs/>
          </w:rPr>
          <w:delText>κ</w:delText>
        </w:r>
        <w:r w:rsidR="003D49A9" w:rsidDel="00B36BD1">
          <w:rPr>
            <w:rFonts w:cs="Times New Roman"/>
          </w:rPr>
          <w:delText xml:space="preserve"> and </w:delText>
        </w:r>
        <w:r w:rsidR="003D49A9" w:rsidDel="00B36BD1">
          <w:rPr>
            <w:rFonts w:cs="Times New Roman"/>
            <w:i/>
            <w:iCs/>
          </w:rPr>
          <w:delText>f</w:delText>
        </w:r>
        <w:r w:rsidR="003D49A9" w:rsidDel="00B36BD1">
          <w:rPr>
            <w:rFonts w:cs="Times New Roman"/>
          </w:rPr>
          <w:delText xml:space="preserve"> because we lacked data on reproduction and </w:delText>
        </w:r>
        <w:r w:rsidR="00A253EE" w:rsidDel="00B36BD1">
          <w:rPr>
            <w:rFonts w:cs="Times New Roman"/>
          </w:rPr>
          <w:delText xml:space="preserve">feeding rates under hypoxia. </w:delText>
        </w:r>
        <w:r w:rsidR="00D245EC" w:rsidDel="00B36BD1">
          <w:rPr>
            <w:rFonts w:cs="Times New Roman"/>
          </w:rPr>
          <w:delText>With the remaining parameters</w:delText>
        </w:r>
      </w:del>
      <w:ins w:id="62" w:author="Janet A Nye" w:date="2023-03-28T22:07:00Z">
        <w:r w:rsidR="00B36BD1">
          <w:t xml:space="preserve">After eliminated the parameters in </w:t>
        </w:r>
        <w:proofErr w:type="spellStart"/>
        <w:r w:rsidR="00B36BD1">
          <w:t>DEBkiss</w:t>
        </w:r>
        <w:proofErr w:type="spellEnd"/>
        <w:r w:rsidR="00B36BD1">
          <w:t xml:space="preserve"> that had no effect on </w:t>
        </w:r>
      </w:ins>
      <w:ins w:id="63" w:author="Janet A Nye" w:date="2023-03-28T22:08:00Z">
        <w:r w:rsidR="00B36BD1">
          <w:t>the ecological endpoints (size, hatching, survival)</w:t>
        </w:r>
      </w:ins>
      <w:r w:rsidR="00D245EC">
        <w:rPr>
          <w:rFonts w:cs="Times New Roman"/>
        </w:rPr>
        <w:t>, we discovered that applying correction factors to reduce the conversion efficiency for growth (</w:t>
      </w:r>
      <w:proofErr w:type="spellStart"/>
      <w:r w:rsidR="00D245EC">
        <w:rPr>
          <w:rFonts w:cs="Times New Roman"/>
          <w:i/>
          <w:iCs/>
        </w:rPr>
        <w:t>y</w:t>
      </w:r>
      <w:r w:rsidR="00D245EC">
        <w:rPr>
          <w:rFonts w:cs="Times New Roman"/>
          <w:i/>
          <w:iCs/>
          <w:vertAlign w:val="subscript"/>
        </w:rPr>
        <w:t>VA</w:t>
      </w:r>
      <w:proofErr w:type="spellEnd"/>
      <w:r w:rsidR="00D245EC">
        <w:rPr>
          <w:rFonts w:cs="Times New Roman"/>
        </w:rPr>
        <w:t xml:space="preserve">) and increase pre- and post-hatching mortality </w:t>
      </w:r>
      <w:r w:rsidR="00D245EC">
        <w:rPr>
          <w:rFonts w:cs="Times New Roman"/>
        </w:rPr>
        <w:lastRenderedPageBreak/>
        <w:t>rates (</w:t>
      </w:r>
      <w:proofErr w:type="spellStart"/>
      <w:r w:rsidR="00D245EC" w:rsidRPr="00D245EC">
        <w:rPr>
          <w:rFonts w:cs="Times New Roman"/>
          <w:i/>
          <w:iCs/>
        </w:rPr>
        <w:t>μ</w:t>
      </w:r>
      <w:r w:rsidR="00D245EC">
        <w:rPr>
          <w:rFonts w:cs="Times New Roman"/>
          <w:i/>
          <w:iCs/>
          <w:vertAlign w:val="subscript"/>
        </w:rPr>
        <w:t>emb</w:t>
      </w:r>
      <w:proofErr w:type="spellEnd"/>
      <w:r w:rsidR="00D245EC">
        <w:rPr>
          <w:rFonts w:cs="Times New Roman"/>
        </w:rPr>
        <w:t xml:space="preserve"> and </w:t>
      </w:r>
      <w:proofErr w:type="spellStart"/>
      <w:r w:rsidR="00D245EC">
        <w:rPr>
          <w:rFonts w:cs="Times New Roman"/>
          <w:i/>
          <w:iCs/>
        </w:rPr>
        <w:t>μ</w:t>
      </w:r>
      <w:r w:rsidR="00D245EC">
        <w:rPr>
          <w:rFonts w:cs="Times New Roman"/>
          <w:i/>
          <w:iCs/>
          <w:vertAlign w:val="subscript"/>
        </w:rPr>
        <w:t>lar</w:t>
      </w:r>
      <w:proofErr w:type="spellEnd"/>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factor </w:t>
      </w:r>
      <w:r w:rsidR="004434B2">
        <w:rPr>
          <w:rFonts w:cs="Times New Roman"/>
          <w:i/>
          <w:iCs/>
        </w:rPr>
        <w:t>c</w:t>
      </w:r>
      <w:r w:rsidR="004434B2">
        <w:rPr>
          <w:rFonts w:cs="Times New Roman"/>
        </w:rPr>
        <w:t xml:space="preserve">, enables us to calculate that </w:t>
      </w:r>
      <w:proofErr w:type="spellStart"/>
      <w:r w:rsidR="004434B2">
        <w:rPr>
          <w:rFonts w:cs="Times New Roman"/>
          <w:i/>
          <w:iCs/>
        </w:rPr>
        <w:t>y</w:t>
      </w:r>
      <w:r w:rsidR="004434B2">
        <w:rPr>
          <w:rFonts w:cs="Times New Roman"/>
          <w:i/>
          <w:iCs/>
          <w:vertAlign w:val="subscript"/>
        </w:rPr>
        <w:t>VA</w:t>
      </w:r>
      <w:proofErr w:type="spellEnd"/>
      <w:r w:rsidR="004434B2">
        <w:rPr>
          <w:rFonts w:cs="Times New Roman"/>
        </w:rPr>
        <w:t xml:space="preserve"> at the lowest oxygen level is 58% of its value with no hypoxia stress. </w:t>
      </w:r>
      <w:r w:rsidR="0046794C">
        <w:rPr>
          <w:rFonts w:cs="Times New Roman"/>
        </w:rPr>
        <w:t xml:space="preserve">Reducing </w:t>
      </w:r>
      <w:proofErr w:type="spellStart"/>
      <w:r w:rsidR="0046794C">
        <w:rPr>
          <w:rFonts w:cs="Times New Roman"/>
          <w:i/>
          <w:iCs/>
        </w:rPr>
        <w:t>y</w:t>
      </w:r>
      <w:r w:rsidR="0046794C">
        <w:rPr>
          <w:rFonts w:cs="Times New Roman"/>
          <w:i/>
          <w:iCs/>
          <w:vertAlign w:val="subscript"/>
        </w:rPr>
        <w:t>VA</w:t>
      </w:r>
      <w:proofErr w:type="spellEnd"/>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proofErr w:type="spellStart"/>
      <w:r w:rsidR="00824258">
        <w:rPr>
          <w:rFonts w:cs="Times New Roman"/>
          <w:i/>
          <w:iCs/>
        </w:rPr>
        <w:t>y</w:t>
      </w:r>
      <w:r w:rsidR="00824258">
        <w:rPr>
          <w:rFonts w:cs="Times New Roman"/>
          <w:i/>
          <w:iCs/>
          <w:vertAlign w:val="subscript"/>
        </w:rPr>
        <w:t>VA</w:t>
      </w:r>
      <w:proofErr w:type="spellEnd"/>
      <w:r w:rsidR="00824258">
        <w:rPr>
          <w:rFonts w:cs="Times New Roman"/>
        </w:rPr>
        <w:t xml:space="preserve">, </w:t>
      </w:r>
      <w:proofErr w:type="spellStart"/>
      <w:r w:rsidR="00824258">
        <w:rPr>
          <w:rFonts w:cs="Times New Roman"/>
          <w:i/>
          <w:iCs/>
        </w:rPr>
        <w:t>μ</w:t>
      </w:r>
      <w:r w:rsidR="00824258">
        <w:rPr>
          <w:rFonts w:cs="Times New Roman"/>
          <w:i/>
          <w:iCs/>
          <w:vertAlign w:val="subscript"/>
        </w:rPr>
        <w:t>emb</w:t>
      </w:r>
      <w:proofErr w:type="spellEnd"/>
      <w:r w:rsidR="00824258">
        <w:rPr>
          <w:rFonts w:cs="Times New Roman"/>
        </w:rPr>
        <w:t xml:space="preserve">, and </w:t>
      </w:r>
      <w:proofErr w:type="spellStart"/>
      <w:r w:rsidR="00824258">
        <w:rPr>
          <w:rFonts w:cs="Times New Roman"/>
          <w:i/>
          <w:iCs/>
        </w:rPr>
        <w:t>μ</w:t>
      </w:r>
      <w:r w:rsidR="00824258">
        <w:rPr>
          <w:rFonts w:cs="Times New Roman"/>
          <w:i/>
          <w:iCs/>
          <w:vertAlign w:val="subscript"/>
        </w:rPr>
        <w:t>lar</w:t>
      </w:r>
      <w:proofErr w:type="spellEnd"/>
      <w:r w:rsidR="00824258">
        <w:rPr>
          <w:rFonts w:cs="Times New Roman"/>
        </w:rPr>
        <w:t xml:space="preserve">. </w:t>
      </w:r>
      <w:r w:rsidR="00B33C63">
        <w:rPr>
          <w:rFonts w:cs="Times New Roman"/>
        </w:rPr>
        <w:t>Our best fitting model</w:t>
      </w:r>
      <w:r w:rsidR="009D2FD4">
        <w:rPr>
          <w:rFonts w:cs="Times New Roman"/>
        </w:rPr>
        <w:t>,</w:t>
      </w:r>
      <w:r w:rsidR="00B33C63">
        <w:rPr>
          <w:rFonts w:cs="Times New Roman"/>
        </w:rPr>
        <w:t xml:space="preserve"> according to </w:t>
      </w:r>
      <w:r w:rsidR="009D2FD4">
        <w:rPr>
          <w:rFonts w:cs="Times New Roman"/>
        </w:rPr>
        <w:t>Δ</w:t>
      </w:r>
      <w:r w:rsidR="00B33C63">
        <w:rPr>
          <w:rFonts w:cs="Times New Roman"/>
        </w:rPr>
        <w:t xml:space="preserve">AIC </w:t>
      </w:r>
      <w:r w:rsidR="009D2FD4">
        <w:rPr>
          <w:rFonts w:cs="Times New Roman"/>
        </w:rPr>
        <w:t xml:space="preserve">and parsimony, </w:t>
      </w:r>
      <w:r w:rsidR="00B33C63">
        <w:rPr>
          <w:rFonts w:cs="Times New Roman"/>
        </w:rPr>
        <w:t xml:space="preserve">underestimated time to hatching and overestimated size at age, which suggests there were additional factors contributing to these differences that the model does not account </w:t>
      </w:r>
      <w:commentRangeStart w:id="64"/>
      <w:r w:rsidR="00B33C63">
        <w:rPr>
          <w:rFonts w:cs="Times New Roman"/>
        </w:rPr>
        <w:t>for</w:t>
      </w:r>
      <w:commentRangeEnd w:id="64"/>
      <w:r w:rsidR="00B36BD1">
        <w:rPr>
          <w:rStyle w:val="CommentReference"/>
          <w:rFonts w:asciiTheme="minorHAnsi" w:hAnsiTheme="minorHAnsi"/>
        </w:rPr>
        <w:commentReference w:id="64"/>
      </w:r>
      <w:r w:rsidR="00B33C63">
        <w:rPr>
          <w:rFonts w:cs="Times New Roman"/>
        </w:rPr>
        <w:t xml:space="preserve">. Nonetheless, the model was able to replicate the direction of effects and even account for hypoxia effects in all three state variables simultaneously by changing only one parameter, either </w:t>
      </w:r>
      <w:proofErr w:type="spellStart"/>
      <w:r w:rsidR="00B33C63">
        <w:rPr>
          <w:rFonts w:cs="Times New Roman"/>
          <w:i/>
          <w:iCs/>
        </w:rPr>
        <w:t>y</w:t>
      </w:r>
      <w:r w:rsidR="00B33C63">
        <w:rPr>
          <w:rFonts w:cs="Times New Roman"/>
          <w:i/>
          <w:iCs/>
          <w:vertAlign w:val="subscript"/>
        </w:rPr>
        <w:t>VA</w:t>
      </w:r>
      <w:proofErr w:type="spellEnd"/>
      <w:r w:rsidR="00B33C63">
        <w:rPr>
          <w:rFonts w:cs="Times New Roman"/>
        </w:rPr>
        <w:t xml:space="preserve"> or </w:t>
      </w:r>
      <w:proofErr w:type="spellStart"/>
      <w:r w:rsidR="00B33C63">
        <w:rPr>
          <w:rFonts w:cs="Times New Roman"/>
          <w:i/>
          <w:iCs/>
        </w:rPr>
        <w:t>J</w:t>
      </w:r>
      <w:r w:rsidR="00B33C63">
        <w:rPr>
          <w:rFonts w:cs="Times New Roman"/>
          <w:i/>
          <w:iCs/>
          <w:vertAlign w:val="superscript"/>
        </w:rPr>
        <w:t>a</w:t>
      </w:r>
      <w:r w:rsidR="00B33C63">
        <w:rPr>
          <w:rFonts w:cs="Times New Roman"/>
          <w:i/>
          <w:iCs/>
          <w:vertAlign w:val="subscript"/>
        </w:rPr>
        <w:t>Am</w:t>
      </w:r>
      <w:proofErr w:type="spellEnd"/>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proofErr w:type="spellStart"/>
      <w:r>
        <w:rPr>
          <w:rFonts w:cs="Times New Roman"/>
          <w:i/>
          <w:iCs/>
        </w:rPr>
        <w:t>y</w:t>
      </w:r>
      <w:r>
        <w:rPr>
          <w:rFonts w:cs="Times New Roman"/>
          <w:i/>
          <w:iCs/>
          <w:vertAlign w:val="subscript"/>
        </w:rPr>
        <w:t>VA</w:t>
      </w:r>
      <w:proofErr w:type="spellEnd"/>
      <w:r>
        <w:rPr>
          <w:rFonts w:cs="Times New Roman"/>
          <w:i/>
          <w:iCs/>
        </w:rPr>
        <w:t xml:space="preserve"> </w:t>
      </w:r>
      <w:r>
        <w:rPr>
          <w:rFonts w:cs="Times New Roman"/>
        </w:rPr>
        <w:t xml:space="preserve">with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proofErr w:type="spellStart"/>
      <w:r>
        <w:rPr>
          <w:rFonts w:cs="Times New Roman"/>
          <w:i/>
          <w:iCs/>
        </w:rPr>
        <w:t>y</w:t>
      </w:r>
      <w:r>
        <w:rPr>
          <w:rFonts w:cs="Times New Roman"/>
          <w:i/>
          <w:iCs/>
          <w:vertAlign w:val="subscript"/>
        </w:rPr>
        <w:t>VA</w:t>
      </w:r>
      <w:proofErr w:type="spellEnd"/>
      <w:r>
        <w:rPr>
          <w:rFonts w:cs="Times New Roman"/>
        </w:rPr>
        <w:t xml:space="preserve"> explained the data slightly better than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w:t>
      </w:r>
      <w:proofErr w:type="spellStart"/>
      <w:r w:rsidR="00D06D6A">
        <w:rPr>
          <w:rFonts w:cs="Times New Roman"/>
        </w:rPr>
        <w:t>Dutil</w:t>
      </w:r>
      <w:proofErr w:type="spellEnd"/>
      <w:r w:rsidR="00D06D6A">
        <w:rPr>
          <w:rFonts w:cs="Times New Roman"/>
        </w:rPr>
        <w:t xml:space="preserve">, 1999; Thomas et al., 2019). For embryos, </w:t>
      </w:r>
      <w:r w:rsidR="00D06D6A">
        <w:rPr>
          <w:rFonts w:cs="Times New Roman"/>
        </w:rPr>
        <w:lastRenderedPageBreak/>
        <w:t>on the other hand, reduced assimilation rates indicate slower absorption of the yolk.</w:t>
      </w:r>
      <w:r w:rsidR="00B03B3E">
        <w:rPr>
          <w:rFonts w:cs="Times New Roman"/>
        </w:rPr>
        <w:t xml:space="preserve"> Hypoxia has been shown to delay development in Atlantic salmon by reducing yolk absorption rates (</w:t>
      </w:r>
      <w:proofErr w:type="spellStart"/>
      <w:r w:rsidR="00B03B3E">
        <w:rPr>
          <w:rFonts w:cs="Times New Roman"/>
        </w:rPr>
        <w:t>Polymeropoulos</w:t>
      </w:r>
      <w:proofErr w:type="spellEnd"/>
      <w:r w:rsidR="00B03B3E">
        <w:rPr>
          <w:rFonts w:cs="Times New Roman"/>
        </w:rPr>
        <w:t xml:space="preserve">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w:t>
      </w:r>
      <w:commentRangeStart w:id="65"/>
      <w:r w:rsidR="00D06D6A">
        <w:rPr>
          <w:rFonts w:cs="Times New Roman"/>
        </w:rPr>
        <w:t>timing</w:t>
      </w:r>
      <w:commentRangeEnd w:id="65"/>
      <w:r w:rsidR="00B36BD1">
        <w:rPr>
          <w:rStyle w:val="CommentReference"/>
          <w:rFonts w:asciiTheme="minorHAnsi" w:hAnsiTheme="minorHAnsi"/>
        </w:rPr>
        <w:commentReference w:id="65"/>
      </w:r>
      <w:r w:rsidR="00D06D6A">
        <w:rPr>
          <w:rFonts w:cs="Times New Roman"/>
        </w:rPr>
        <w:t xml:space="preserve">.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hatch lengths between DO 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commentRangeStart w:id="66"/>
      <w:proofErr w:type="spellStart"/>
      <w:r w:rsidR="009D62E3">
        <w:rPr>
          <w:rFonts w:cs="Times New Roman"/>
          <w:i/>
          <w:iCs/>
        </w:rPr>
        <w:t>y</w:t>
      </w:r>
      <w:r w:rsidR="009D62E3">
        <w:rPr>
          <w:rFonts w:cs="Times New Roman"/>
          <w:i/>
          <w:iCs/>
          <w:vertAlign w:val="subscript"/>
        </w:rPr>
        <w:t>VA</w:t>
      </w:r>
      <w:commentRangeEnd w:id="66"/>
      <w:proofErr w:type="spellEnd"/>
      <w:r w:rsidR="00B36BD1">
        <w:rPr>
          <w:rStyle w:val="CommentReference"/>
          <w:rFonts w:asciiTheme="minorHAnsi" w:hAnsiTheme="minorHAnsi"/>
        </w:rPr>
        <w:commentReference w:id="66"/>
      </w:r>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w:t>
      </w:r>
      <w:proofErr w:type="spellStart"/>
      <w:r w:rsidR="00C24A3F">
        <w:rPr>
          <w:rFonts w:cs="Times New Roman"/>
        </w:rPr>
        <w:t>Kamler</w:t>
      </w:r>
      <w:proofErr w:type="spellEnd"/>
      <w:r w:rsidR="00C24A3F">
        <w:rPr>
          <w:rFonts w:cs="Times New Roman"/>
        </w:rPr>
        <w:t>,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proofErr w:type="spellStart"/>
      <w:r w:rsidR="00855C98">
        <w:rPr>
          <w:rFonts w:cs="Times New Roman"/>
          <w:i/>
          <w:iCs/>
        </w:rPr>
        <w:t>y</w:t>
      </w:r>
      <w:r w:rsidR="00855C98">
        <w:rPr>
          <w:rFonts w:cs="Times New Roman"/>
          <w:i/>
          <w:iCs/>
          <w:vertAlign w:val="subscript"/>
        </w:rPr>
        <w:t>VA</w:t>
      </w:r>
      <w:proofErr w:type="spellEnd"/>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 xml:space="preserve">ed during digestion (Chabot and </w:t>
      </w:r>
      <w:proofErr w:type="spellStart"/>
      <w:r w:rsidR="00855C98">
        <w:rPr>
          <w:rFonts w:cs="Times New Roman"/>
        </w:rPr>
        <w:t>Claireaux</w:t>
      </w:r>
      <w:proofErr w:type="spellEnd"/>
      <w:r w:rsidR="00855C98">
        <w:rPr>
          <w:rFonts w:cs="Times New Roman"/>
        </w:rPr>
        <w:t>, 2008).</w:t>
      </w:r>
      <w:r w:rsidR="009E788D">
        <w:rPr>
          <w:rFonts w:cs="Times New Roman"/>
        </w:rPr>
        <w:t xml:space="preserve"> The experimental DO levels are greater than the critical oxygen levels for oxygen-independent routine metabolism (</w:t>
      </w:r>
      <w:proofErr w:type="spellStart"/>
      <w:r w:rsidR="009E788D">
        <w:rPr>
          <w:rFonts w:cs="Times New Roman"/>
          <w:i/>
          <w:iCs/>
        </w:rPr>
        <w:t>P</w:t>
      </w:r>
      <w:r w:rsidR="009E788D">
        <w:rPr>
          <w:rFonts w:cs="Times New Roman"/>
          <w:vertAlign w:val="subscript"/>
        </w:rPr>
        <w:t>crit</w:t>
      </w:r>
      <w:proofErr w:type="spellEnd"/>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has been assumed by some to be the oxygen level at which anaerobic metabolism is triggered, but there is abundant evidence that some level of anaerobic metabolism can occur well above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w:t>
      </w:r>
      <w:proofErr w:type="spellStart"/>
      <w:r w:rsidR="00D01551">
        <w:rPr>
          <w:rFonts w:cs="Times New Roman"/>
        </w:rPr>
        <w:t>Nonnotte</w:t>
      </w:r>
      <w:proofErr w:type="spellEnd"/>
      <w:r w:rsidR="00D01551">
        <w:rPr>
          <w:rFonts w:cs="Times New Roman"/>
        </w:rPr>
        <w:t xml:space="preserv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proofErr w:type="spellStart"/>
      <w:r w:rsidR="00AE6E8F">
        <w:rPr>
          <w:rFonts w:cs="Times New Roman"/>
          <w:i/>
          <w:iCs/>
        </w:rPr>
        <w:t>y</w:t>
      </w:r>
      <w:r w:rsidR="00AE6E8F">
        <w:rPr>
          <w:rFonts w:cs="Times New Roman"/>
          <w:i/>
          <w:iCs/>
          <w:vertAlign w:val="subscript"/>
        </w:rPr>
        <w:t>VA</w:t>
      </w:r>
      <w:proofErr w:type="spellEnd"/>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proofErr w:type="spellStart"/>
      <w:r w:rsidR="00AE6E8F">
        <w:rPr>
          <w:rFonts w:cs="Times New Roman"/>
          <w:i/>
          <w:iCs/>
        </w:rPr>
        <w:t>P</w:t>
      </w:r>
      <w:r w:rsidR="00AE6E8F">
        <w:rPr>
          <w:rFonts w:cs="Times New Roman"/>
          <w:vertAlign w:val="subscript"/>
        </w:rPr>
        <w:t>crit</w:t>
      </w:r>
      <w:proofErr w:type="spellEnd"/>
      <w:r w:rsidR="00AE6E8F">
        <w:rPr>
          <w:rFonts w:cs="Times New Roman"/>
        </w:rPr>
        <w:t xml:space="preserve">. </w:t>
      </w:r>
      <w:r w:rsidR="0078142D">
        <w:rPr>
          <w:rFonts w:cs="Times New Roman"/>
        </w:rPr>
        <w:t xml:space="preserve">A limitation of this study is the inability to fully separate the relative influences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xml:space="preserve"> from each other because flux for growth is </w:t>
      </w:r>
      <w:r w:rsidR="0078142D">
        <w:rPr>
          <w:rFonts w:cs="Times New Roman"/>
        </w:rPr>
        <w:lastRenderedPageBreak/>
        <w:t xml:space="preserve">calculated from the product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the somatic fraction of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43211C04" w:rsidR="007C0F46" w:rsidRPr="00040DD2" w:rsidRDefault="00316C01" w:rsidP="00A7204A">
      <w:pPr>
        <w:pStyle w:val="TS"/>
        <w:spacing w:line="480" w:lineRule="auto"/>
        <w:ind w:firstLine="720"/>
        <w:rPr>
          <w:rFonts w:cs="Times New Roman"/>
        </w:rPr>
      </w:pPr>
      <w:commentRangeStart w:id="67"/>
      <w:r>
        <w:rPr>
          <w:rFonts w:cs="Times New Roman"/>
        </w:rPr>
        <w:t>Adding</w:t>
      </w:r>
      <w:commentRangeEnd w:id="67"/>
      <w:r w:rsidR="00B36BD1">
        <w:rPr>
          <w:rStyle w:val="CommentReference"/>
          <w:rFonts w:asciiTheme="minorHAnsi" w:hAnsiTheme="minorHAnsi"/>
        </w:rPr>
        <w:commentReference w:id="67"/>
      </w:r>
      <w:r>
        <w:rPr>
          <w:rFonts w:cs="Times New Roman"/>
        </w:rPr>
        <w:t xml:space="preserve"> a correction factor to</w:t>
      </w:r>
      <w:r w:rsidR="00D01551">
        <w:rPr>
          <w:rFonts w:cs="Times New Roman"/>
        </w:rPr>
        <w:t xml:space="preserve">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Pr>
          <w:rFonts w:cs="Times New Roman"/>
        </w:rPr>
        <w:t xml:space="preserve"> in addition to this model did not substantially improve the fit</w:t>
      </w:r>
      <w:r w:rsidR="00C9499A">
        <w:rPr>
          <w:rFonts w:cs="Times New Roman"/>
        </w:rPr>
        <w:t xml:space="preserve"> according to </w:t>
      </w:r>
      <w:r w:rsidR="009D2FD4">
        <w:rPr>
          <w:rFonts w:cs="Times New Roman"/>
        </w:rPr>
        <w:t>Δ</w:t>
      </w:r>
      <w:r w:rsidR="00C9499A">
        <w:rPr>
          <w:rFonts w:cs="Times New Roman"/>
        </w:rPr>
        <w:t>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 xml:space="preserve">a quadrupling to see a noticeable delay in hatching (Figure 4). </w:t>
      </w:r>
      <w:r w:rsidR="00D01551">
        <w:rPr>
          <w:rFonts w:cs="Times New Roman"/>
        </w:rPr>
        <w:t xml:space="preserve">Changing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w:t>
      </w:r>
      <w:ins w:id="68" w:author="Janet A Nye" w:date="2023-03-28T22:13:00Z">
        <w:r w:rsidR="00B36BD1">
          <w:rPr>
            <w:rFonts w:cs="Times New Roman"/>
          </w:rPr>
          <w:t xml:space="preserve">that </w:t>
        </w:r>
      </w:ins>
      <w:r w:rsidR="006B27C0">
        <w:rPr>
          <w:rFonts w:cs="Times New Roman"/>
        </w:rPr>
        <w:t>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w:t>
      </w:r>
      <w:proofErr w:type="spellStart"/>
      <w:r w:rsidR="006E301A">
        <w:rPr>
          <w:rFonts w:cs="Times New Roman"/>
        </w:rPr>
        <w:t>Kamler</w:t>
      </w:r>
      <w:proofErr w:type="spellEnd"/>
      <w:r w:rsidR="006E301A">
        <w:rPr>
          <w:rFonts w:cs="Times New Roman"/>
        </w:rPr>
        <w:t>,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w:t>
      </w:r>
      <w:proofErr w:type="spellStart"/>
      <w:r w:rsidR="006E301A">
        <w:rPr>
          <w:rFonts w:cs="Times New Roman"/>
        </w:rPr>
        <w:t>Ciuhandu</w:t>
      </w:r>
      <w:proofErr w:type="spellEnd"/>
      <w:r w:rsidR="006E301A">
        <w:rPr>
          <w:rFonts w:cs="Times New Roman"/>
        </w:rPr>
        <w:t xml:space="preserve"> et al., 2005; </w:t>
      </w:r>
      <w:proofErr w:type="spellStart"/>
      <w:r w:rsidR="006E301A">
        <w:rPr>
          <w:rFonts w:cs="Times New Roman"/>
        </w:rPr>
        <w:t>Ninness</w:t>
      </w:r>
      <w:proofErr w:type="spellEnd"/>
      <w:r w:rsidR="006E301A">
        <w:rPr>
          <w:rFonts w:cs="Times New Roman"/>
        </w:rPr>
        <w:t xml:space="preserve">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w:t>
      </w:r>
      <w:commentRangeStart w:id="69"/>
      <w:r w:rsidR="00A7204A">
        <w:rPr>
          <w:rFonts w:cs="Times New Roman"/>
        </w:rPr>
        <w:t>levels</w:t>
      </w:r>
      <w:commentRangeEnd w:id="69"/>
      <w:r w:rsidR="00BD09C8">
        <w:rPr>
          <w:rStyle w:val="CommentReference"/>
          <w:rFonts w:asciiTheme="minorHAnsi" w:hAnsiTheme="minorHAnsi"/>
        </w:rPr>
        <w:commentReference w:id="69"/>
      </w:r>
      <w:r w:rsidR="00A7204A">
        <w:rPr>
          <w:rFonts w:cs="Times New Roman"/>
        </w:rPr>
        <w:t xml:space="preserve">.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w:t>
      </w:r>
      <w:r w:rsidR="00A7204A">
        <w:rPr>
          <w:rFonts w:cs="Times New Roman"/>
        </w:rPr>
        <w:lastRenderedPageBreak/>
        <w:t xml:space="preserve">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585F714C" w:rsidR="0042699D" w:rsidRDefault="009B54AA" w:rsidP="00AB2324">
      <w:pPr>
        <w:pStyle w:val="TS"/>
        <w:spacing w:line="480" w:lineRule="auto"/>
        <w:rPr>
          <w:rFonts w:cs="Times New Roman"/>
        </w:rPr>
      </w:pPr>
      <w:r>
        <w:tab/>
        <w:t xml:space="preserve">Although both </w:t>
      </w:r>
      <w:proofErr w:type="spellStart"/>
      <w:r>
        <w:rPr>
          <w:i/>
          <w:iCs/>
        </w:rPr>
        <w:t>y</w:t>
      </w:r>
      <w:r>
        <w:rPr>
          <w:i/>
          <w:iCs/>
          <w:vertAlign w:val="subscript"/>
        </w:rPr>
        <w:t>VA</w:t>
      </w:r>
      <w:proofErr w:type="spellEnd"/>
      <w:r>
        <w:t xml:space="preserve"> and </w:t>
      </w:r>
      <w:proofErr w:type="spellStart"/>
      <w:r>
        <w:rPr>
          <w:i/>
          <w:iCs/>
        </w:rPr>
        <w:t>J</w:t>
      </w:r>
      <w:r>
        <w:rPr>
          <w:i/>
          <w:iCs/>
          <w:vertAlign w:val="superscript"/>
        </w:rPr>
        <w:t>a</w:t>
      </w:r>
      <w:r>
        <w:rPr>
          <w:i/>
          <w:iCs/>
          <w:vertAlign w:val="subscript"/>
        </w:rPr>
        <w:t>Am</w:t>
      </w:r>
      <w:proofErr w:type="spellEnd"/>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w:t>
      </w:r>
      <w:proofErr w:type="spellStart"/>
      <w:r w:rsidR="00824258">
        <w:rPr>
          <w:rFonts w:cs="Times New Roman"/>
        </w:rPr>
        <w:t>dph</w:t>
      </w:r>
      <w:proofErr w:type="spellEnd"/>
      <w:r w:rsidR="00824258">
        <w:rPr>
          <w:rFonts w:cs="Times New Roman"/>
        </w:rPr>
        <w:t xml:space="preserve">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was over 70% (Cross et al., 2019). By 15 </w:t>
      </w:r>
      <w:proofErr w:type="spellStart"/>
      <w:r w:rsidR="00824258">
        <w:rPr>
          <w:rFonts w:cs="Times New Roman"/>
        </w:rPr>
        <w:t>dph</w:t>
      </w:r>
      <w:proofErr w:type="spellEnd"/>
      <w:r w:rsidR="00824258">
        <w:rPr>
          <w:rFonts w:cs="Times New Roman"/>
        </w:rPr>
        <w:t xml:space="preserve"> fish from all three low oxygen treatments had lower survival than those from the </w:t>
      </w:r>
      <w:proofErr w:type="spellStart"/>
      <w:r w:rsidR="00824258">
        <w:rPr>
          <w:rFonts w:cs="Times New Roman"/>
        </w:rPr>
        <w:t>normoxic</w:t>
      </w:r>
      <w:proofErr w:type="spellEnd"/>
      <w:r w:rsidR="00824258">
        <w:rPr>
          <w:rFonts w:cs="Times New Roman"/>
        </w:rPr>
        <w:t xml:space="preserve">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 xml:space="preserve">and improve the fit based on </w:t>
      </w:r>
      <w:r w:rsidR="009D2FD4">
        <w:rPr>
          <w:rFonts w:cs="Times New Roman"/>
        </w:rPr>
        <w:t>Δ</w:t>
      </w:r>
      <w:r w:rsidR="00824258">
        <w:rPr>
          <w:rFonts w:cs="Times New Roman"/>
        </w:rPr>
        <w:t>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proofErr w:type="spellStart"/>
      <w:r w:rsidR="006226E9">
        <w:rPr>
          <w:rFonts w:cs="Times New Roman"/>
          <w:i/>
          <w:iCs/>
        </w:rPr>
        <w:t>y</w:t>
      </w:r>
      <w:r w:rsidR="006226E9">
        <w:rPr>
          <w:rFonts w:cs="Times New Roman"/>
          <w:i/>
          <w:iCs/>
          <w:vertAlign w:val="subscript"/>
        </w:rPr>
        <w:t>VA</w:t>
      </w:r>
      <w:proofErr w:type="spellEnd"/>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proofErr w:type="spellStart"/>
      <w:r w:rsidR="00E15B49">
        <w:rPr>
          <w:rFonts w:cs="Times New Roman"/>
          <w:i/>
          <w:iCs/>
        </w:rPr>
        <w:t>y</w:t>
      </w:r>
      <w:r w:rsidR="00E15B49">
        <w:rPr>
          <w:rFonts w:cs="Times New Roman"/>
          <w:i/>
          <w:iCs/>
          <w:vertAlign w:val="subscript"/>
        </w:rPr>
        <w:t>VA</w:t>
      </w:r>
      <w:proofErr w:type="spellEnd"/>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 xml:space="preserve">had 0% survival by </w:t>
      </w:r>
      <w:r w:rsidR="007F6F1A">
        <w:rPr>
          <w:rFonts w:cs="Times New Roman"/>
        </w:rPr>
        <w:lastRenderedPageBreak/>
        <w:t xml:space="preserve">15 </w:t>
      </w:r>
      <w:proofErr w:type="spellStart"/>
      <w:r w:rsidR="007F6F1A">
        <w:rPr>
          <w:rFonts w:cs="Times New Roman"/>
        </w:rPr>
        <w:t>dph</w:t>
      </w:r>
      <w:proofErr w:type="spellEnd"/>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 xml:space="preserve">Middaugh and </w:t>
      </w:r>
      <w:proofErr w:type="spellStart"/>
      <w:r w:rsidR="004A345C">
        <w:rPr>
          <w:rFonts w:cs="Times New Roman"/>
        </w:rPr>
        <w:t>Lempesis</w:t>
      </w:r>
      <w:proofErr w:type="spellEnd"/>
      <w:r w:rsidR="004A345C">
        <w:rPr>
          <w:rFonts w:cs="Times New Roman"/>
        </w:rPr>
        <w:t>, 1976</w:t>
      </w:r>
      <w:r w:rsidR="008C5F46">
        <w:rPr>
          <w:rFonts w:cs="Times New Roman"/>
        </w:rPr>
        <w:t>).</w:t>
      </w:r>
      <w:r w:rsidR="00A86D5C">
        <w:rPr>
          <w:rFonts w:cs="Times New Roman"/>
        </w:rPr>
        <w:t xml:space="preserve"> Furthermore, swimming upward </w:t>
      </w:r>
      <w:r w:rsidR="00F97058">
        <w:rPr>
          <w:rFonts w:cs="Times New Roman"/>
        </w:rPr>
        <w:t>for</w:t>
      </w:r>
      <w:r w:rsidR="00A86D5C">
        <w:rPr>
          <w:rFonts w:cs="Times New Roman"/>
        </w:rPr>
        <w:t xml:space="preserve"> aquatic surface respiration may </w:t>
      </w:r>
      <w:r w:rsidR="00F97058">
        <w:rPr>
          <w:rFonts w:cs="Times New Roman"/>
        </w:rPr>
        <w:t>inhibit feeding, thus creating a positive 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w:t>
      </w:r>
      <w:proofErr w:type="spellStart"/>
      <w:r>
        <w:rPr>
          <w:rFonts w:cs="Times New Roman"/>
        </w:rPr>
        <w:t>Kooijman</w:t>
      </w:r>
      <w:proofErr w:type="spellEnd"/>
      <w:r>
        <w:rPr>
          <w:rFonts w:cs="Times New Roman"/>
        </w:rPr>
        <w:t xml:space="preserve"> et al., 2020; </w:t>
      </w:r>
      <w:proofErr w:type="spellStart"/>
      <w:r>
        <w:rPr>
          <w:rFonts w:cs="Times New Roman"/>
        </w:rPr>
        <w:t>Lavaud</w:t>
      </w:r>
      <w:proofErr w:type="spellEnd"/>
      <w:r>
        <w:rPr>
          <w:rFonts w:cs="Times New Roman"/>
        </w:rPr>
        <w:t xml:space="preserve"> et al., 2021). </w:t>
      </w:r>
      <w:r w:rsidR="00F8782F">
        <w:rPr>
          <w:rFonts w:cs="Times New Roman"/>
        </w:rPr>
        <w:t xml:space="preserve">An important assumption of our model is that several of the parameters have the same value across life stages (e.g. </w:t>
      </w:r>
      <w:proofErr w:type="spellStart"/>
      <w:r w:rsidR="00F8782F">
        <w:rPr>
          <w:rFonts w:cs="Times New Roman"/>
          <w:i/>
          <w:iCs/>
        </w:rPr>
        <w:t>J</w:t>
      </w:r>
      <w:r w:rsidR="00F8782F">
        <w:rPr>
          <w:rFonts w:cs="Times New Roman"/>
          <w:i/>
          <w:iCs/>
          <w:vertAlign w:val="superscript"/>
        </w:rPr>
        <w:t>a</w:t>
      </w:r>
      <w:r w:rsidR="00F8782F">
        <w:rPr>
          <w:rFonts w:cs="Times New Roman"/>
          <w:i/>
          <w:iCs/>
          <w:vertAlign w:val="subscript"/>
        </w:rPr>
        <w:t>Am</w:t>
      </w:r>
      <w:proofErr w:type="spellEnd"/>
      <w:r w:rsidR="00F8782F">
        <w:rPr>
          <w:rFonts w:cs="Times New Roman"/>
        </w:rPr>
        <w:t xml:space="preserve">, </w:t>
      </w:r>
      <w:proofErr w:type="spellStart"/>
      <w:r w:rsidR="00F8782F">
        <w:rPr>
          <w:rFonts w:cs="Times New Roman"/>
          <w:i/>
          <w:iCs/>
        </w:rPr>
        <w:t>J</w:t>
      </w:r>
      <w:r w:rsidR="00F8782F">
        <w:rPr>
          <w:rFonts w:cs="Times New Roman"/>
          <w:i/>
          <w:iCs/>
          <w:vertAlign w:val="superscript"/>
        </w:rPr>
        <w:t>v</w:t>
      </w:r>
      <w:r w:rsidR="00F8782F">
        <w:rPr>
          <w:rFonts w:cs="Times New Roman"/>
          <w:i/>
          <w:iCs/>
          <w:vertAlign w:val="subscript"/>
        </w:rPr>
        <w:t>M</w:t>
      </w:r>
      <w:proofErr w:type="spellEnd"/>
      <w:r w:rsidR="00F8782F">
        <w:rPr>
          <w:rFonts w:cs="Times New Roman"/>
        </w:rPr>
        <w:t xml:space="preserve">, </w:t>
      </w:r>
      <w:proofErr w:type="spellStart"/>
      <w:r w:rsidR="00F8782F">
        <w:rPr>
          <w:rFonts w:cs="Times New Roman"/>
          <w:i/>
          <w:iCs/>
        </w:rPr>
        <w:t>y</w:t>
      </w:r>
      <w:r w:rsidR="00F8782F">
        <w:rPr>
          <w:rFonts w:cs="Times New Roman"/>
          <w:i/>
          <w:iCs/>
          <w:vertAlign w:val="subscript"/>
        </w:rPr>
        <w:t>VA</w:t>
      </w:r>
      <w:proofErr w:type="spellEnd"/>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 xml:space="preserve">that would certainly be detrimental to </w:t>
      </w:r>
      <w:r w:rsidR="000232FA">
        <w:rPr>
          <w:rFonts w:cs="Times New Roman"/>
        </w:rPr>
        <w:lastRenderedPageBreak/>
        <w:t xml:space="preserve">population growth under extended periods of low oxygen. Under this model, even restoring </w:t>
      </w:r>
      <w:proofErr w:type="spellStart"/>
      <w:r w:rsidR="000232FA">
        <w:rPr>
          <w:rFonts w:cs="Times New Roman"/>
        </w:rPr>
        <w:t>normoxia</w:t>
      </w:r>
      <w:proofErr w:type="spellEnd"/>
      <w:r w:rsidR="000232FA">
        <w:rPr>
          <w:rFonts w:cs="Times New Roman"/>
        </w:rPr>
        <w:t xml:space="preserve">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proofErr w:type="spellStart"/>
      <w:r w:rsidR="00F11E99">
        <w:rPr>
          <w:rFonts w:cs="Times New Roman"/>
        </w:rPr>
        <w:t>Nicieza</w:t>
      </w:r>
      <w:proofErr w:type="spellEnd"/>
      <w:r w:rsidR="00F11E99">
        <w:rPr>
          <w:rFonts w:cs="Times New Roman"/>
        </w:rPr>
        <w:t xml:space="preserve"> and Metcalfe, 1997; Ali et al., 2003)</w:t>
      </w:r>
      <w:r w:rsidR="000232FA">
        <w:rPr>
          <w:rFonts w:cs="Times New Roman"/>
        </w:rPr>
        <w:t xml:space="preserve">. </w:t>
      </w:r>
      <w:r w:rsidR="00ED7488">
        <w:rPr>
          <w:rFonts w:cs="Times New Roman"/>
        </w:rPr>
        <w:t xml:space="preserve">Delayed hatching and slower growth can both lead to enhanced 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t xml:space="preserve">With this simple and widely applicable </w:t>
      </w:r>
      <w:proofErr w:type="spellStart"/>
      <w:r>
        <w:rPr>
          <w:rFonts w:cs="Times New Roman"/>
        </w:rPr>
        <w:t>DEBkiss</w:t>
      </w:r>
      <w:proofErr w:type="spellEnd"/>
      <w:r>
        <w:rPr>
          <w:rFonts w:cs="Times New Roman"/>
        </w:rPr>
        <w:t xml:space="preserve">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w:t>
      </w:r>
      <w:proofErr w:type="spellStart"/>
      <w:r w:rsidR="00F25671">
        <w:rPr>
          <w:rFonts w:cs="Times New Roman"/>
        </w:rPr>
        <w:t>Lavaud</w:t>
      </w:r>
      <w:proofErr w:type="spellEnd"/>
      <w:r w:rsidR="00F25671">
        <w:rPr>
          <w:rFonts w:cs="Times New Roman"/>
        </w:rPr>
        <w:t xml:space="preserve">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proofErr w:type="spellStart"/>
      <w:r w:rsidR="00B70AE5">
        <w:rPr>
          <w:rFonts w:cs="Times New Roman"/>
        </w:rPr>
        <w:t>Desforges</w:t>
      </w:r>
      <w:proofErr w:type="spellEnd"/>
      <w:r w:rsidR="00B70AE5">
        <w:rPr>
          <w:rFonts w:cs="Times New Roman"/>
        </w:rPr>
        <w:t xml:space="preserve"> et al., 2017</w:t>
      </w:r>
      <w:r w:rsidR="00F25671">
        <w:rPr>
          <w:rFonts w:cs="Times New Roman"/>
        </w:rPr>
        <w:t xml:space="preserve">). The success of this approach with a wide variety of stressors makes it an ideal supplement to </w:t>
      </w:r>
      <w:proofErr w:type="spellStart"/>
      <w:r w:rsidR="00F25671">
        <w:rPr>
          <w:rFonts w:cs="Times New Roman"/>
        </w:rPr>
        <w:t>multistressor</w:t>
      </w:r>
      <w:proofErr w:type="spellEnd"/>
      <w:r w:rsidR="00F25671">
        <w:rPr>
          <w:rFonts w:cs="Times New Roman"/>
        </w:rPr>
        <w:t xml:space="preserve"> experiments, which are limited by logistical constraints. </w:t>
      </w:r>
      <w:r w:rsidR="007A1068">
        <w:rPr>
          <w:rFonts w:cs="Times New Roman"/>
        </w:rPr>
        <w:t xml:space="preserve">Modeling stressor effects with </w:t>
      </w:r>
      <w:proofErr w:type="spellStart"/>
      <w:r w:rsidR="007A1068">
        <w:rPr>
          <w:rFonts w:cs="Times New Roman"/>
        </w:rPr>
        <w:t>DEBkiss</w:t>
      </w:r>
      <w:proofErr w:type="spellEnd"/>
      <w:r w:rsidR="007A1068">
        <w:rPr>
          <w:rFonts w:cs="Times New Roman"/>
        </w:rPr>
        <w:t xml:space="preserve">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proofErr w:type="spellStart"/>
      <w:r w:rsidR="00C574C3">
        <w:rPr>
          <w:rFonts w:cs="Times New Roman"/>
        </w:rPr>
        <w:t>Goussen</w:t>
      </w:r>
      <w:proofErr w:type="spellEnd"/>
      <w:r w:rsidR="00C574C3">
        <w:rPr>
          <w:rFonts w:cs="Times New Roman"/>
        </w:rPr>
        <w:t xml:space="preserve">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w:t>
      </w:r>
      <w:r w:rsidR="00565CEB">
        <w:rPr>
          <w:rFonts w:cs="Times New Roman"/>
        </w:rPr>
        <w:lastRenderedPageBreak/>
        <w:t xml:space="preserve">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w:t>
      </w:r>
      <w:commentRangeStart w:id="70"/>
      <w:r w:rsidR="00880BF4">
        <w:rPr>
          <w:rFonts w:cs="Times New Roman"/>
        </w:rPr>
        <w:t>Through</w:t>
      </w:r>
      <w:commentRangeEnd w:id="70"/>
      <w:r w:rsidR="005D4AAC">
        <w:rPr>
          <w:rStyle w:val="CommentReference"/>
          <w:rFonts w:asciiTheme="minorHAnsi" w:hAnsiTheme="minorHAnsi"/>
        </w:rPr>
        <w:commentReference w:id="70"/>
      </w:r>
      <w:r w:rsidR="00880BF4">
        <w:rPr>
          <w:rFonts w:cs="Times New Roman"/>
        </w:rPr>
        <w:t xml:space="preserve"> doing so we were able to highlight the 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71"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w:t>
      </w:r>
      <w:proofErr w:type="spellStart"/>
      <w:r>
        <w:t>Pecquerie</w:t>
      </w:r>
      <w:proofErr w:type="spellEnd"/>
      <w:r>
        <w:t xml:space="preserve">, L., Frederic, J., Gerard, T., and </w:t>
      </w:r>
      <w:proofErr w:type="spellStart"/>
      <w:r>
        <w:t>Flye</w:t>
      </w:r>
      <w:proofErr w:type="spellEnd"/>
      <w:r>
        <w:t xml:space="preserve">-Sainte-Marie, J. 2019. Predicting the energy budget of the scallop </w:t>
      </w:r>
      <w:proofErr w:type="spellStart"/>
      <w:r>
        <w:rPr>
          <w:i/>
          <w:iCs/>
        </w:rPr>
        <w:t>Argopecten</w:t>
      </w:r>
      <w:proofErr w:type="spellEnd"/>
      <w:r>
        <w:rPr>
          <w:i/>
          <w:iCs/>
        </w:rPr>
        <w:t xml:space="preserve"> </w:t>
      </w:r>
      <w:proofErr w:type="spellStart"/>
      <w:r>
        <w:rPr>
          <w:i/>
          <w:iCs/>
        </w:rPr>
        <w:t>purpuratus</w:t>
      </w:r>
      <w:proofErr w:type="spellEnd"/>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w:t>
      </w:r>
      <w:proofErr w:type="spellStart"/>
      <w:r>
        <w:t>Nicieza</w:t>
      </w:r>
      <w:proofErr w:type="spellEnd"/>
      <w:r>
        <w:t xml:space="preserve">,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lastRenderedPageBreak/>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w:t>
      </w:r>
      <w:r w:rsidR="00C9252C">
        <w:rPr>
          <w:i/>
          <w:iCs/>
        </w:rPr>
        <w:t>ut</w:t>
      </w:r>
      <w:proofErr w:type="spellEnd"/>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proofErr w:type="spellStart"/>
      <w:r>
        <w:t>Ciuhandu</w:t>
      </w:r>
      <w:proofErr w:type="spellEnd"/>
      <w:r>
        <w:t xml:space="preserve">,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proofErr w:type="spellStart"/>
      <w:r>
        <w:lastRenderedPageBreak/>
        <w:t>Desforges</w:t>
      </w:r>
      <w:proofErr w:type="spellEnd"/>
      <w:r>
        <w:t xml:space="preserve">, J.-P. W., </w:t>
      </w:r>
      <w:proofErr w:type="spellStart"/>
      <w:r>
        <w:t>Sonne</w:t>
      </w:r>
      <w:proofErr w:type="spellEnd"/>
      <w:r>
        <w:t xml:space="preserve">, C., and Dietz, R. 2017. Using energy budgets to combine ecology and toxicology in a mammalian sentinel species. </w:t>
      </w:r>
      <w:r>
        <w:rPr>
          <w:i/>
          <w:iCs/>
        </w:rPr>
        <w:t>Sci. Rep.</w:t>
      </w:r>
      <w:r>
        <w:t xml:space="preserve">, 7: 46267. </w:t>
      </w:r>
      <w:proofErr w:type="spellStart"/>
      <w:r>
        <w:t>doi</w:t>
      </w:r>
      <w:proofErr w:type="spellEnd"/>
      <w:r>
        <w:t xml:space="preserve">: 10.1038/srep46267 </w:t>
      </w:r>
    </w:p>
    <w:p w14:paraId="2D0E1529" w14:textId="5C63DC55" w:rsidR="00F3633A" w:rsidRPr="002600E5" w:rsidRDefault="00F3633A" w:rsidP="00CC2B70">
      <w:pPr>
        <w:pStyle w:val="TS"/>
        <w:spacing w:line="480" w:lineRule="auto"/>
        <w:ind w:left="720" w:hanging="720"/>
      </w:pPr>
      <w:r>
        <w:t xml:space="preserve">Di Santo, V., </w:t>
      </w:r>
      <w:proofErr w:type="spellStart"/>
      <w:r>
        <w:t>Kenaley</w:t>
      </w:r>
      <w:proofErr w:type="spellEnd"/>
      <w:r>
        <w:t xml:space="preserve">,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7245EBBA"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7F7144C3" w14:textId="59051AD3" w:rsidR="00A8596A" w:rsidRDefault="00A8596A" w:rsidP="00CC2B70">
      <w:pPr>
        <w:pStyle w:val="TS"/>
        <w:spacing w:line="480" w:lineRule="auto"/>
        <w:ind w:left="720" w:hanging="720"/>
      </w:pPr>
      <w:proofErr w:type="spellStart"/>
      <w:r>
        <w:t>Goussen</w:t>
      </w:r>
      <w:proofErr w:type="spellEnd"/>
      <w:r>
        <w:t xml:space="preserve">, B., </w:t>
      </w:r>
      <w:proofErr w:type="spellStart"/>
      <w:r>
        <w:t>Rendal</w:t>
      </w:r>
      <w:proofErr w:type="spellEnd"/>
      <w:r>
        <w:t xml:space="preserve">, C., Sheffield, D., Butler, E., Price, O. R., and </w:t>
      </w:r>
      <w:proofErr w:type="spellStart"/>
      <w:r>
        <w:t>Ashauer</w:t>
      </w:r>
      <w:proofErr w:type="spellEnd"/>
      <w:r>
        <w:t xml:space="preserve">,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proofErr w:type="spellStart"/>
      <w:r>
        <w:t>Grear</w:t>
      </w:r>
      <w:proofErr w:type="spellEnd"/>
      <w:r>
        <w:t xml:space="preserve">, J. S., O’Leary, C. A., Nye, J. A., </w:t>
      </w:r>
      <w:proofErr w:type="spellStart"/>
      <w:r>
        <w:t>Tettelbach</w:t>
      </w:r>
      <w:proofErr w:type="spellEnd"/>
      <w:r>
        <w:t xml:space="preserve">, S. T., and </w:t>
      </w:r>
      <w:proofErr w:type="spellStart"/>
      <w:r>
        <w:t>Gobler</w:t>
      </w:r>
      <w:proofErr w:type="spellEnd"/>
      <w:r>
        <w:t xml:space="preserve">,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6D336D31" w:rsidR="00C87F30"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68F0ED1B" w14:textId="1C40173D" w:rsidR="004C088A" w:rsidRPr="004C088A" w:rsidRDefault="004C088A" w:rsidP="00CC2B70">
      <w:pPr>
        <w:pStyle w:val="TS"/>
        <w:spacing w:line="480" w:lineRule="auto"/>
        <w:ind w:left="720" w:hanging="720"/>
      </w:pPr>
      <w:r>
        <w:lastRenderedPageBreak/>
        <w:t xml:space="preserve">Howarth, R., Chan, F., Conley, D. J., Garnier, J., </w:t>
      </w:r>
      <w:proofErr w:type="spellStart"/>
      <w:r>
        <w:t>Doney</w:t>
      </w:r>
      <w:proofErr w:type="spellEnd"/>
      <w:r>
        <w:t xml:space="preserve">, S. C., Marino, R., and </w:t>
      </w:r>
      <w:proofErr w:type="spellStart"/>
      <w:r>
        <w:t>Billen</w:t>
      </w:r>
      <w:proofErr w:type="spellEnd"/>
      <w:r>
        <w:t xml:space="preserve">, G. 2011. Coupled biogeochemical cycles: eutrophication and hypoxia in temperate estuaries and coastal marine ecosystems. </w:t>
      </w:r>
      <w:r>
        <w:rPr>
          <w:i/>
          <w:iCs/>
        </w:rPr>
        <w:t>Front. Ecol. Environ.</w:t>
      </w:r>
      <w:r>
        <w:t xml:space="preserve">, 9(1): 18-26. </w:t>
      </w:r>
      <w:proofErr w:type="spellStart"/>
      <w:r>
        <w:t>doi</w:t>
      </w:r>
      <w:proofErr w:type="spellEnd"/>
      <w:r>
        <w:t xml:space="preserve">: 10.1890/100008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406DBD2E" w14:textId="4A1B595D" w:rsidR="005354CD" w:rsidRPr="005354CD" w:rsidRDefault="005354CD" w:rsidP="00CC2B70">
      <w:pPr>
        <w:pStyle w:val="TS"/>
        <w:spacing w:line="480" w:lineRule="auto"/>
        <w:ind w:left="720" w:hanging="720"/>
      </w:pPr>
      <w:r>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proofErr w:type="spellStart"/>
      <w:r>
        <w:t>Kamler</w:t>
      </w:r>
      <w:proofErr w:type="spellEnd"/>
      <w:r>
        <w:t xml:space="preserve">,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proofErr w:type="spellStart"/>
      <w:r>
        <w:lastRenderedPageBreak/>
        <w:t>Kooijman</w:t>
      </w:r>
      <w:proofErr w:type="spellEnd"/>
      <w:r>
        <w:t xml:space="preserve">, S. A. L. M., Lika, K., Augustine, S., </w:t>
      </w:r>
      <w:proofErr w:type="spellStart"/>
      <w:r>
        <w:t>Marn</w:t>
      </w:r>
      <w:proofErr w:type="spellEnd"/>
      <w:r>
        <w:t xml:space="preserve">, N., and </w:t>
      </w:r>
      <w:proofErr w:type="spellStart"/>
      <w:r>
        <w:t>Kooi</w:t>
      </w:r>
      <w:proofErr w:type="spellEnd"/>
      <w:r>
        <w:t xml:space="preserve">,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75C6210D" w14:textId="6BF26F9D" w:rsidR="00C83778" w:rsidRPr="00C83778" w:rsidRDefault="00C83778"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2021.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lastRenderedPageBreak/>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proofErr w:type="spellStart"/>
      <w:r>
        <w:t>Nicieza</w:t>
      </w:r>
      <w:proofErr w:type="spellEnd"/>
      <w:r>
        <w:t xml:space="preserve">,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proofErr w:type="spellStart"/>
      <w:r>
        <w:t>Ninness</w:t>
      </w:r>
      <w:proofErr w:type="spellEnd"/>
      <w:r>
        <w:t>,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proofErr w:type="spellStart"/>
      <w:r>
        <w:t>Nonnotte</w:t>
      </w:r>
      <w:proofErr w:type="spellEnd"/>
      <w:r>
        <w:t xml:space="preserve">, G., Maxime, V., </w:t>
      </w:r>
      <w:proofErr w:type="spellStart"/>
      <w:r>
        <w:t>Truchot</w:t>
      </w:r>
      <w:proofErr w:type="spellEnd"/>
      <w:r>
        <w:t xml:space="preserve">, J. P., </w:t>
      </w:r>
      <w:proofErr w:type="spellStart"/>
      <w:r>
        <w:t>Williot</w:t>
      </w:r>
      <w:proofErr w:type="spellEnd"/>
      <w:r>
        <w:t xml:space="preserve">, P., and </w:t>
      </w:r>
      <w:proofErr w:type="spellStart"/>
      <w:r>
        <w:t>Peyraud</w:t>
      </w:r>
      <w:proofErr w:type="spellEnd"/>
      <w:r>
        <w:t xml:space="preserve">, C. 1993. Respiratory responses to progressive ambient hypoxia in the sturgeon, </w:t>
      </w:r>
      <w:r>
        <w:rPr>
          <w:i/>
          <w:iCs/>
        </w:rPr>
        <w:t xml:space="preserve">Acipenser </w:t>
      </w:r>
      <w:proofErr w:type="spellStart"/>
      <w:r>
        <w:rPr>
          <w:i/>
          <w:iCs/>
        </w:rPr>
        <w:t>baeri</w:t>
      </w:r>
      <w:proofErr w:type="spellEnd"/>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735AB1C3" w14:textId="61C83841" w:rsidR="00D805BC" w:rsidRDefault="00D805BC" w:rsidP="00CC2B70">
      <w:pPr>
        <w:pStyle w:val="TS"/>
        <w:spacing w:line="480" w:lineRule="auto"/>
        <w:ind w:left="720" w:hanging="720"/>
      </w:pPr>
      <w:proofErr w:type="spellStart"/>
      <w:r>
        <w:lastRenderedPageBreak/>
        <w:t>Polymeropoulos</w:t>
      </w:r>
      <w:proofErr w:type="spellEnd"/>
      <w:r>
        <w:t xml:space="preserve">, E. T., Elliott, N. G., and </w:t>
      </w:r>
      <w:proofErr w:type="spellStart"/>
      <w:r>
        <w:t>Frappell</w:t>
      </w:r>
      <w:proofErr w:type="spellEnd"/>
      <w:r>
        <w:t xml:space="preserve">, P. B. 2017. Hypoxic acclimation leads to metabolic compensation after reoxygenation in Atlantic salmon yolk-sac alevins. </w:t>
      </w:r>
      <w:r>
        <w:rPr>
          <w:i/>
          <w:iCs/>
        </w:rPr>
        <w:t xml:space="preserve">Comp. </w:t>
      </w:r>
      <w:proofErr w:type="spellStart"/>
      <w:r>
        <w:rPr>
          <w:i/>
          <w:iCs/>
        </w:rPr>
        <w:t>Biochem</w:t>
      </w:r>
      <w:proofErr w:type="spellEnd"/>
      <w:r>
        <w:rPr>
          <w:i/>
          <w:iCs/>
        </w:rPr>
        <w:t>. Physiol. A</w:t>
      </w:r>
      <w:r>
        <w:t xml:space="preserve">, 213: 28-35. </w:t>
      </w:r>
    </w:p>
    <w:p w14:paraId="5922FF30" w14:textId="08E171E5" w:rsidR="004C088A" w:rsidRPr="004C088A" w:rsidRDefault="004C088A" w:rsidP="00CC2B70">
      <w:pPr>
        <w:pStyle w:val="TS"/>
        <w:spacing w:line="480" w:lineRule="auto"/>
        <w:ind w:left="720" w:hanging="720"/>
      </w:pPr>
      <w:proofErr w:type="spellStart"/>
      <w:r>
        <w:t>Rabalais</w:t>
      </w:r>
      <w:proofErr w:type="spellEnd"/>
      <w:r>
        <w:t>, N. N., Turner, R. E., D</w:t>
      </w:r>
      <w:r>
        <w:rPr>
          <w:rFonts w:cs="Times New Roman"/>
        </w:rPr>
        <w:t>í</w:t>
      </w:r>
      <w:r>
        <w:t xml:space="preserve">az, R. J., and </w:t>
      </w:r>
      <w:proofErr w:type="spellStart"/>
      <w:r>
        <w:t>Justi</w:t>
      </w:r>
      <w:r>
        <w:rPr>
          <w:rFonts w:cs="Times New Roman"/>
        </w:rPr>
        <w:t>ć</w:t>
      </w:r>
      <w:proofErr w:type="spellEnd"/>
      <w:r>
        <w:t xml:space="preserve">, D. 2009. Global change and eutrophication of coastal waters. </w:t>
      </w:r>
      <w:r>
        <w:rPr>
          <w:i/>
          <w:iCs/>
        </w:rPr>
        <w:t>ICES J. Mar. Sci.</w:t>
      </w:r>
      <w:r>
        <w:t xml:space="preserve">, 66(7): 1528-1537. </w:t>
      </w:r>
    </w:p>
    <w:p w14:paraId="06FAB446" w14:textId="54FFF2CF" w:rsidR="003F655B" w:rsidRDefault="00634D1F" w:rsidP="003F655B">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t xml:space="preserve">Russell, N. R., and Wootton, R. J. 1992. Appetite and growth compensation in the European minnow, </w:t>
      </w:r>
      <w:proofErr w:type="spellStart"/>
      <w:r>
        <w:rPr>
          <w:i/>
          <w:iCs/>
        </w:rPr>
        <w:t>Phoxinus</w:t>
      </w:r>
      <w:proofErr w:type="spellEnd"/>
      <w:r>
        <w:rPr>
          <w:i/>
          <w:iCs/>
        </w:rPr>
        <w:t xml:space="preserve"> </w:t>
      </w:r>
      <w:proofErr w:type="spellStart"/>
      <w:r>
        <w:rPr>
          <w:i/>
          <w:iCs/>
        </w:rPr>
        <w:t>phoxinus</w:t>
      </w:r>
      <w:proofErr w:type="spellEnd"/>
      <w:r>
        <w:t xml:space="preserve"> (</w:t>
      </w:r>
      <w:proofErr w:type="spellStart"/>
      <w:r>
        <w:t>Cyprinidae</w:t>
      </w:r>
      <w:proofErr w:type="spellEnd"/>
      <w:r>
        <w:t xml:space="preserv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lastRenderedPageBreak/>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t xml:space="preserve">Wei, L.-Z., Zhang, X.-M., Li, J., and Huang, G.-Q. 2008. Compensatory growth of Chinese shrimp, </w:t>
      </w:r>
      <w:proofErr w:type="spellStart"/>
      <w:r>
        <w:rPr>
          <w:i/>
          <w:iCs/>
        </w:rPr>
        <w:t>Fenneropenaeus</w:t>
      </w:r>
      <w:proofErr w:type="spellEnd"/>
      <w:r>
        <w:rPr>
          <w:i/>
          <w:iCs/>
        </w:rPr>
        <w:t xml:space="preserve"> chinensis</w:t>
      </w:r>
      <w:r>
        <w:t xml:space="preserve"> following hypoxic exposure. </w:t>
      </w:r>
      <w:proofErr w:type="spellStart"/>
      <w:r>
        <w:rPr>
          <w:i/>
          <w:iCs/>
        </w:rPr>
        <w:t>Aquacult</w:t>
      </w:r>
      <w:proofErr w:type="spellEnd"/>
      <w:r>
        <w:rPr>
          <w:i/>
          <w:iCs/>
        </w:rPr>
        <w: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proofErr w:type="spellStart"/>
      <w:r w:rsidR="008D65B4">
        <w:rPr>
          <w:i/>
          <w:iCs/>
        </w:rPr>
        <w:t>P</w:t>
      </w:r>
      <w:r w:rsidR="008D65B4">
        <w:rPr>
          <w:vertAlign w:val="subscript"/>
        </w:rPr>
        <w:t>crit</w:t>
      </w:r>
      <w:proofErr w:type="spellEnd"/>
      <w:r w:rsidR="008D65B4">
        <w:t xml:space="preserve"> – are there more useful alternatives? </w:t>
      </w:r>
      <w:r w:rsidR="008D65B4">
        <w:rPr>
          <w:i/>
          <w:iCs/>
        </w:rPr>
        <w:t>J. Exp. Biol.</w:t>
      </w:r>
      <w:r w:rsidR="008D65B4">
        <w:t xml:space="preserve">, 221: jeb163717. </w:t>
      </w:r>
      <w:proofErr w:type="spellStart"/>
      <w:r w:rsidR="008D65B4">
        <w:t>doi</w:t>
      </w:r>
      <w:proofErr w:type="spellEnd"/>
      <w:r w:rsidR="008D65B4">
        <w:t xml:space="preserve">: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71"/>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3-03-28T15:18:00Z" w:initials="JAN">
    <w:p w14:paraId="6C17D268" w14:textId="3C5559A5" w:rsidR="00D76658" w:rsidRDefault="00D76658">
      <w:pPr>
        <w:pStyle w:val="CommentText"/>
      </w:pPr>
      <w:r>
        <w:rPr>
          <w:rStyle w:val="CommentReference"/>
        </w:rPr>
        <w:annotationRef/>
      </w:r>
      <w:r>
        <w:t>Great concluding sentence and exciting findings!  I would have put my money (and maybe I did) on DO reducing the energy available for growth and survival because of an increase in maintenance costs.  So is my interpretation that it’s not that at all, right?  It’s reduced ability to assimilate food?  So less energy available?  What are the implications of that finding?</w:t>
      </w:r>
    </w:p>
  </w:comment>
  <w:comment w:id="1" w:author="Janet A Nye" w:date="2023-03-28T15:21:00Z" w:initials="JAN">
    <w:p w14:paraId="315CEA5B" w14:textId="16CA76F5" w:rsidR="00D76658" w:rsidRDefault="00D76658">
      <w:pPr>
        <w:pStyle w:val="CommentText"/>
      </w:pPr>
      <w:r>
        <w:rPr>
          <w:rStyle w:val="CommentReference"/>
        </w:rPr>
        <w:annotationRef/>
      </w:r>
      <w:r>
        <w:t>Did you mean CO2 acidification or CO2, acidification and…?  If the former I would say CO2-induced coastal acidification or something like that.</w:t>
      </w:r>
    </w:p>
  </w:comment>
  <w:comment w:id="2" w:author="Janet A Nye" w:date="2023-03-28T15:23:00Z" w:initials="JAN">
    <w:p w14:paraId="70425045" w14:textId="36A466CB" w:rsidR="00D76658" w:rsidRDefault="00D76658">
      <w:pPr>
        <w:pStyle w:val="CommentText"/>
      </w:pPr>
      <w:r>
        <w:rPr>
          <w:rStyle w:val="CommentReference"/>
        </w:rPr>
        <w:annotationRef/>
      </w:r>
      <w:r>
        <w:t xml:space="preserve">Need </w:t>
      </w:r>
      <w:r w:rsidR="00AB21BC">
        <w:t xml:space="preserve">some citations and to perhaps further elaborate on the effects of hypoxia on fish physiologically.  </w:t>
      </w:r>
      <w:proofErr w:type="spellStart"/>
      <w:r w:rsidR="00AB21BC">
        <w:t>Stierhoff</w:t>
      </w:r>
      <w:proofErr w:type="spellEnd"/>
      <w:r w:rsidR="00AB21BC">
        <w:t xml:space="preserve"> and many others demonstrate reductions in growth</w:t>
      </w:r>
      <w:r w:rsidR="00A519AB">
        <w:t xml:space="preserve">, but I think he also has a paper about increases in hematocrit?  You should cite yourself and others to document changes in metabolism. </w:t>
      </w:r>
    </w:p>
    <w:p w14:paraId="5C083982" w14:textId="4293202B" w:rsidR="00A519AB" w:rsidRDefault="00A519AB">
      <w:pPr>
        <w:pStyle w:val="CommentText"/>
      </w:pPr>
    </w:p>
    <w:p w14:paraId="2145F9B3" w14:textId="67DD21BF" w:rsidR="00A519AB" w:rsidRDefault="00A519AB">
      <w:pPr>
        <w:pStyle w:val="CommentText"/>
        <w:rPr>
          <w:rFonts w:ascii="Segoe UI" w:hAnsi="Segoe UI" w:cs="Segoe UI"/>
          <w:sz w:val="18"/>
          <w:szCs w:val="18"/>
        </w:rPr>
      </w:pPr>
      <w:proofErr w:type="spellStart"/>
      <w:r>
        <w:rPr>
          <w:rFonts w:ascii="Segoe UI" w:hAnsi="Segoe UI" w:cs="Segoe UI"/>
          <w:sz w:val="18"/>
          <w:szCs w:val="18"/>
        </w:rPr>
        <w:t>Niklitschek</w:t>
      </w:r>
      <w:proofErr w:type="spellEnd"/>
      <w:r>
        <w:rPr>
          <w:rFonts w:ascii="Segoe UI" w:hAnsi="Segoe UI" w:cs="Segoe UI"/>
          <w:sz w:val="18"/>
          <w:szCs w:val="18"/>
        </w:rPr>
        <w:t xml:space="preserve">, E. J., and D. H. </w:t>
      </w:r>
      <w:proofErr w:type="spellStart"/>
      <w:r>
        <w:rPr>
          <w:rFonts w:ascii="Segoe UI" w:hAnsi="Segoe UI" w:cs="Segoe UI"/>
          <w:sz w:val="18"/>
          <w:szCs w:val="18"/>
        </w:rPr>
        <w:t>Secor</w:t>
      </w:r>
      <w:proofErr w:type="spellEnd"/>
      <w:r>
        <w:rPr>
          <w:rFonts w:ascii="Segoe UI" w:hAnsi="Segoe UI" w:cs="Segoe UI"/>
          <w:sz w:val="18"/>
          <w:szCs w:val="18"/>
        </w:rPr>
        <w:t xml:space="preserve">. 2005. Modeling spatial and temporal variation of suitable nursery habitats for Atlantic sturgeon in the Chesapeake Bay. Estuarine, Coastal and Shelf Science </w:t>
      </w:r>
      <w:r>
        <w:rPr>
          <w:rFonts w:ascii="Segoe UI" w:hAnsi="Segoe UI" w:cs="Segoe UI"/>
          <w:b/>
          <w:bCs/>
          <w:sz w:val="18"/>
          <w:szCs w:val="18"/>
        </w:rPr>
        <w:t>64</w:t>
      </w:r>
      <w:r>
        <w:rPr>
          <w:rFonts w:ascii="Segoe UI" w:hAnsi="Segoe UI" w:cs="Segoe UI"/>
          <w:sz w:val="18"/>
          <w:szCs w:val="18"/>
        </w:rPr>
        <w:t>:135-148.</w:t>
      </w:r>
    </w:p>
    <w:p w14:paraId="29648B6F" w14:textId="77777777" w:rsidR="00A519AB" w:rsidRDefault="00A519AB">
      <w:pPr>
        <w:pStyle w:val="CommentText"/>
      </w:pPr>
    </w:p>
  </w:comment>
  <w:comment w:id="5" w:author="Janet A Nye" w:date="2023-03-28T15:23:00Z" w:initials="JAN">
    <w:p w14:paraId="7E457A0B" w14:textId="7FA27629" w:rsidR="00D76658" w:rsidRDefault="00D76658">
      <w:pPr>
        <w:pStyle w:val="CommentText"/>
      </w:pPr>
      <w:r>
        <w:rPr>
          <w:rStyle w:val="CommentReference"/>
        </w:rPr>
        <w:annotationRef/>
      </w:r>
      <w:r>
        <w:t>I think you might need to explain what you mean a bit more because you used lab experiments for this chapter.  I think you mean that by determining the mechanism in this species (which is considered a model “system”) it might be broadly applicable to other species so that you don’t have to do all those experiments.</w:t>
      </w:r>
    </w:p>
  </w:comment>
  <w:comment w:id="7" w:author="Janet A Nye" w:date="2023-03-28T15:28:00Z" w:initials="JAN">
    <w:p w14:paraId="169BEF18" w14:textId="5DFADFAB" w:rsidR="00D76658" w:rsidRDefault="00D76658">
      <w:pPr>
        <w:pStyle w:val="CommentText"/>
      </w:pPr>
      <w:r>
        <w:rPr>
          <w:rStyle w:val="CommentReference"/>
        </w:rPr>
        <w:annotationRef/>
      </w:r>
      <w:r>
        <w:t xml:space="preserve">I will come back to this after reading the whole chapter, but this paragraph seems out of place.  </w:t>
      </w:r>
      <w:r w:rsidR="00884EBE">
        <w:t>I think</w:t>
      </w:r>
      <w:r>
        <w:t xml:space="preserve"> you need another sentence on how </w:t>
      </w:r>
      <w:r w:rsidR="00884EBE">
        <w:t>understanding mechanisms can help scale up to population level processes as a transition sentence between this paragraph and the next.</w:t>
      </w:r>
    </w:p>
  </w:comment>
  <w:comment w:id="9" w:author="Janet A Nye" w:date="2023-03-28T15:33:00Z" w:initials="JAN">
    <w:p w14:paraId="7C6384D3" w14:textId="64DBF876" w:rsidR="00884EBE" w:rsidRDefault="00884EBE">
      <w:pPr>
        <w:pStyle w:val="CommentText"/>
      </w:pPr>
      <w:r>
        <w:rPr>
          <w:rStyle w:val="CommentReference"/>
        </w:rPr>
        <w:annotationRef/>
      </w:r>
      <w:r>
        <w:t xml:space="preserve">I think you are trying to emphasize that </w:t>
      </w:r>
      <w:proofErr w:type="spellStart"/>
      <w:r>
        <w:t>DEBkiss</w:t>
      </w:r>
      <w:proofErr w:type="spellEnd"/>
      <w:r>
        <w:t xml:space="preserve"> could be used in situations where there is lab data available but the lab studies weren’t specifically designed for DEB modeling.</w:t>
      </w:r>
    </w:p>
  </w:comment>
  <w:comment w:id="10" w:author="Janet A Nye" w:date="2023-03-03T20:33:00Z" w:initials="JAN">
    <w:p w14:paraId="27A99594" w14:textId="6C043E83" w:rsidR="00D76658" w:rsidRDefault="00D76658">
      <w:pPr>
        <w:pStyle w:val="CommentText"/>
      </w:pPr>
      <w:r>
        <w:rPr>
          <w:rStyle w:val="CommentReference"/>
        </w:rPr>
        <w:annotationRef/>
      </w:r>
      <w:r>
        <w:t>Wondering if you should say a simple DEB model or simplified DEB model?  What do other papers that use it say?</w:t>
      </w:r>
    </w:p>
  </w:comment>
  <w:comment w:id="11" w:author="Teresa G Schwemmer" w:date="2023-03-25T20:11:00Z" w:initials="TGS">
    <w:p w14:paraId="7ECEEC76" w14:textId="5564613D" w:rsidR="00D76658" w:rsidRDefault="00D76658">
      <w:pPr>
        <w:pStyle w:val="CommentText"/>
      </w:pPr>
      <w:r>
        <w:rPr>
          <w:rStyle w:val="CommentReference"/>
        </w:rPr>
        <w:annotationRef/>
      </w:r>
      <w:r>
        <w:t>Do you mean instead of using ‘</w:t>
      </w:r>
      <w:proofErr w:type="spellStart"/>
      <w:r>
        <w:t>DEBkiss</w:t>
      </w:r>
      <w:proofErr w:type="spellEnd"/>
      <w:r>
        <w:t>’? The papers that use it all say ‘</w:t>
      </w:r>
      <w:proofErr w:type="spellStart"/>
      <w:r>
        <w:t>DEBkiss</w:t>
      </w:r>
      <w:proofErr w:type="spellEnd"/>
      <w:r>
        <w:t xml:space="preserve">’, and then explain what it is by calling it something like ‘a simplified DEB model’ and describing some of the differences (in varying levels of detail). It is a fully different model with different notation and equations than standard DEB and it is a pretty well-known alternative so I think it is best to use this name. </w:t>
      </w:r>
    </w:p>
  </w:comment>
  <w:comment w:id="13" w:author="Janet A Nye" w:date="2023-03-28T15:54:00Z" w:initials="JAN">
    <w:p w14:paraId="1C031C25" w14:textId="0DD8755F" w:rsidR="00AB21BC" w:rsidRDefault="00AB21BC">
      <w:pPr>
        <w:pStyle w:val="CommentText"/>
      </w:pPr>
      <w:r>
        <w:rPr>
          <w:rStyle w:val="CommentReference"/>
        </w:rPr>
        <w:annotationRef/>
      </w:r>
      <w:r>
        <w:t>May need  paragraph to justify why we picked Menidia for this.  You may be sick of writing about this, but for publication you’ll need to summarize what we know about the effects of DO which you’ve done a little bit in the first paragraph and then what we know about Menidia and DO.</w:t>
      </w:r>
    </w:p>
  </w:comment>
  <w:comment w:id="15" w:author="Janet A Nye" w:date="2023-03-28T15:41:00Z" w:initials="JAN">
    <w:p w14:paraId="28BA398C" w14:textId="65B77D20" w:rsidR="00602680" w:rsidRDefault="00602680">
      <w:pPr>
        <w:pStyle w:val="CommentText"/>
      </w:pPr>
      <w:r>
        <w:rPr>
          <w:rStyle w:val="CommentReference"/>
        </w:rPr>
        <w:annotationRef/>
      </w:r>
      <w:r>
        <w:t>Perhaps need to define what maintenance rate is.  I thought it was energy that had to be used to repair tissues (maintaining tissues), but seems like not!</w:t>
      </w:r>
    </w:p>
  </w:comment>
  <w:comment w:id="17" w:author="Janet A Nye" w:date="2023-03-28T20:31:00Z" w:initials="JAN">
    <w:p w14:paraId="53C9306D" w14:textId="72EB2304" w:rsidR="001C5440" w:rsidRDefault="001C5440">
      <w:pPr>
        <w:pStyle w:val="CommentText"/>
      </w:pPr>
      <w:r>
        <w:rPr>
          <w:rStyle w:val="CommentReference"/>
        </w:rPr>
        <w:annotationRef/>
      </w:r>
      <w:r>
        <w:t>You’re not really that brief, would delete.</w:t>
      </w:r>
    </w:p>
  </w:comment>
  <w:comment w:id="21" w:author="Janet A Nye" w:date="2023-03-28T21:07:00Z" w:initials="JAN">
    <w:p w14:paraId="76795C47" w14:textId="5B5453DC" w:rsidR="00EA0DDB" w:rsidRDefault="00EA0DDB">
      <w:pPr>
        <w:pStyle w:val="CommentText"/>
      </w:pPr>
      <w:r>
        <w:rPr>
          <w:rStyle w:val="CommentReference"/>
        </w:rPr>
        <w:annotationRef/>
      </w:r>
      <w:r>
        <w:t>Not sure if I’m reading this right but seems like embryos can’t have ad libitum feeding</w:t>
      </w:r>
    </w:p>
  </w:comment>
  <w:comment w:id="22" w:author="Janet A Nye" w:date="2023-03-28T21:08:00Z" w:initials="JAN">
    <w:p w14:paraId="4D2204D3" w14:textId="20436581" w:rsidR="00EA0DDB" w:rsidRDefault="00EA0DDB">
      <w:pPr>
        <w:pStyle w:val="CommentText"/>
      </w:pPr>
      <w:r>
        <w:rPr>
          <w:rStyle w:val="CommentReference"/>
        </w:rPr>
        <w:annotationRef/>
      </w:r>
      <w:r>
        <w:t xml:space="preserve">Throughout what does the A stand for? Assimilation? and M is maintenance?  Does J refer to fluxes?  </w:t>
      </w:r>
    </w:p>
  </w:comment>
  <w:comment w:id="24" w:author="Janet A Nye" w:date="2023-03-28T21:12:00Z" w:initials="JAN">
    <w:p w14:paraId="31C62DE5" w14:textId="2DA0F281" w:rsidR="00EA0DDB" w:rsidRDefault="00EA0DDB">
      <w:pPr>
        <w:pStyle w:val="CommentText"/>
      </w:pPr>
      <w:r>
        <w:rPr>
          <w:rStyle w:val="CommentReference"/>
        </w:rPr>
        <w:annotationRef/>
      </w:r>
      <w:r>
        <w:t>Think you need to explain this.  If you give a variable name I’m expecting an equation.</w:t>
      </w:r>
    </w:p>
  </w:comment>
  <w:comment w:id="25" w:author="Janet A Nye" w:date="2023-03-28T16:04:00Z" w:initials="JAN">
    <w:p w14:paraId="1145DC25" w14:textId="73667BC3" w:rsidR="00A519AB" w:rsidRDefault="00A519AB">
      <w:pPr>
        <w:pStyle w:val="CommentText"/>
      </w:pPr>
      <w:r>
        <w:rPr>
          <w:rStyle w:val="CommentReference"/>
        </w:rPr>
        <w:annotationRef/>
      </w:r>
      <w:r>
        <w:t xml:space="preserve">Definitely for the presentation </w:t>
      </w:r>
      <w:r w:rsidR="002624DF">
        <w:t xml:space="preserve">and perhaps here define the variables and define which variables are for </w:t>
      </w:r>
      <w:proofErr w:type="spellStart"/>
      <w:r w:rsidR="002624DF">
        <w:t>emryos</w:t>
      </w:r>
      <w:proofErr w:type="spellEnd"/>
      <w:r w:rsidR="002624DF">
        <w:t xml:space="preserve"> vs. adults.  I think you have defined in the text, but this figure can do more work to delineate what variables go with each stage.</w:t>
      </w:r>
    </w:p>
  </w:comment>
  <w:comment w:id="27" w:author="Janet A Nye" w:date="2023-03-28T21:18:00Z" w:initials="JAN">
    <w:p w14:paraId="24B768BA" w14:textId="356A806C" w:rsidR="00C800CA" w:rsidRDefault="00C800CA">
      <w:pPr>
        <w:pStyle w:val="CommentText"/>
      </w:pPr>
      <w:r>
        <w:rPr>
          <w:rStyle w:val="CommentReference"/>
        </w:rPr>
        <w:annotationRef/>
      </w:r>
      <w:r>
        <w:t>You only use ODE 3x so don’t use an acronym.</w:t>
      </w:r>
    </w:p>
  </w:comment>
  <w:comment w:id="32" w:author="Janet A Nye" w:date="2023-03-28T21:19:00Z" w:initials="JAN">
    <w:p w14:paraId="51CD8F97" w14:textId="2E164CB8" w:rsidR="00C800CA" w:rsidRDefault="00C800CA">
      <w:pPr>
        <w:pStyle w:val="CommentText"/>
      </w:pPr>
      <w:r>
        <w:rPr>
          <w:rStyle w:val="CommentReference"/>
        </w:rPr>
        <w:annotationRef/>
      </w:r>
      <w:r>
        <w:t xml:space="preserve">Pertaining to my question above, I’m wondering if you can include all variables discussed in the text and separate out by fluxes (J?) </w:t>
      </w:r>
      <w:proofErr w:type="spellStart"/>
      <w:r>
        <w:t>etc</w:t>
      </w:r>
      <w:proofErr w:type="spellEnd"/>
      <w:r>
        <w:t>?  Would make this table larger.</w:t>
      </w:r>
    </w:p>
  </w:comment>
  <w:comment w:id="33" w:author="Janet A Nye" w:date="2023-03-28T21:21:00Z" w:initials="JAN">
    <w:p w14:paraId="288A0038" w14:textId="4DE7CE67" w:rsidR="00C800CA" w:rsidRDefault="00C800CA">
      <w:pPr>
        <w:pStyle w:val="CommentText"/>
      </w:pPr>
      <w:r>
        <w:rPr>
          <w:rStyle w:val="CommentReference"/>
        </w:rPr>
        <w:annotationRef/>
      </w:r>
      <w:r>
        <w:t xml:space="preserve">Can you justify by saying something about how similar these species are?  Is egg size similar?  Could look at </w:t>
      </w:r>
      <w:proofErr w:type="spellStart"/>
      <w:r>
        <w:t>fishbase</w:t>
      </w:r>
      <w:proofErr w:type="spellEnd"/>
      <w:r>
        <w:t>.  They should be</w:t>
      </w:r>
    </w:p>
  </w:comment>
  <w:comment w:id="34" w:author="Janet A Nye" w:date="2023-03-28T21:22:00Z" w:initials="JAN">
    <w:p w14:paraId="50E62D6B" w14:textId="02AE75F4" w:rsidR="00C800CA" w:rsidRDefault="00C800CA">
      <w:pPr>
        <w:pStyle w:val="CommentText"/>
      </w:pPr>
      <w:r>
        <w:rPr>
          <w:rStyle w:val="CommentReference"/>
        </w:rPr>
        <w:annotationRef/>
      </w:r>
      <w:r>
        <w:t xml:space="preserve">Might reword to “All experiments used in this study fed fish ad libitum at all treatment levels” just to make clear that there was no ration treatment.  The way it is written it made me think you could use the </w:t>
      </w:r>
      <w:proofErr w:type="spellStart"/>
      <w:r>
        <w:t>non ad</w:t>
      </w:r>
      <w:proofErr w:type="spellEnd"/>
      <w:r>
        <w:t xml:space="preserve"> lib treatments to </w:t>
      </w:r>
      <w:proofErr w:type="spellStart"/>
      <w:r>
        <w:t>rnu</w:t>
      </w:r>
      <w:proofErr w:type="spellEnd"/>
      <w:r>
        <w:t xml:space="preserve"> additional simulations.</w:t>
      </w:r>
    </w:p>
  </w:comment>
  <w:comment w:id="35" w:author="Janet A Nye" w:date="2023-03-28T21:29:00Z" w:initials="JAN">
    <w:p w14:paraId="7CBD875B" w14:textId="5D5BAE9C" w:rsidR="001C690C" w:rsidRDefault="001C690C">
      <w:pPr>
        <w:pStyle w:val="CommentText"/>
      </w:pPr>
      <w:r>
        <w:rPr>
          <w:rStyle w:val="CommentReference"/>
        </w:rPr>
        <w:annotationRef/>
      </w:r>
      <w:r>
        <w:t>Cite the chapter for your dissertation, but this is how you would cite like this in the manuscript</w:t>
      </w:r>
    </w:p>
  </w:comment>
  <w:comment w:id="41" w:author="Janet A Nye" w:date="2023-03-28T21:30:00Z" w:initials="JAN">
    <w:p w14:paraId="28B8B12F" w14:textId="3D76BFD6" w:rsidR="001C690C" w:rsidRDefault="001C690C">
      <w:pPr>
        <w:pStyle w:val="CommentText"/>
      </w:pPr>
      <w:r>
        <w:rPr>
          <w:rStyle w:val="CommentReference"/>
        </w:rPr>
        <w:annotationRef/>
      </w:r>
      <w:r>
        <w:t>This still seems to close to K used for the correction factor above.</w:t>
      </w:r>
    </w:p>
  </w:comment>
  <w:comment w:id="42" w:author="Janet A Nye" w:date="2023-03-28T22:17:00Z" w:initials="JAN">
    <w:p w14:paraId="7BD8796D" w14:textId="5EB17941" w:rsidR="00BD09C8" w:rsidRDefault="00BD09C8">
      <w:pPr>
        <w:pStyle w:val="CommentText"/>
      </w:pPr>
      <w:r>
        <w:rPr>
          <w:rStyle w:val="CommentReference"/>
        </w:rPr>
        <w:annotationRef/>
      </w:r>
      <w:r>
        <w:t>Make this caption more descriptive. C affects those parameters that increase and c affects those that decrease. But you let K vary?  You report below the K for each model.  Specify that these are just 3 values to show the range.</w:t>
      </w:r>
    </w:p>
    <w:p w14:paraId="5985A70D" w14:textId="776681E6" w:rsidR="00BD09C8" w:rsidRDefault="00BD09C8">
      <w:pPr>
        <w:pStyle w:val="CommentText"/>
      </w:pPr>
    </w:p>
    <w:p w14:paraId="32924F23" w14:textId="0F26ABAC" w:rsidR="00BD09C8" w:rsidRDefault="00BD09C8">
      <w:pPr>
        <w:pStyle w:val="CommentText"/>
      </w:pPr>
      <w:r>
        <w:t>Is it possible for K and c1 to cancel each other out?</w:t>
      </w:r>
    </w:p>
  </w:comment>
  <w:comment w:id="43" w:author="Janet A Nye" w:date="2023-03-28T22:00:00Z" w:initials="JAN">
    <w:p w14:paraId="52BDECC3" w14:textId="5468017A" w:rsidR="009C4FD3" w:rsidRDefault="009C4FD3">
      <w:pPr>
        <w:pStyle w:val="CommentText"/>
      </w:pPr>
      <w:r>
        <w:rPr>
          <w:rStyle w:val="CommentReference"/>
        </w:rPr>
        <w:annotationRef/>
      </w:r>
      <w:r>
        <w:t>I think this table is problematic.  How did you determine increase or decrease?  Can you report the difference between baseline and hypoxia treatment instead of an arrow?</w:t>
      </w:r>
    </w:p>
    <w:p w14:paraId="350D848E" w14:textId="62A31041" w:rsidR="009C4FD3" w:rsidRDefault="009C4FD3">
      <w:pPr>
        <w:pStyle w:val="CommentText"/>
      </w:pPr>
    </w:p>
    <w:p w14:paraId="24B37132" w14:textId="01D6B1E7" w:rsidR="009C4FD3" w:rsidRDefault="009C4FD3">
      <w:pPr>
        <w:pStyle w:val="CommentText"/>
      </w:pPr>
      <w:r>
        <w:t>You have 2 criteria to meet, but you only say yes or no.  There could be 1 out of 2 criteria met.  Instead of yes/no can you list the criteria met?  Like 1,2 for both, 1 only or 2 only or none?</w:t>
      </w:r>
    </w:p>
  </w:comment>
  <w:comment w:id="45" w:author="Janet A Nye" w:date="2023-03-28T21:33:00Z" w:initials="JAN">
    <w:p w14:paraId="562BE0B6" w14:textId="423D6B91" w:rsidR="001C690C" w:rsidRDefault="001C690C">
      <w:pPr>
        <w:pStyle w:val="CommentText"/>
      </w:pPr>
      <w:r>
        <w:rPr>
          <w:rStyle w:val="CommentReference"/>
        </w:rPr>
        <w:annotationRef/>
      </w:r>
      <w:r>
        <w:t>Make the figures stand alone with better captions.  What is the hypoxia level for the pink and blue?  It’s hard to tell the difference between blue and black so use a different color and/or dashed line</w:t>
      </w:r>
    </w:p>
  </w:comment>
  <w:comment w:id="48" w:author="Janet A Nye" w:date="2023-03-28T22:04:00Z" w:initials="JAN">
    <w:p w14:paraId="2A339B94" w14:textId="55F51962" w:rsidR="009C4FD3" w:rsidRDefault="009C4FD3">
      <w:pPr>
        <w:pStyle w:val="CommentText"/>
      </w:pPr>
      <w:r>
        <w:rPr>
          <w:rStyle w:val="CommentReference"/>
        </w:rPr>
        <w:annotationRef/>
      </w:r>
      <w:r>
        <w:t>I think you first have to report in more detail why you ruled out some potential treatments either in a separate section or in the section above.</w:t>
      </w:r>
    </w:p>
  </w:comment>
  <w:comment w:id="50" w:author="Janet A Nye" w:date="2023-03-28T21:41:00Z" w:initials="JAN">
    <w:p w14:paraId="76744045" w14:textId="7F1A168F" w:rsidR="00394D26" w:rsidRDefault="00394D26">
      <w:pPr>
        <w:pStyle w:val="CommentText"/>
      </w:pPr>
      <w:r>
        <w:rPr>
          <w:rStyle w:val="CommentReference"/>
        </w:rPr>
        <w:annotationRef/>
      </w:r>
      <w:r>
        <w:t xml:space="preserve">Think you should add that you did </w:t>
      </w:r>
      <w:proofErr w:type="spellStart"/>
      <w:r>
        <w:t>dAIC</w:t>
      </w:r>
      <w:proofErr w:type="spellEnd"/>
      <w:r>
        <w:t xml:space="preserve"> and WAIC in the methods.  And maybe define AIC as </w:t>
      </w:r>
      <w:proofErr w:type="spellStart"/>
      <w:r>
        <w:t>AKaike</w:t>
      </w:r>
      <w:proofErr w:type="spellEnd"/>
      <w:r>
        <w:t xml:space="preserve"> Information Criteria.  Not sure, seems like everyone should know what AIC is but if you submit to a physiology type journal maybe not.</w:t>
      </w:r>
    </w:p>
  </w:comment>
  <w:comment w:id="51" w:author="Teresa G Schwemmer" w:date="2023-03-26T14:48:00Z" w:initials="TGS">
    <w:p w14:paraId="4B980D19" w14:textId="77777777" w:rsidR="00D76658" w:rsidRDefault="00D76658">
      <w:pPr>
        <w:pStyle w:val="CommentText"/>
      </w:pPr>
      <w:r>
        <w:rPr>
          <w:rStyle w:val="CommentReference"/>
        </w:rPr>
        <w:annotationRef/>
      </w:r>
      <w:r>
        <w:t xml:space="preserve">Because of the requirement that Akaike weights only be calculated for models where one is nested within the other, I did not include all of them in the table because there are multiple models that some of the others are nested within (e.g. </w:t>
      </w:r>
      <w:proofErr w:type="spellStart"/>
      <w:r>
        <w:t>Jvm</w:t>
      </w:r>
      <w:proofErr w:type="spellEnd"/>
      <w:r>
        <w:t xml:space="preserve"> + </w:t>
      </w:r>
      <w:proofErr w:type="spellStart"/>
      <w:r>
        <w:t>mu_emb</w:t>
      </w:r>
      <w:proofErr w:type="spellEnd"/>
      <w:r>
        <w:t xml:space="preserve"> + </w:t>
      </w:r>
      <w:proofErr w:type="spellStart"/>
      <w:r>
        <w:t>mu_lar</w:t>
      </w:r>
      <w:proofErr w:type="spellEnd"/>
      <w:r>
        <w:t xml:space="preserve"> is nested within two different models). Basically the table would get messy and need to be rearranged, which I can do if we think that is necessary. For </w:t>
      </w:r>
      <w:proofErr w:type="gramStart"/>
      <w:r>
        <w:t>now</w:t>
      </w:r>
      <w:proofErr w:type="gramEnd"/>
      <w:r>
        <w:t xml:space="preserve"> I just included the Akaike weight for the one I felt needed the most justification.  </w:t>
      </w:r>
    </w:p>
    <w:p w14:paraId="35B9FCCC" w14:textId="77777777" w:rsidR="00D76658" w:rsidRDefault="00D76658">
      <w:pPr>
        <w:pStyle w:val="CommentText"/>
      </w:pPr>
    </w:p>
    <w:p w14:paraId="1892D90D" w14:textId="36734839" w:rsidR="00D76658" w:rsidRPr="00580093" w:rsidRDefault="00D76658">
      <w:pPr>
        <w:pStyle w:val="CommentText"/>
      </w:pPr>
      <w:r>
        <w:t xml:space="preserve">Because of the nested requirement, I don’t think I can use Akaike weight to compare </w:t>
      </w:r>
      <w:proofErr w:type="spellStart"/>
      <w:r>
        <w:t>J</w:t>
      </w:r>
      <w:r>
        <w:rPr>
          <w:vertAlign w:val="superscript"/>
        </w:rPr>
        <w:t>a</w:t>
      </w:r>
      <w:r>
        <w:rPr>
          <w:vertAlign w:val="subscript"/>
        </w:rPr>
        <w:t>Am</w:t>
      </w:r>
      <w:r>
        <w:t>+mu_emb+mu_lar</w:t>
      </w:r>
      <w:proofErr w:type="spellEnd"/>
      <w:r>
        <w:t xml:space="preserve"> with </w:t>
      </w:r>
      <w:proofErr w:type="spellStart"/>
      <w:r>
        <w:t>y</w:t>
      </w:r>
      <w:r>
        <w:rPr>
          <w:vertAlign w:val="subscript"/>
        </w:rPr>
        <w:t>VA</w:t>
      </w:r>
      <w:r>
        <w:t>+mu_emb+mu_lar</w:t>
      </w:r>
      <w:proofErr w:type="spellEnd"/>
      <w:r>
        <w:t xml:space="preserve"> unfortunately, but I did include the delta AIC. </w:t>
      </w:r>
    </w:p>
  </w:comment>
  <w:comment w:id="53" w:author="Janet A Nye" w:date="2023-03-28T21:46:00Z" w:initials="JAN">
    <w:p w14:paraId="0A821600" w14:textId="6D6ABE20" w:rsidR="00A00086" w:rsidRDefault="00A00086">
      <w:pPr>
        <w:pStyle w:val="CommentText"/>
      </w:pPr>
      <w:r>
        <w:rPr>
          <w:rStyle w:val="CommentReference"/>
        </w:rPr>
        <w:annotationRef/>
      </w:r>
      <w:r>
        <w:t xml:space="preserve">Usually cite the table so maybe can reword.  </w:t>
      </w:r>
    </w:p>
  </w:comment>
  <w:comment w:id="54" w:author="Janet A Nye" w:date="2023-03-28T21:49:00Z" w:initials="JAN">
    <w:p w14:paraId="16302587" w14:textId="77777777" w:rsidR="00A00086" w:rsidRDefault="00A00086">
      <w:pPr>
        <w:pStyle w:val="CommentText"/>
      </w:pPr>
      <w:r>
        <w:rPr>
          <w:rStyle w:val="CommentReference"/>
        </w:rPr>
        <w:annotationRef/>
      </w:r>
      <w:r>
        <w:t xml:space="preserve">I still think calculating </w:t>
      </w:r>
      <w:proofErr w:type="spellStart"/>
      <w:r>
        <w:t>wAIC</w:t>
      </w:r>
      <w:proofErr w:type="spellEnd"/>
      <w:r>
        <w:t xml:space="preserve"> would be extremely helpful and not that hard to do.  </w:t>
      </w:r>
    </w:p>
    <w:p w14:paraId="6D74CCDF" w14:textId="77777777" w:rsidR="00A00086" w:rsidRDefault="00A00086">
      <w:pPr>
        <w:pStyle w:val="CommentText"/>
      </w:pPr>
    </w:p>
    <w:p w14:paraId="226EA18A" w14:textId="77777777" w:rsidR="00A00086" w:rsidRDefault="00A00086">
      <w:pPr>
        <w:pStyle w:val="CommentText"/>
      </w:pPr>
      <w:r>
        <w:t xml:space="preserve">Also, in response to our conversation today, I’ve read that you should usually use </w:t>
      </w:r>
      <w:proofErr w:type="spellStart"/>
      <w:r>
        <w:t>AICc</w:t>
      </w:r>
      <w:proofErr w:type="spellEnd"/>
      <w:r>
        <w:t xml:space="preserve"> because at large sample size it converges to AIC.  I am not sure the sampling design of the hypoxia experiments, but knowing that there may be multiple fish within the same EU as Hannes usually does the sample size might be inflated.</w:t>
      </w:r>
    </w:p>
    <w:p w14:paraId="3F60F879" w14:textId="77777777" w:rsidR="00A00086" w:rsidRDefault="00A00086">
      <w:pPr>
        <w:pStyle w:val="CommentText"/>
      </w:pPr>
    </w:p>
    <w:p w14:paraId="330CBF8C" w14:textId="09D1C2D5" w:rsidR="00A00086" w:rsidRDefault="00A00086">
      <w:pPr>
        <w:pStyle w:val="CommentText"/>
      </w:pPr>
      <w:r>
        <w:t>I doubt it will change your results, but might support your decisions better.</w:t>
      </w:r>
    </w:p>
  </w:comment>
  <w:comment w:id="56" w:author="Janet A Nye" w:date="2023-03-28T21:52:00Z" w:initials="JAN">
    <w:p w14:paraId="43B22793" w14:textId="77777777" w:rsidR="00A00086" w:rsidRDefault="00A00086">
      <w:pPr>
        <w:pStyle w:val="CommentText"/>
      </w:pPr>
      <w:r>
        <w:rPr>
          <w:rStyle w:val="CommentReference"/>
        </w:rPr>
        <w:annotationRef/>
      </w:r>
      <w:r>
        <w:t xml:space="preserve">You might want to somehow convey how the model overestimates or underestimates certain values.  </w:t>
      </w:r>
      <w:proofErr w:type="gramStart"/>
      <w:r>
        <w:t>So</w:t>
      </w:r>
      <w:proofErr w:type="gramEnd"/>
      <w:r>
        <w:t xml:space="preserve"> for example, it overestimates survival  (predicts higher survival than actually occurs) for low DO and for all the rate or slops of the </w:t>
      </w:r>
      <w:proofErr w:type="spellStart"/>
      <w:r>
        <w:t>survivl</w:t>
      </w:r>
      <w:proofErr w:type="spellEnd"/>
      <w:r>
        <w:t xml:space="preserve"> curve over time is not as steep as it should be.  Why?  But the egg buffer mass fits almost perfectly.  Why?</w:t>
      </w:r>
    </w:p>
    <w:p w14:paraId="6C6BA5D4" w14:textId="77777777" w:rsidR="00A00086" w:rsidRDefault="00A00086">
      <w:pPr>
        <w:pStyle w:val="CommentText"/>
      </w:pPr>
    </w:p>
    <w:p w14:paraId="7F5FBE9E" w14:textId="77777777" w:rsidR="00A00086" w:rsidRDefault="00A00086">
      <w:pPr>
        <w:pStyle w:val="CommentText"/>
      </w:pPr>
      <w:r>
        <w:t xml:space="preserve">Do you have a second value for TL at low DO (red in Panel A)?  </w:t>
      </w:r>
    </w:p>
    <w:p w14:paraId="5A1029DD" w14:textId="77777777" w:rsidR="009C4FD3" w:rsidRDefault="009C4FD3">
      <w:pPr>
        <w:pStyle w:val="CommentText"/>
      </w:pPr>
    </w:p>
    <w:p w14:paraId="4F2C1CC0" w14:textId="373272F0" w:rsidR="009C4FD3" w:rsidRDefault="009C4FD3">
      <w:pPr>
        <w:pStyle w:val="CommentText"/>
      </w:pPr>
      <w:r>
        <w:t>Also, these figures make your sample size seem very low.</w:t>
      </w:r>
    </w:p>
  </w:comment>
  <w:comment w:id="58" w:author="Janet A Nye" w:date="2023-03-28T22:05:00Z" w:initials="JAN">
    <w:p w14:paraId="004077E1" w14:textId="07073220" w:rsidR="00B36BD1" w:rsidRDefault="00B36BD1">
      <w:pPr>
        <w:pStyle w:val="CommentText"/>
      </w:pPr>
      <w:r>
        <w:rPr>
          <w:rStyle w:val="CommentReference"/>
        </w:rPr>
        <w:annotationRef/>
      </w:r>
      <w:r>
        <w:t>The first sentence of your discussion should be the take home message, not a recap of what you did.  I suggest the sentence copied here from abstract and delete this one.</w:t>
      </w:r>
    </w:p>
  </w:comment>
  <w:comment w:id="64" w:author="Janet A Nye" w:date="2023-03-28T22:09:00Z" w:initials="JAN">
    <w:p w14:paraId="3E683CDB" w14:textId="245D8221" w:rsidR="00B36BD1" w:rsidRDefault="00B36BD1">
      <w:pPr>
        <w:pStyle w:val="CommentText"/>
      </w:pPr>
      <w:r>
        <w:rPr>
          <w:rStyle w:val="CommentReference"/>
        </w:rPr>
        <w:annotationRef/>
      </w:r>
      <w:r>
        <w:t>Like what?  This probably deserves a whole paragraph.  If you don’t try to answer in this version expect a question in your defense :D and to have to add to your final dissertation version.</w:t>
      </w:r>
    </w:p>
  </w:comment>
  <w:comment w:id="65" w:author="Janet A Nye" w:date="2023-03-28T22:10:00Z" w:initials="JAN">
    <w:p w14:paraId="3255FA4A" w14:textId="61497DC6" w:rsidR="00B36BD1" w:rsidRDefault="00B36BD1">
      <w:pPr>
        <w:pStyle w:val="CommentText"/>
      </w:pPr>
      <w:r>
        <w:rPr>
          <w:rStyle w:val="CommentReference"/>
        </w:rPr>
        <w:annotationRef/>
      </w:r>
      <w:r>
        <w:t>Good point</w:t>
      </w:r>
    </w:p>
  </w:comment>
  <w:comment w:id="66" w:author="Janet A Nye" w:date="2023-03-28T22:11:00Z" w:initials="JAN">
    <w:p w14:paraId="5B6AEE3E" w14:textId="4F607212" w:rsidR="00B36BD1" w:rsidRDefault="00B36BD1">
      <w:pPr>
        <w:pStyle w:val="CommentText"/>
      </w:pPr>
      <w:r>
        <w:rPr>
          <w:rStyle w:val="CommentReference"/>
        </w:rPr>
        <w:annotationRef/>
      </w:r>
      <w:r>
        <w:t>In the discussion rather than referring to the variable names, refer to the process or parameter by name.  You’re trying to explain the mechanisms broadly.</w:t>
      </w:r>
    </w:p>
  </w:comment>
  <w:comment w:id="67" w:author="Janet A Nye" w:date="2023-03-28T22:12:00Z" w:initials="JAN">
    <w:p w14:paraId="4204F46E" w14:textId="667FDCC6" w:rsidR="00B36BD1" w:rsidRDefault="00B36BD1">
      <w:pPr>
        <w:pStyle w:val="CommentText"/>
      </w:pPr>
      <w:r>
        <w:rPr>
          <w:rStyle w:val="CommentReference"/>
        </w:rPr>
        <w:annotationRef/>
      </w:r>
      <w:r>
        <w:t>I’d say throughout the discussion, zoom out, and refer to the process not the variable name.</w:t>
      </w:r>
    </w:p>
  </w:comment>
  <w:comment w:id="69" w:author="Janet A Nye" w:date="2023-03-28T22:22:00Z" w:initials="JAN">
    <w:p w14:paraId="59949297" w14:textId="67B4238A" w:rsidR="00BD09C8" w:rsidRDefault="00BD09C8">
      <w:pPr>
        <w:pStyle w:val="CommentText"/>
      </w:pPr>
      <w:r>
        <w:rPr>
          <w:rStyle w:val="CommentReference"/>
        </w:rPr>
        <w:annotationRef/>
      </w:r>
      <w:r>
        <w:t>Need citations of these “some studies”</w:t>
      </w:r>
    </w:p>
  </w:comment>
  <w:comment w:id="70" w:author="Janet A Nye" w:date="2023-03-28T22:28:00Z" w:initials="JAN">
    <w:p w14:paraId="666C665A" w14:textId="195D85A9" w:rsidR="005D4AAC" w:rsidRDefault="005D4AAC">
      <w:pPr>
        <w:pStyle w:val="CommentText"/>
      </w:pPr>
      <w:r>
        <w:rPr>
          <w:rStyle w:val="CommentReference"/>
        </w:rPr>
        <w:annotationRef/>
      </w:r>
      <w:r>
        <w:t>Good to end on this main point, but make sure that goes up front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7D268" w15:done="0"/>
  <w15:commentEx w15:paraId="315CEA5B" w15:done="0"/>
  <w15:commentEx w15:paraId="29648B6F" w15:done="0"/>
  <w15:commentEx w15:paraId="7E457A0B" w15:done="0"/>
  <w15:commentEx w15:paraId="169BEF18" w15:done="0"/>
  <w15:commentEx w15:paraId="7C6384D3" w15:done="0"/>
  <w15:commentEx w15:paraId="27A99594" w15:done="0"/>
  <w15:commentEx w15:paraId="7ECEEC76" w15:paraIdParent="27A99594" w15:done="0"/>
  <w15:commentEx w15:paraId="1C031C25" w15:done="0"/>
  <w15:commentEx w15:paraId="28BA398C" w15:done="0"/>
  <w15:commentEx w15:paraId="53C9306D" w15:done="0"/>
  <w15:commentEx w15:paraId="76795C47" w15:done="0"/>
  <w15:commentEx w15:paraId="4D2204D3" w15:done="0"/>
  <w15:commentEx w15:paraId="31C62DE5" w15:done="0"/>
  <w15:commentEx w15:paraId="1145DC25" w15:done="0"/>
  <w15:commentEx w15:paraId="24B768BA" w15:done="0"/>
  <w15:commentEx w15:paraId="51CD8F97" w15:done="0"/>
  <w15:commentEx w15:paraId="288A0038" w15:done="0"/>
  <w15:commentEx w15:paraId="50E62D6B" w15:done="0"/>
  <w15:commentEx w15:paraId="7CBD875B" w15:done="0"/>
  <w15:commentEx w15:paraId="28B8B12F" w15:done="0"/>
  <w15:commentEx w15:paraId="32924F23" w15:done="0"/>
  <w15:commentEx w15:paraId="24B37132" w15:done="0"/>
  <w15:commentEx w15:paraId="562BE0B6" w15:done="0"/>
  <w15:commentEx w15:paraId="2A339B94" w15:done="0"/>
  <w15:commentEx w15:paraId="76744045" w15:done="0"/>
  <w15:commentEx w15:paraId="1892D90D" w15:done="0"/>
  <w15:commentEx w15:paraId="0A821600" w15:done="0"/>
  <w15:commentEx w15:paraId="330CBF8C" w15:done="0"/>
  <w15:commentEx w15:paraId="4F2C1CC0" w15:done="0"/>
  <w15:commentEx w15:paraId="004077E1" w15:done="0"/>
  <w15:commentEx w15:paraId="3E683CDB" w15:done="0"/>
  <w15:commentEx w15:paraId="3255FA4A" w15:done="0"/>
  <w15:commentEx w15:paraId="5B6AEE3E" w15:done="0"/>
  <w15:commentEx w15:paraId="4204F46E" w15:done="0"/>
  <w15:commentEx w15:paraId="59949297" w15:done="0"/>
  <w15:commentEx w15:paraId="666C6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D3EA" w16cex:dateUtc="2023-03-26T00:11:00Z"/>
  <w16cex:commentExtensible w16cex:durableId="27CAD9A2" w16cex:dateUtc="2023-03-2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7D268" w16cid:durableId="27D01008"/>
  <w16cid:commentId w16cid:paraId="315CEA5B" w16cid:durableId="27D01009"/>
  <w16cid:commentId w16cid:paraId="29648B6F" w16cid:durableId="27D0100A"/>
  <w16cid:commentId w16cid:paraId="7E457A0B" w16cid:durableId="27D0100B"/>
  <w16cid:commentId w16cid:paraId="169BEF18" w16cid:durableId="27D0100C"/>
  <w16cid:commentId w16cid:paraId="7C6384D3" w16cid:durableId="27D0100D"/>
  <w16cid:commentId w16cid:paraId="27A99594" w16cid:durableId="27B0344F"/>
  <w16cid:commentId w16cid:paraId="7ECEEC76" w16cid:durableId="27C9D3EA"/>
  <w16cid:commentId w16cid:paraId="1C031C25" w16cid:durableId="27D01010"/>
  <w16cid:commentId w16cid:paraId="28BA398C" w16cid:durableId="27D01011"/>
  <w16cid:commentId w16cid:paraId="53C9306D" w16cid:durableId="27D01012"/>
  <w16cid:commentId w16cid:paraId="76795C47" w16cid:durableId="27D01013"/>
  <w16cid:commentId w16cid:paraId="4D2204D3" w16cid:durableId="27D01014"/>
  <w16cid:commentId w16cid:paraId="31C62DE5" w16cid:durableId="27D01015"/>
  <w16cid:commentId w16cid:paraId="1145DC25" w16cid:durableId="27D01016"/>
  <w16cid:commentId w16cid:paraId="24B768BA" w16cid:durableId="27D01017"/>
  <w16cid:commentId w16cid:paraId="51CD8F97" w16cid:durableId="27D01018"/>
  <w16cid:commentId w16cid:paraId="288A0038" w16cid:durableId="27D01019"/>
  <w16cid:commentId w16cid:paraId="50E62D6B" w16cid:durableId="27D0101A"/>
  <w16cid:commentId w16cid:paraId="7CBD875B" w16cid:durableId="27D0101B"/>
  <w16cid:commentId w16cid:paraId="28B8B12F" w16cid:durableId="27D0101C"/>
  <w16cid:commentId w16cid:paraId="32924F23" w16cid:durableId="27D0101D"/>
  <w16cid:commentId w16cid:paraId="24B37132" w16cid:durableId="27D0101E"/>
  <w16cid:commentId w16cid:paraId="562BE0B6" w16cid:durableId="27D0101F"/>
  <w16cid:commentId w16cid:paraId="2A339B94" w16cid:durableId="27D01020"/>
  <w16cid:commentId w16cid:paraId="76744045" w16cid:durableId="27D01021"/>
  <w16cid:commentId w16cid:paraId="1892D90D" w16cid:durableId="27CAD9A2"/>
  <w16cid:commentId w16cid:paraId="0A821600" w16cid:durableId="27D01023"/>
  <w16cid:commentId w16cid:paraId="330CBF8C" w16cid:durableId="27D01024"/>
  <w16cid:commentId w16cid:paraId="4F2C1CC0" w16cid:durableId="27D01025"/>
  <w16cid:commentId w16cid:paraId="004077E1" w16cid:durableId="27D01026"/>
  <w16cid:commentId w16cid:paraId="3E683CDB" w16cid:durableId="27D01027"/>
  <w16cid:commentId w16cid:paraId="3255FA4A" w16cid:durableId="27D01028"/>
  <w16cid:commentId w16cid:paraId="5B6AEE3E" w16cid:durableId="27D01029"/>
  <w16cid:commentId w16cid:paraId="4204F46E" w16cid:durableId="27D0102A"/>
  <w16cid:commentId w16cid:paraId="59949297" w16cid:durableId="27D0102B"/>
  <w16cid:commentId w16cid:paraId="666C665A" w16cid:durableId="27D01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027061">
    <w:abstractNumId w:val="1"/>
  </w:num>
  <w:num w:numId="2" w16cid:durableId="14095016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C5440"/>
    <w:rsid w:val="001C690C"/>
    <w:rsid w:val="001D28C0"/>
    <w:rsid w:val="001D4648"/>
    <w:rsid w:val="001F05F3"/>
    <w:rsid w:val="001F5898"/>
    <w:rsid w:val="00201541"/>
    <w:rsid w:val="0020401D"/>
    <w:rsid w:val="002126BE"/>
    <w:rsid w:val="00216209"/>
    <w:rsid w:val="002233B5"/>
    <w:rsid w:val="00227BA8"/>
    <w:rsid w:val="00235D9D"/>
    <w:rsid w:val="002406FE"/>
    <w:rsid w:val="0024173E"/>
    <w:rsid w:val="00244892"/>
    <w:rsid w:val="002513C4"/>
    <w:rsid w:val="00256965"/>
    <w:rsid w:val="002600E5"/>
    <w:rsid w:val="002624DF"/>
    <w:rsid w:val="002759A0"/>
    <w:rsid w:val="0028671C"/>
    <w:rsid w:val="00286733"/>
    <w:rsid w:val="002953A1"/>
    <w:rsid w:val="002954B1"/>
    <w:rsid w:val="0029731B"/>
    <w:rsid w:val="002A0E7D"/>
    <w:rsid w:val="002A4659"/>
    <w:rsid w:val="002B7F87"/>
    <w:rsid w:val="002E2496"/>
    <w:rsid w:val="002E4860"/>
    <w:rsid w:val="002E684E"/>
    <w:rsid w:val="002F5FF2"/>
    <w:rsid w:val="002F662D"/>
    <w:rsid w:val="00303274"/>
    <w:rsid w:val="003135A2"/>
    <w:rsid w:val="00316C01"/>
    <w:rsid w:val="00317D05"/>
    <w:rsid w:val="00321AC3"/>
    <w:rsid w:val="0034426F"/>
    <w:rsid w:val="003750EE"/>
    <w:rsid w:val="00381630"/>
    <w:rsid w:val="00386E09"/>
    <w:rsid w:val="00391BD8"/>
    <w:rsid w:val="00394D26"/>
    <w:rsid w:val="003A348D"/>
    <w:rsid w:val="003B36A9"/>
    <w:rsid w:val="003C7A53"/>
    <w:rsid w:val="003D23FD"/>
    <w:rsid w:val="003D49A9"/>
    <w:rsid w:val="003D7508"/>
    <w:rsid w:val="003F2AB9"/>
    <w:rsid w:val="003F5E32"/>
    <w:rsid w:val="003F655B"/>
    <w:rsid w:val="003F67F0"/>
    <w:rsid w:val="00400292"/>
    <w:rsid w:val="004014ED"/>
    <w:rsid w:val="0041156C"/>
    <w:rsid w:val="00413938"/>
    <w:rsid w:val="00422F7A"/>
    <w:rsid w:val="004237DD"/>
    <w:rsid w:val="0042699D"/>
    <w:rsid w:val="004349A8"/>
    <w:rsid w:val="004434B2"/>
    <w:rsid w:val="00450523"/>
    <w:rsid w:val="0046794C"/>
    <w:rsid w:val="00477F80"/>
    <w:rsid w:val="00480094"/>
    <w:rsid w:val="00495AFA"/>
    <w:rsid w:val="00496CED"/>
    <w:rsid w:val="004A11FE"/>
    <w:rsid w:val="004A345C"/>
    <w:rsid w:val="004A7ED6"/>
    <w:rsid w:val="004B3C2E"/>
    <w:rsid w:val="004B4CB8"/>
    <w:rsid w:val="004B7230"/>
    <w:rsid w:val="004C088A"/>
    <w:rsid w:val="004C5B2C"/>
    <w:rsid w:val="004E2847"/>
    <w:rsid w:val="004E403C"/>
    <w:rsid w:val="004E42EC"/>
    <w:rsid w:val="004F68FB"/>
    <w:rsid w:val="004F7827"/>
    <w:rsid w:val="00501184"/>
    <w:rsid w:val="0050164F"/>
    <w:rsid w:val="00514DA9"/>
    <w:rsid w:val="00527345"/>
    <w:rsid w:val="005354CD"/>
    <w:rsid w:val="00540CC1"/>
    <w:rsid w:val="00542FDB"/>
    <w:rsid w:val="00544AD9"/>
    <w:rsid w:val="00551A70"/>
    <w:rsid w:val="00557955"/>
    <w:rsid w:val="00565CEB"/>
    <w:rsid w:val="00580093"/>
    <w:rsid w:val="00590888"/>
    <w:rsid w:val="005A32BB"/>
    <w:rsid w:val="005B330E"/>
    <w:rsid w:val="005B3F3C"/>
    <w:rsid w:val="005C2DF2"/>
    <w:rsid w:val="005D4AAC"/>
    <w:rsid w:val="005F0B0A"/>
    <w:rsid w:val="00602680"/>
    <w:rsid w:val="00611C39"/>
    <w:rsid w:val="006226E9"/>
    <w:rsid w:val="00630D12"/>
    <w:rsid w:val="00632165"/>
    <w:rsid w:val="00634D1F"/>
    <w:rsid w:val="00635A32"/>
    <w:rsid w:val="006534ED"/>
    <w:rsid w:val="00665D48"/>
    <w:rsid w:val="0066788E"/>
    <w:rsid w:val="0068755F"/>
    <w:rsid w:val="00694E74"/>
    <w:rsid w:val="006A0BB5"/>
    <w:rsid w:val="006B27C0"/>
    <w:rsid w:val="006B6B89"/>
    <w:rsid w:val="006C19FD"/>
    <w:rsid w:val="006C2669"/>
    <w:rsid w:val="006D12B8"/>
    <w:rsid w:val="006E1415"/>
    <w:rsid w:val="006E301A"/>
    <w:rsid w:val="006E774A"/>
    <w:rsid w:val="00725FAE"/>
    <w:rsid w:val="00731F55"/>
    <w:rsid w:val="00732454"/>
    <w:rsid w:val="00733DA2"/>
    <w:rsid w:val="00750735"/>
    <w:rsid w:val="00756B47"/>
    <w:rsid w:val="0076013F"/>
    <w:rsid w:val="00760952"/>
    <w:rsid w:val="007617BB"/>
    <w:rsid w:val="0077048B"/>
    <w:rsid w:val="007718D4"/>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2A9A"/>
    <w:rsid w:val="00866781"/>
    <w:rsid w:val="0087657D"/>
    <w:rsid w:val="00876CDC"/>
    <w:rsid w:val="00877127"/>
    <w:rsid w:val="0088078B"/>
    <w:rsid w:val="00880BF4"/>
    <w:rsid w:val="0088267D"/>
    <w:rsid w:val="00882873"/>
    <w:rsid w:val="00884EBE"/>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C4FD3"/>
    <w:rsid w:val="009D2FD4"/>
    <w:rsid w:val="009D62E3"/>
    <w:rsid w:val="009E0C2B"/>
    <w:rsid w:val="009E4244"/>
    <w:rsid w:val="009E788D"/>
    <w:rsid w:val="00A00086"/>
    <w:rsid w:val="00A11D2B"/>
    <w:rsid w:val="00A20931"/>
    <w:rsid w:val="00A23224"/>
    <w:rsid w:val="00A253EE"/>
    <w:rsid w:val="00A26A20"/>
    <w:rsid w:val="00A320A9"/>
    <w:rsid w:val="00A34F93"/>
    <w:rsid w:val="00A4451C"/>
    <w:rsid w:val="00A459EF"/>
    <w:rsid w:val="00A519AB"/>
    <w:rsid w:val="00A641B5"/>
    <w:rsid w:val="00A64881"/>
    <w:rsid w:val="00A65034"/>
    <w:rsid w:val="00A7204A"/>
    <w:rsid w:val="00A72D60"/>
    <w:rsid w:val="00A73CA5"/>
    <w:rsid w:val="00A77564"/>
    <w:rsid w:val="00A82CC5"/>
    <w:rsid w:val="00A83794"/>
    <w:rsid w:val="00A8596A"/>
    <w:rsid w:val="00A86D5C"/>
    <w:rsid w:val="00A93B1A"/>
    <w:rsid w:val="00A944D8"/>
    <w:rsid w:val="00AB21BC"/>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36BD1"/>
    <w:rsid w:val="00B41152"/>
    <w:rsid w:val="00B47398"/>
    <w:rsid w:val="00B52565"/>
    <w:rsid w:val="00B5366E"/>
    <w:rsid w:val="00B56D28"/>
    <w:rsid w:val="00B639A6"/>
    <w:rsid w:val="00B70AE5"/>
    <w:rsid w:val="00B7263F"/>
    <w:rsid w:val="00B76865"/>
    <w:rsid w:val="00B81EA7"/>
    <w:rsid w:val="00B968EE"/>
    <w:rsid w:val="00BB65E9"/>
    <w:rsid w:val="00BC2A79"/>
    <w:rsid w:val="00BC69A5"/>
    <w:rsid w:val="00BD09C8"/>
    <w:rsid w:val="00BF0745"/>
    <w:rsid w:val="00C0015A"/>
    <w:rsid w:val="00C01C86"/>
    <w:rsid w:val="00C02245"/>
    <w:rsid w:val="00C02CD0"/>
    <w:rsid w:val="00C14C62"/>
    <w:rsid w:val="00C24A3F"/>
    <w:rsid w:val="00C42A55"/>
    <w:rsid w:val="00C574C3"/>
    <w:rsid w:val="00C679FB"/>
    <w:rsid w:val="00C71A2C"/>
    <w:rsid w:val="00C800CA"/>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D01551"/>
    <w:rsid w:val="00D05B50"/>
    <w:rsid w:val="00D06D6A"/>
    <w:rsid w:val="00D245EC"/>
    <w:rsid w:val="00D305FF"/>
    <w:rsid w:val="00D33B80"/>
    <w:rsid w:val="00D3659C"/>
    <w:rsid w:val="00D42DCB"/>
    <w:rsid w:val="00D44D3A"/>
    <w:rsid w:val="00D53FFA"/>
    <w:rsid w:val="00D6769B"/>
    <w:rsid w:val="00D7223A"/>
    <w:rsid w:val="00D7317A"/>
    <w:rsid w:val="00D73B6D"/>
    <w:rsid w:val="00D762DD"/>
    <w:rsid w:val="00D76658"/>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F6C70"/>
    <w:rsid w:val="00E00685"/>
    <w:rsid w:val="00E13389"/>
    <w:rsid w:val="00E159CC"/>
    <w:rsid w:val="00E15B49"/>
    <w:rsid w:val="00E25EDB"/>
    <w:rsid w:val="00E2708A"/>
    <w:rsid w:val="00E323A7"/>
    <w:rsid w:val="00E37589"/>
    <w:rsid w:val="00E377A1"/>
    <w:rsid w:val="00E43F91"/>
    <w:rsid w:val="00E56AEB"/>
    <w:rsid w:val="00E718F0"/>
    <w:rsid w:val="00E74BF6"/>
    <w:rsid w:val="00E8025E"/>
    <w:rsid w:val="00E86ADB"/>
    <w:rsid w:val="00E93064"/>
    <w:rsid w:val="00E97970"/>
    <w:rsid w:val="00EA0DDB"/>
    <w:rsid w:val="00EA23B8"/>
    <w:rsid w:val="00EA2DAC"/>
    <w:rsid w:val="00EA4FD5"/>
    <w:rsid w:val="00EC616F"/>
    <w:rsid w:val="00ED1DD1"/>
    <w:rsid w:val="00ED7488"/>
    <w:rsid w:val="00EE2D99"/>
    <w:rsid w:val="00EF272D"/>
    <w:rsid w:val="00F02D30"/>
    <w:rsid w:val="00F0400E"/>
    <w:rsid w:val="00F05036"/>
    <w:rsid w:val="00F05E70"/>
    <w:rsid w:val="00F11813"/>
    <w:rsid w:val="00F11E99"/>
    <w:rsid w:val="00F22C10"/>
    <w:rsid w:val="00F25671"/>
    <w:rsid w:val="00F3633A"/>
    <w:rsid w:val="00F6560C"/>
    <w:rsid w:val="00F66F96"/>
    <w:rsid w:val="00F723B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4C4A-A2C8-4AE0-9489-82074679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9492</Words>
  <Characters>54106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cp:revision>
  <dcterms:created xsi:type="dcterms:W3CDTF">2023-03-30T17:54:00Z</dcterms:created>
  <dcterms:modified xsi:type="dcterms:W3CDTF">2023-03-30T17:54:00Z</dcterms:modified>
</cp:coreProperties>
</file>